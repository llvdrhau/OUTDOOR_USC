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E6D37" w:rsidR="00C120EF" w:rsidP="008026A7" w:rsidRDefault="00776245" w14:paraId="044883A4" w14:textId="3F511885">
      <w:pPr>
        <w:pStyle w:val="Heading1"/>
        <w:rPr>
          <w:lang w:val="en-US"/>
        </w:rPr>
      </w:pPr>
      <w:r w:rsidRPr="004E6D37">
        <w:rPr>
          <w:lang w:val="en-US"/>
        </w:rPr>
        <w:t>Introduction</w:t>
      </w:r>
    </w:p>
    <w:p w:rsidR="00C120EF" w:rsidP="00B75586" w:rsidRDefault="61B4CDE6" w14:paraId="5E3307CA" w14:textId="63200A90">
      <w:pPr>
        <w:ind w:firstLine="432"/>
      </w:pPr>
      <w:r>
        <w:t xml:space="preserve">Potatoes are starchy crops that represent the world’s fourth most important crop. </w:t>
      </w:r>
      <w:r w:rsidR="31D26C64">
        <w:t>V</w:t>
      </w:r>
      <w:r w:rsidR="2EA88C4E">
        <w:t xml:space="preserve">alorization of </w:t>
      </w:r>
      <w:r w:rsidR="76420AA5">
        <w:t>potato waste</w:t>
      </w:r>
      <w:r w:rsidR="7F80A270">
        <w:t xml:space="preserve">s </w:t>
      </w:r>
      <w:r w:rsidR="31D26C64">
        <w:t xml:space="preserve">and </w:t>
      </w:r>
      <w:r w:rsidR="7F80A270">
        <w:t xml:space="preserve">particularly peels, </w:t>
      </w:r>
      <w:r w:rsidR="76420AA5">
        <w:t xml:space="preserve">would be an advantageous </w:t>
      </w:r>
      <w:r w:rsidR="31D26C64">
        <w:t>approach</w:t>
      </w:r>
      <w:r w:rsidR="76420AA5">
        <w:t xml:space="preserve"> for </w:t>
      </w:r>
      <w:r w:rsidR="6900C341">
        <w:t>transforming waste into</w:t>
      </w:r>
      <w:r w:rsidR="31D26C64">
        <w:t xml:space="preserve"> </w:t>
      </w:r>
      <w:r w:rsidR="188116F3">
        <w:t xml:space="preserve">valuable </w:t>
      </w:r>
      <w:r w:rsidR="0D907341">
        <w:t>products</w:t>
      </w:r>
      <w:r w:rsidR="188116F3">
        <w:t>, including chemicals, energy sources food ingredients. </w:t>
      </w:r>
      <w:r w:rsidR="6900C341">
        <w:t xml:space="preserve">Such valorizations </w:t>
      </w:r>
      <w:r w:rsidR="188116F3">
        <w:t xml:space="preserve">aim to reduce waste, enhance sustainability, and create economic value from what would otherwise be </w:t>
      </w:r>
      <w:r w:rsidR="68B46E24">
        <w:t>an obstacle to sustainability</w:t>
      </w:r>
      <w:r w:rsidR="188116F3">
        <w:t>.</w:t>
      </w:r>
    </w:p>
    <w:p w:rsidR="004768AD" w:rsidP="00BC13A7" w:rsidRDefault="00B75586" w14:paraId="03E85F48" w14:textId="715AC11E">
      <w:pPr>
        <w:ind w:firstLine="432"/>
      </w:pPr>
      <w:r w:rsidRPr="008B6CD3">
        <w:t xml:space="preserve">In this context, the present case study explores some of the potential production routes of </w:t>
      </w:r>
      <w:r w:rsidR="00477AF4">
        <w:t>starch</w:t>
      </w:r>
      <w:r w:rsidR="003139AF">
        <w:t>,</w:t>
      </w:r>
      <w:r w:rsidR="00477AF4">
        <w:t xml:space="preserve"> </w:t>
      </w:r>
      <w:r w:rsidRPr="008B6CD3">
        <w:t>microbial fermentation to ethanol</w:t>
      </w:r>
      <w:r w:rsidR="00B87EEE">
        <w:t xml:space="preserve">, </w:t>
      </w:r>
      <w:r w:rsidRPr="008B6CD3" w:rsidR="00B87EEE">
        <w:t xml:space="preserve">and anaerobic digestion to biogas and </w:t>
      </w:r>
      <w:r w:rsidRPr="008B6CD3" w:rsidR="0068337D">
        <w:t>compos</w:t>
      </w:r>
      <w:r w:rsidR="0068337D">
        <w:t>t</w:t>
      </w:r>
      <w:r w:rsidRPr="008B6CD3" w:rsidR="00B87EEE">
        <w:t>.</w:t>
      </w:r>
    </w:p>
    <w:p w:rsidRPr="004E6D37" w:rsidR="00BC13A7" w:rsidP="00BC13A7" w:rsidRDefault="00BC13A7" w14:paraId="655C2B8D" w14:textId="77777777">
      <w:pPr>
        <w:ind w:firstLine="432"/>
      </w:pPr>
    </w:p>
    <w:p w:rsidRPr="004E6D37" w:rsidR="00FA505E" w:rsidP="00FA505E" w:rsidRDefault="00FA505E" w14:paraId="1EC67FC7" w14:textId="64FE6429">
      <w:pPr>
        <w:pStyle w:val="Heading1"/>
        <w:rPr>
          <w:lang w:val="en-US"/>
        </w:rPr>
      </w:pPr>
      <w:r w:rsidRPr="004E6D37">
        <w:rPr>
          <w:lang w:val="en-US"/>
        </w:rPr>
        <w:t>Define the general data system</w:t>
      </w:r>
    </w:p>
    <w:p w:rsidRPr="00C77363" w:rsidR="00006B2D" w:rsidP="00EF3D26" w:rsidRDefault="00B34D13" w14:paraId="6279A8C7" w14:textId="7F6E7655">
      <w:pPr>
        <w:ind w:firstLine="432"/>
      </w:pPr>
      <w:r>
        <w:fldChar w:fldCharType="begin"/>
      </w:r>
      <w:r>
        <w:instrText xml:space="preserve"> REF _Ref201836225 \h </w:instrText>
      </w:r>
      <w:r>
        <w:fldChar w:fldCharType="separate"/>
      </w:r>
      <w:r w:rsidRPr="0072079F" w:rsidR="00495874">
        <w:rPr>
          <w:color w:val="auto"/>
        </w:rPr>
        <w:t xml:space="preserve">Table </w:t>
      </w:r>
      <w:r w:rsidR="00495874">
        <w:rPr>
          <w:noProof/>
          <w:color w:val="auto"/>
        </w:rPr>
        <w:t>1</w:t>
      </w:r>
      <w:r>
        <w:fldChar w:fldCharType="end"/>
      </w:r>
      <w:r w:rsidRPr="004E6D37" w:rsidR="001F7B88">
        <w:t xml:space="preserve"> includes the initial information that must be defined in the software regarding plant production, capital cost calculations, and possible heat recovery systems.</w:t>
      </w:r>
      <w:r w:rsidR="008A41B6">
        <w:t xml:space="preserve"> </w:t>
      </w:r>
      <w:r w:rsidRPr="008B6CD3" w:rsidR="008A41B6">
        <w:t xml:space="preserve">It should be noted that the facility's capacity was estimated to represent the amount of </w:t>
      </w:r>
      <w:r w:rsidR="008A41B6">
        <w:t>potato peel</w:t>
      </w:r>
      <w:r w:rsidRPr="008B6CD3" w:rsidR="008A41B6">
        <w:t xml:space="preserve"> </w:t>
      </w:r>
      <w:r w:rsidR="0048557B">
        <w:t>generated in Belgium in 2022.</w:t>
      </w:r>
    </w:p>
    <w:p w:rsidRPr="0072079F" w:rsidR="00C77363" w:rsidP="0072079F" w:rsidRDefault="00C77363" w14:paraId="40AE583C" w14:textId="324E8FB9">
      <w:pPr>
        <w:pStyle w:val="Caption"/>
        <w:keepNext/>
        <w:jc w:val="center"/>
        <w:rPr>
          <w:color w:val="auto"/>
        </w:rPr>
      </w:pPr>
      <w:bookmarkStart w:name="_Ref201836225" w:id="0"/>
      <w:r w:rsidRPr="0072079F">
        <w:rPr>
          <w:color w:val="auto"/>
        </w:rPr>
        <w:t xml:space="preserve">Table </w:t>
      </w:r>
      <w:r w:rsidR="008D4A23">
        <w:rPr>
          <w:color w:val="auto"/>
        </w:rPr>
        <w:fldChar w:fldCharType="begin"/>
      </w:r>
      <w:r w:rsidR="008D4A23">
        <w:rPr>
          <w:color w:val="auto"/>
        </w:rPr>
        <w:instrText xml:space="preserve"> SEQ Table \* ARABIC </w:instrText>
      </w:r>
      <w:r w:rsidR="008D4A23">
        <w:rPr>
          <w:color w:val="auto"/>
        </w:rPr>
        <w:fldChar w:fldCharType="separate"/>
      </w:r>
      <w:r w:rsidR="00495874">
        <w:rPr>
          <w:noProof/>
          <w:color w:val="auto"/>
        </w:rPr>
        <w:t>1</w:t>
      </w:r>
      <w:r w:rsidR="008D4A23">
        <w:rPr>
          <w:color w:val="auto"/>
        </w:rPr>
        <w:fldChar w:fldCharType="end"/>
      </w:r>
      <w:bookmarkEnd w:id="0"/>
      <w:r w:rsidRPr="0072079F">
        <w:rPr>
          <w:color w:val="auto"/>
        </w:rPr>
        <w:t xml:space="preserve">. </w:t>
      </w:r>
      <w:r w:rsidRPr="0072079F" w:rsidR="0072079F">
        <w:rPr>
          <w:color w:val="auto"/>
        </w:rPr>
        <w:t>Definition of general system parameters</w:t>
      </w:r>
    </w:p>
    <w:tbl>
      <w:tblPr>
        <w:tblStyle w:val="TableGrid"/>
        <w:tblW w:w="8505" w:type="dxa"/>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8"/>
        <w:gridCol w:w="3827"/>
        <w:gridCol w:w="2410"/>
      </w:tblGrid>
      <w:tr w:rsidRPr="004E6D37" w:rsidR="00006B2D" w:rsidTr="001F7B88" w14:paraId="162E30F8" w14:textId="77777777">
        <w:trPr>
          <w:jc w:val="center"/>
        </w:trPr>
        <w:tc>
          <w:tcPr>
            <w:tcW w:w="2268" w:type="dxa"/>
            <w:tcBorders>
              <w:top w:val="nil"/>
              <w:left w:val="nil"/>
              <w:bottom w:val="single" w:color="auto" w:sz="4" w:space="0"/>
              <w:right w:val="single" w:color="auto" w:sz="4" w:space="0"/>
            </w:tcBorders>
            <w:vAlign w:val="center"/>
          </w:tcPr>
          <w:p w:rsidRPr="004E6D37" w:rsidR="00006B2D" w:rsidP="007434CF" w:rsidRDefault="00006B2D" w14:paraId="704CBA59" w14:textId="77777777">
            <w:pPr>
              <w:spacing w:line="276" w:lineRule="auto"/>
              <w:jc w:val="center"/>
            </w:pPr>
          </w:p>
        </w:tc>
        <w:tc>
          <w:tcPr>
            <w:tcW w:w="3827"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006B2D" w:rsidP="007434CF" w:rsidRDefault="00006B2D" w14:paraId="4A95E34A" w14:textId="77777777">
            <w:pPr>
              <w:spacing w:line="276" w:lineRule="auto"/>
              <w:jc w:val="center"/>
              <w:rPr>
                <w:b/>
                <w:bCs/>
              </w:rPr>
            </w:pPr>
            <w:r w:rsidRPr="004E6D37">
              <w:rPr>
                <w:b/>
                <w:bCs/>
              </w:rPr>
              <w:t>Parameter</w:t>
            </w:r>
          </w:p>
        </w:tc>
        <w:tc>
          <w:tcPr>
            <w:tcW w:w="2410"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006B2D" w:rsidP="007434CF" w:rsidRDefault="00006B2D" w14:paraId="733D6A91" w14:textId="77777777">
            <w:pPr>
              <w:spacing w:line="276" w:lineRule="auto"/>
              <w:jc w:val="center"/>
              <w:rPr>
                <w:b/>
                <w:bCs/>
              </w:rPr>
            </w:pPr>
            <w:r w:rsidRPr="004E6D37">
              <w:rPr>
                <w:b/>
                <w:bCs/>
              </w:rPr>
              <w:t>Value</w:t>
            </w:r>
          </w:p>
        </w:tc>
      </w:tr>
      <w:tr w:rsidRPr="004E6D37" w:rsidR="00006B2D" w:rsidTr="007434CF" w14:paraId="5D4CC5B8" w14:textId="77777777">
        <w:trPr>
          <w:jc w:val="center"/>
        </w:trPr>
        <w:tc>
          <w:tcPr>
            <w:tcW w:w="2268" w:type="dxa"/>
            <w:vMerge w:val="restart"/>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p w:rsidRPr="004E6D37" w:rsidR="00006B2D" w:rsidP="007434CF" w:rsidRDefault="00006B2D" w14:paraId="051949FA" w14:textId="77777777">
            <w:pPr>
              <w:spacing w:line="276" w:lineRule="auto"/>
              <w:jc w:val="center"/>
              <w:rPr>
                <w:b/>
                <w:bCs/>
              </w:rPr>
            </w:pPr>
            <w:r w:rsidRPr="004E6D37">
              <w:rPr>
                <w:b/>
                <w:bCs/>
              </w:rPr>
              <w:t>Specific production</w:t>
            </w:r>
          </w:p>
        </w:tc>
        <w:tc>
          <w:tcPr>
            <w:tcW w:w="3827" w:type="dxa"/>
            <w:tcBorders>
              <w:top w:val="single" w:color="auto" w:sz="4" w:space="0"/>
              <w:left w:val="single" w:color="auto" w:sz="4" w:space="0"/>
              <w:bottom w:val="nil"/>
              <w:right w:val="single" w:color="auto" w:sz="4" w:space="0"/>
            </w:tcBorders>
            <w:vAlign w:val="center"/>
          </w:tcPr>
          <w:p w:rsidRPr="004E6D37" w:rsidR="00006B2D" w:rsidP="007434CF" w:rsidRDefault="00006B2D" w14:paraId="3637B1EB" w14:textId="77777777">
            <w:pPr>
              <w:spacing w:line="276" w:lineRule="auto"/>
              <w:jc w:val="center"/>
            </w:pPr>
            <w:r w:rsidRPr="004E6D37">
              <w:t>Load type</w:t>
            </w:r>
          </w:p>
        </w:tc>
        <w:tc>
          <w:tcPr>
            <w:tcW w:w="2410" w:type="dxa"/>
            <w:tcBorders>
              <w:top w:val="single" w:color="auto" w:sz="4" w:space="0"/>
              <w:left w:val="single" w:color="auto" w:sz="4" w:space="0"/>
              <w:bottom w:val="nil"/>
              <w:right w:val="single" w:color="auto" w:sz="4" w:space="0"/>
            </w:tcBorders>
            <w:vAlign w:val="center"/>
          </w:tcPr>
          <w:p w:rsidRPr="004E6D37" w:rsidR="00006B2D" w:rsidP="007434CF" w:rsidRDefault="00006B2D" w14:paraId="11B163C2" w14:textId="77777777">
            <w:pPr>
              <w:spacing w:line="276" w:lineRule="auto"/>
              <w:jc w:val="center"/>
            </w:pPr>
            <w:r w:rsidRPr="004E6D37">
              <w:t>Substrate</w:t>
            </w:r>
          </w:p>
        </w:tc>
      </w:tr>
      <w:tr w:rsidRPr="004E6D37" w:rsidR="00006B2D" w:rsidTr="00A36838" w14:paraId="2C032C13" w14:textId="77777777">
        <w:trPr>
          <w:jc w:val="center"/>
        </w:trPr>
        <w:tc>
          <w:tcPr>
            <w:tcW w:w="2268" w:type="dxa"/>
            <w:vMerge/>
            <w:vAlign w:val="center"/>
          </w:tcPr>
          <w:p w:rsidRPr="004E6D37" w:rsidR="00006B2D" w:rsidP="007434CF" w:rsidRDefault="00006B2D" w14:paraId="6549FF2E" w14:textId="77777777">
            <w:pPr>
              <w:spacing w:line="276" w:lineRule="auto"/>
              <w:jc w:val="center"/>
              <w:rPr>
                <w:b/>
                <w:bCs/>
              </w:rPr>
            </w:pPr>
          </w:p>
        </w:tc>
        <w:tc>
          <w:tcPr>
            <w:tcW w:w="3827" w:type="dxa"/>
            <w:tcBorders>
              <w:top w:val="nil"/>
              <w:left w:val="single" w:color="auto" w:sz="4" w:space="0"/>
              <w:bottom w:val="nil"/>
              <w:right w:val="single" w:color="auto" w:sz="4" w:space="0"/>
            </w:tcBorders>
            <w:vAlign w:val="center"/>
          </w:tcPr>
          <w:p w:rsidRPr="004E6D37" w:rsidR="00006B2D" w:rsidP="007434CF" w:rsidRDefault="00006B2D" w14:paraId="62CF71A8" w14:textId="77777777">
            <w:pPr>
              <w:spacing w:line="276" w:lineRule="auto"/>
              <w:jc w:val="center"/>
            </w:pPr>
            <w:r w:rsidRPr="004E6D37">
              <w:t>Main product / Substrate</w:t>
            </w:r>
          </w:p>
        </w:tc>
        <w:tc>
          <w:tcPr>
            <w:tcW w:w="2410" w:type="dxa"/>
            <w:tcBorders>
              <w:top w:val="nil"/>
              <w:left w:val="single" w:color="auto" w:sz="4" w:space="0"/>
              <w:bottom w:val="nil"/>
              <w:right w:val="single" w:color="auto" w:sz="4" w:space="0"/>
            </w:tcBorders>
            <w:vAlign w:val="center"/>
          </w:tcPr>
          <w:p w:rsidRPr="004E6D37" w:rsidR="00006B2D" w:rsidP="007434CF" w:rsidRDefault="00682048" w14:paraId="4B483417" w14:textId="55305F7E">
            <w:pPr>
              <w:spacing w:line="276" w:lineRule="auto"/>
              <w:jc w:val="center"/>
            </w:pPr>
            <w:r w:rsidRPr="004E6D37">
              <w:t>Potato peel</w:t>
            </w:r>
          </w:p>
        </w:tc>
      </w:tr>
      <w:tr w:rsidRPr="004E6D37" w:rsidR="00006B2D" w:rsidTr="00A36838" w14:paraId="3A04804D" w14:textId="77777777">
        <w:trPr>
          <w:jc w:val="center"/>
        </w:trPr>
        <w:tc>
          <w:tcPr>
            <w:tcW w:w="2268" w:type="dxa"/>
            <w:vMerge/>
            <w:vAlign w:val="center"/>
          </w:tcPr>
          <w:p w:rsidRPr="004E6D37" w:rsidR="00006B2D" w:rsidP="007434CF" w:rsidRDefault="00006B2D" w14:paraId="10BEA6F4" w14:textId="77777777">
            <w:pPr>
              <w:spacing w:line="276" w:lineRule="auto"/>
              <w:jc w:val="center"/>
              <w:rPr>
                <w:b/>
                <w:bCs/>
              </w:rPr>
            </w:pPr>
          </w:p>
        </w:tc>
        <w:tc>
          <w:tcPr>
            <w:tcW w:w="3827" w:type="dxa"/>
            <w:tcBorders>
              <w:top w:val="nil"/>
              <w:left w:val="single" w:color="auto" w:sz="4" w:space="0"/>
              <w:bottom w:val="single" w:color="auto" w:sz="4" w:space="0"/>
              <w:right w:val="single" w:color="auto" w:sz="4" w:space="0"/>
            </w:tcBorders>
            <w:vAlign w:val="center"/>
          </w:tcPr>
          <w:p w:rsidRPr="004E6D37" w:rsidR="00006B2D" w:rsidP="007434CF" w:rsidRDefault="00006B2D" w14:paraId="7D178E24" w14:textId="77777777">
            <w:pPr>
              <w:spacing w:line="276" w:lineRule="auto"/>
              <w:jc w:val="center"/>
            </w:pPr>
            <w:r w:rsidRPr="004E6D37">
              <w:t>Substrate load (t/y)</w:t>
            </w:r>
          </w:p>
        </w:tc>
        <w:tc>
          <w:tcPr>
            <w:tcW w:w="2410" w:type="dxa"/>
            <w:tcBorders>
              <w:top w:val="nil"/>
              <w:left w:val="single" w:color="auto" w:sz="4" w:space="0"/>
              <w:bottom w:val="single" w:color="auto" w:sz="4" w:space="0"/>
              <w:right w:val="single" w:color="auto" w:sz="4" w:space="0"/>
            </w:tcBorders>
            <w:vAlign w:val="center"/>
          </w:tcPr>
          <w:p w:rsidRPr="004E6D37" w:rsidR="00006B2D" w:rsidP="007434CF" w:rsidRDefault="3784521C" w14:paraId="0BB5016E" w14:textId="0BC96805">
            <w:pPr>
              <w:spacing w:line="276" w:lineRule="auto"/>
              <w:jc w:val="center"/>
            </w:pPr>
            <w:r>
              <w:t>56000</w:t>
            </w:r>
            <w:r w:rsidR="03568958">
              <w:t>0</w:t>
            </w:r>
          </w:p>
        </w:tc>
      </w:tr>
      <w:tr w:rsidRPr="004E6D37" w:rsidR="00006B2D" w:rsidTr="007434CF" w14:paraId="7E23A1A9" w14:textId="77777777">
        <w:trPr>
          <w:jc w:val="center"/>
        </w:trPr>
        <w:tc>
          <w:tcPr>
            <w:tcW w:w="2268" w:type="dxa"/>
            <w:vMerge w:val="restart"/>
            <w:tcBorders>
              <w:top w:val="single" w:color="auto" w:sz="4" w:space="0"/>
              <w:left w:val="single" w:color="auto" w:sz="4" w:space="0"/>
              <w:right w:val="single" w:color="auto" w:sz="4" w:space="0"/>
            </w:tcBorders>
            <w:shd w:val="clear" w:color="auto" w:fill="FDE9D9" w:themeFill="accent6" w:themeFillTint="33"/>
            <w:vAlign w:val="center"/>
          </w:tcPr>
          <w:p w:rsidRPr="004E6D37" w:rsidR="00006B2D" w:rsidP="007434CF" w:rsidRDefault="00006B2D" w14:paraId="59BACB4F" w14:textId="45EEF489">
            <w:pPr>
              <w:spacing w:line="276" w:lineRule="auto"/>
              <w:jc w:val="center"/>
              <w:rPr>
                <w:b/>
                <w:bCs/>
              </w:rPr>
            </w:pPr>
            <w:r w:rsidRPr="004E6D37">
              <w:rPr>
                <w:b/>
                <w:bCs/>
              </w:rPr>
              <w:t>General CAPEX</w:t>
            </w:r>
          </w:p>
          <w:p w:rsidRPr="004E6D37" w:rsidR="00006B2D" w:rsidP="007434CF" w:rsidRDefault="00006B2D" w14:paraId="6E167E85" w14:textId="77777777">
            <w:pPr>
              <w:spacing w:line="276" w:lineRule="auto"/>
              <w:jc w:val="center"/>
              <w:rPr>
                <w:b/>
                <w:bCs/>
              </w:rPr>
            </w:pPr>
            <w:r w:rsidRPr="004E6D37">
              <w:rPr>
                <w:b/>
                <w:bCs/>
              </w:rPr>
              <w:t>parameters</w:t>
            </w:r>
          </w:p>
        </w:tc>
        <w:tc>
          <w:tcPr>
            <w:tcW w:w="3827" w:type="dxa"/>
            <w:tcBorders>
              <w:top w:val="single" w:color="auto" w:sz="4" w:space="0"/>
              <w:left w:val="single" w:color="auto" w:sz="4" w:space="0"/>
              <w:bottom w:val="nil"/>
              <w:right w:val="single" w:color="auto" w:sz="4" w:space="0"/>
            </w:tcBorders>
            <w:vAlign w:val="center"/>
          </w:tcPr>
          <w:p w:rsidRPr="004E6D37" w:rsidR="00006B2D" w:rsidP="007434CF" w:rsidRDefault="00006B2D" w14:paraId="7000B8F0" w14:textId="77777777">
            <w:pPr>
              <w:spacing w:line="276" w:lineRule="auto"/>
              <w:jc w:val="center"/>
            </w:pPr>
            <w:r w:rsidRPr="004E6D37">
              <w:t>Operating hours (h/y)</w:t>
            </w:r>
          </w:p>
        </w:tc>
        <w:tc>
          <w:tcPr>
            <w:tcW w:w="2410" w:type="dxa"/>
            <w:tcBorders>
              <w:top w:val="single" w:color="auto" w:sz="4" w:space="0"/>
              <w:left w:val="single" w:color="auto" w:sz="4" w:space="0"/>
              <w:bottom w:val="nil"/>
              <w:right w:val="single" w:color="auto" w:sz="4" w:space="0"/>
            </w:tcBorders>
            <w:vAlign w:val="center"/>
          </w:tcPr>
          <w:p w:rsidRPr="004E6D37" w:rsidR="00006B2D" w:rsidP="007434CF" w:rsidRDefault="00006B2D" w14:paraId="66C3BC81" w14:textId="77777777">
            <w:pPr>
              <w:spacing w:line="276" w:lineRule="auto"/>
              <w:jc w:val="center"/>
            </w:pPr>
            <w:r w:rsidRPr="004E6D37">
              <w:t>8000</w:t>
            </w:r>
          </w:p>
        </w:tc>
      </w:tr>
      <w:tr w:rsidRPr="004E6D37" w:rsidR="00006B2D" w:rsidTr="00A36838" w14:paraId="456C334F" w14:textId="77777777">
        <w:trPr>
          <w:jc w:val="center"/>
        </w:trPr>
        <w:tc>
          <w:tcPr>
            <w:tcW w:w="2268" w:type="dxa"/>
            <w:vMerge/>
            <w:vAlign w:val="center"/>
          </w:tcPr>
          <w:p w:rsidRPr="004E6D37" w:rsidR="00006B2D" w:rsidP="007434CF" w:rsidRDefault="00006B2D" w14:paraId="37FDD9D0" w14:textId="77777777">
            <w:pPr>
              <w:spacing w:line="276" w:lineRule="auto"/>
              <w:jc w:val="center"/>
              <w:rPr>
                <w:b/>
                <w:bCs/>
              </w:rPr>
            </w:pPr>
          </w:p>
        </w:tc>
        <w:tc>
          <w:tcPr>
            <w:tcW w:w="3827" w:type="dxa"/>
            <w:tcBorders>
              <w:top w:val="nil"/>
              <w:left w:val="single" w:color="auto" w:sz="4" w:space="0"/>
              <w:bottom w:val="nil"/>
              <w:right w:val="single" w:color="auto" w:sz="4" w:space="0"/>
            </w:tcBorders>
            <w:vAlign w:val="center"/>
          </w:tcPr>
          <w:p w:rsidRPr="004E6D37" w:rsidR="00006B2D" w:rsidP="007434CF" w:rsidRDefault="00006B2D" w14:paraId="2099DF80" w14:textId="77777777">
            <w:pPr>
              <w:spacing w:line="276" w:lineRule="auto"/>
              <w:jc w:val="center"/>
            </w:pPr>
            <w:r w:rsidRPr="004E6D37">
              <w:t>Year of Study</w:t>
            </w:r>
          </w:p>
        </w:tc>
        <w:tc>
          <w:tcPr>
            <w:tcW w:w="2410" w:type="dxa"/>
            <w:tcBorders>
              <w:top w:val="nil"/>
              <w:left w:val="single" w:color="auto" w:sz="4" w:space="0"/>
              <w:bottom w:val="nil"/>
              <w:right w:val="single" w:color="auto" w:sz="4" w:space="0"/>
            </w:tcBorders>
            <w:vAlign w:val="center"/>
          </w:tcPr>
          <w:p w:rsidRPr="004E6D37" w:rsidR="00006B2D" w:rsidP="007434CF" w:rsidRDefault="00006B2D" w14:paraId="4A1FEA4C" w14:textId="77777777">
            <w:pPr>
              <w:spacing w:line="276" w:lineRule="auto"/>
              <w:jc w:val="center"/>
            </w:pPr>
            <w:r w:rsidRPr="004E6D37">
              <w:t>2020</w:t>
            </w:r>
          </w:p>
        </w:tc>
      </w:tr>
      <w:tr w:rsidRPr="004E6D37" w:rsidR="00006B2D" w:rsidTr="00A36838" w14:paraId="195316CF" w14:textId="77777777">
        <w:trPr>
          <w:jc w:val="center"/>
        </w:trPr>
        <w:tc>
          <w:tcPr>
            <w:tcW w:w="2268" w:type="dxa"/>
            <w:vMerge/>
            <w:vAlign w:val="center"/>
          </w:tcPr>
          <w:p w:rsidRPr="004E6D37" w:rsidR="00006B2D" w:rsidP="007434CF" w:rsidRDefault="00006B2D" w14:paraId="62F94566" w14:textId="77777777">
            <w:pPr>
              <w:spacing w:line="276" w:lineRule="auto"/>
              <w:jc w:val="center"/>
              <w:rPr>
                <w:b/>
                <w:bCs/>
              </w:rPr>
            </w:pPr>
          </w:p>
        </w:tc>
        <w:tc>
          <w:tcPr>
            <w:tcW w:w="3827" w:type="dxa"/>
            <w:tcBorders>
              <w:top w:val="nil"/>
              <w:left w:val="single" w:color="auto" w:sz="4" w:space="0"/>
              <w:bottom w:val="nil"/>
              <w:right w:val="single" w:color="auto" w:sz="4" w:space="0"/>
            </w:tcBorders>
            <w:vAlign w:val="center"/>
          </w:tcPr>
          <w:p w:rsidRPr="004E6D37" w:rsidR="00006B2D" w:rsidP="007434CF" w:rsidRDefault="00006B2D" w14:paraId="0FE842E2" w14:textId="77777777">
            <w:pPr>
              <w:spacing w:line="276" w:lineRule="auto"/>
              <w:jc w:val="center"/>
            </w:pPr>
            <w:r w:rsidRPr="004E6D37">
              <w:t>Interest rate (-)</w:t>
            </w:r>
          </w:p>
        </w:tc>
        <w:tc>
          <w:tcPr>
            <w:tcW w:w="2410" w:type="dxa"/>
            <w:tcBorders>
              <w:top w:val="nil"/>
              <w:left w:val="single" w:color="auto" w:sz="4" w:space="0"/>
              <w:bottom w:val="nil"/>
              <w:right w:val="single" w:color="auto" w:sz="4" w:space="0"/>
            </w:tcBorders>
            <w:vAlign w:val="center"/>
          </w:tcPr>
          <w:p w:rsidRPr="004E6D37" w:rsidR="00006B2D" w:rsidP="007434CF" w:rsidRDefault="00006B2D" w14:paraId="5C5A8FFF" w14:textId="77777777">
            <w:pPr>
              <w:spacing w:line="276" w:lineRule="auto"/>
              <w:jc w:val="center"/>
            </w:pPr>
            <w:r w:rsidRPr="004E6D37">
              <w:t>0.05</w:t>
            </w:r>
          </w:p>
        </w:tc>
      </w:tr>
      <w:tr w:rsidRPr="004E6D37" w:rsidR="00006B2D" w:rsidTr="00A36838" w14:paraId="7DD9487F" w14:textId="77777777">
        <w:trPr>
          <w:jc w:val="center"/>
        </w:trPr>
        <w:tc>
          <w:tcPr>
            <w:tcW w:w="2268" w:type="dxa"/>
            <w:vMerge/>
            <w:vAlign w:val="center"/>
          </w:tcPr>
          <w:p w:rsidRPr="004E6D37" w:rsidR="00006B2D" w:rsidP="007434CF" w:rsidRDefault="00006B2D" w14:paraId="239ECFA1" w14:textId="77777777">
            <w:pPr>
              <w:spacing w:line="276" w:lineRule="auto"/>
              <w:jc w:val="center"/>
              <w:rPr>
                <w:b/>
                <w:bCs/>
              </w:rPr>
            </w:pPr>
          </w:p>
        </w:tc>
        <w:tc>
          <w:tcPr>
            <w:tcW w:w="3827" w:type="dxa"/>
            <w:tcBorders>
              <w:top w:val="nil"/>
              <w:left w:val="single" w:color="auto" w:sz="4" w:space="0"/>
              <w:bottom w:val="nil"/>
              <w:right w:val="single" w:color="auto" w:sz="4" w:space="0"/>
            </w:tcBorders>
            <w:vAlign w:val="center"/>
          </w:tcPr>
          <w:p w:rsidRPr="004E6D37" w:rsidR="00006B2D" w:rsidP="007434CF" w:rsidRDefault="00006B2D" w14:paraId="1E901175" w14:textId="77777777">
            <w:pPr>
              <w:spacing w:line="276" w:lineRule="auto"/>
              <w:jc w:val="center"/>
            </w:pPr>
            <w:r w:rsidRPr="004E6D37">
              <w:t>Detail level of linearization of CAPEX</w:t>
            </w:r>
          </w:p>
        </w:tc>
        <w:tc>
          <w:tcPr>
            <w:tcW w:w="2410" w:type="dxa"/>
            <w:tcBorders>
              <w:top w:val="nil"/>
              <w:left w:val="single" w:color="auto" w:sz="4" w:space="0"/>
              <w:bottom w:val="nil"/>
              <w:right w:val="single" w:color="auto" w:sz="4" w:space="0"/>
            </w:tcBorders>
            <w:vAlign w:val="center"/>
          </w:tcPr>
          <w:p w:rsidRPr="004E6D37" w:rsidR="00006B2D" w:rsidP="007434CF" w:rsidRDefault="00006B2D" w14:paraId="17FA714D" w14:textId="77777777">
            <w:pPr>
              <w:spacing w:line="276" w:lineRule="auto"/>
              <w:jc w:val="center"/>
            </w:pPr>
            <w:r w:rsidRPr="004E6D37">
              <w:t>Real</w:t>
            </w:r>
          </w:p>
        </w:tc>
      </w:tr>
      <w:tr w:rsidRPr="004E6D37" w:rsidR="00006B2D" w:rsidTr="00A36838" w14:paraId="6F387BFD" w14:textId="77777777">
        <w:trPr>
          <w:jc w:val="center"/>
        </w:trPr>
        <w:tc>
          <w:tcPr>
            <w:tcW w:w="2268" w:type="dxa"/>
            <w:vMerge/>
            <w:vAlign w:val="center"/>
          </w:tcPr>
          <w:p w:rsidRPr="004E6D37" w:rsidR="00006B2D" w:rsidP="007434CF" w:rsidRDefault="00006B2D" w14:paraId="13BF32D1" w14:textId="77777777">
            <w:pPr>
              <w:spacing w:line="276" w:lineRule="auto"/>
              <w:jc w:val="center"/>
              <w:rPr>
                <w:b/>
                <w:bCs/>
              </w:rPr>
            </w:pPr>
          </w:p>
        </w:tc>
        <w:tc>
          <w:tcPr>
            <w:tcW w:w="3827" w:type="dxa"/>
            <w:tcBorders>
              <w:top w:val="nil"/>
              <w:left w:val="single" w:color="auto" w:sz="4" w:space="0"/>
              <w:bottom w:val="nil"/>
              <w:right w:val="single" w:color="auto" w:sz="4" w:space="0"/>
            </w:tcBorders>
            <w:vAlign w:val="center"/>
          </w:tcPr>
          <w:p w:rsidRPr="004E6D37" w:rsidR="00006B2D" w:rsidP="007434CF" w:rsidRDefault="00006B2D" w14:paraId="290D2703" w14:textId="77777777">
            <w:pPr>
              <w:spacing w:line="276" w:lineRule="auto"/>
              <w:jc w:val="center"/>
            </w:pPr>
            <w:r w:rsidRPr="004E6D37">
              <w:t>Indirect Cost Factor (-)</w:t>
            </w:r>
          </w:p>
        </w:tc>
        <w:tc>
          <w:tcPr>
            <w:tcW w:w="2410" w:type="dxa"/>
            <w:tcBorders>
              <w:top w:val="nil"/>
              <w:left w:val="single" w:color="auto" w:sz="4" w:space="0"/>
              <w:bottom w:val="nil"/>
              <w:right w:val="single" w:color="auto" w:sz="4" w:space="0"/>
            </w:tcBorders>
            <w:vAlign w:val="center"/>
          </w:tcPr>
          <w:p w:rsidRPr="004E6D37" w:rsidR="00006B2D" w:rsidP="007434CF" w:rsidRDefault="00006B2D" w14:paraId="789E6292" w14:textId="77777777">
            <w:pPr>
              <w:spacing w:line="276" w:lineRule="auto"/>
              <w:jc w:val="center"/>
            </w:pPr>
            <w:r w:rsidRPr="004E6D37">
              <w:t>1.44</w:t>
            </w:r>
          </w:p>
        </w:tc>
      </w:tr>
      <w:tr w:rsidRPr="004E6D37" w:rsidR="00006B2D" w:rsidTr="00A36838" w14:paraId="31A20219" w14:textId="77777777">
        <w:trPr>
          <w:jc w:val="center"/>
        </w:trPr>
        <w:tc>
          <w:tcPr>
            <w:tcW w:w="2268" w:type="dxa"/>
            <w:vMerge/>
            <w:vAlign w:val="center"/>
          </w:tcPr>
          <w:p w:rsidRPr="004E6D37" w:rsidR="00006B2D" w:rsidP="007434CF" w:rsidRDefault="00006B2D" w14:paraId="64F989FA" w14:textId="77777777">
            <w:pPr>
              <w:spacing w:line="276" w:lineRule="auto"/>
              <w:jc w:val="center"/>
              <w:rPr>
                <w:b/>
                <w:bCs/>
              </w:rPr>
            </w:pPr>
          </w:p>
        </w:tc>
        <w:tc>
          <w:tcPr>
            <w:tcW w:w="3827" w:type="dxa"/>
            <w:tcBorders>
              <w:top w:val="nil"/>
              <w:left w:val="single" w:color="auto" w:sz="4" w:space="0"/>
              <w:bottom w:val="single" w:color="auto" w:sz="4" w:space="0"/>
              <w:right w:val="single" w:color="auto" w:sz="4" w:space="0"/>
            </w:tcBorders>
            <w:vAlign w:val="center"/>
          </w:tcPr>
          <w:p w:rsidRPr="004E6D37" w:rsidR="00006B2D" w:rsidP="007434CF" w:rsidRDefault="00006B2D" w14:paraId="542F1968" w14:textId="77777777">
            <w:pPr>
              <w:spacing w:line="276" w:lineRule="auto"/>
              <w:jc w:val="center"/>
            </w:pPr>
            <w:r w:rsidRPr="004E6D37">
              <w:t>Direct Cost Factor (-)</w:t>
            </w:r>
          </w:p>
        </w:tc>
        <w:tc>
          <w:tcPr>
            <w:tcW w:w="2410" w:type="dxa"/>
            <w:tcBorders>
              <w:top w:val="nil"/>
              <w:left w:val="single" w:color="auto" w:sz="4" w:space="0"/>
              <w:bottom w:val="single" w:color="auto" w:sz="4" w:space="0"/>
              <w:right w:val="single" w:color="auto" w:sz="4" w:space="0"/>
            </w:tcBorders>
            <w:vAlign w:val="center"/>
          </w:tcPr>
          <w:p w:rsidRPr="004E6D37" w:rsidR="00006B2D" w:rsidP="007434CF" w:rsidRDefault="00006B2D" w14:paraId="2DEE7F9A" w14:textId="77777777">
            <w:pPr>
              <w:spacing w:line="276" w:lineRule="auto"/>
              <w:jc w:val="center"/>
            </w:pPr>
            <w:r w:rsidRPr="004E6D37">
              <w:t>2.60</w:t>
            </w:r>
          </w:p>
        </w:tc>
      </w:tr>
      <w:tr w:rsidRPr="004E6D37" w:rsidR="00006B2D" w:rsidTr="007434CF" w14:paraId="1CDFFD7A" w14:textId="77777777">
        <w:trPr>
          <w:jc w:val="center"/>
        </w:trPr>
        <w:tc>
          <w:tcPr>
            <w:tcW w:w="2268" w:type="dxa"/>
            <w:tcBorders>
              <w:top w:val="single" w:color="auto" w:sz="4" w:space="0"/>
              <w:left w:val="single" w:color="auto" w:sz="4" w:space="0"/>
              <w:right w:val="single" w:color="auto" w:sz="4" w:space="0"/>
            </w:tcBorders>
            <w:shd w:val="clear" w:color="auto" w:fill="FDE9D9" w:themeFill="accent6" w:themeFillTint="33"/>
            <w:vAlign w:val="center"/>
          </w:tcPr>
          <w:p w:rsidRPr="004E6D37" w:rsidR="00006B2D" w:rsidP="007434CF" w:rsidRDefault="00006B2D" w14:paraId="2F375A0A" w14:textId="77777777">
            <w:pPr>
              <w:spacing w:line="276" w:lineRule="auto"/>
              <w:jc w:val="center"/>
              <w:rPr>
                <w:b/>
                <w:bCs/>
              </w:rPr>
            </w:pPr>
            <w:r w:rsidRPr="004E6D37">
              <w:rPr>
                <w:b/>
                <w:bCs/>
              </w:rPr>
              <w:t>Heat pump parameters</w:t>
            </w:r>
          </w:p>
        </w:tc>
        <w:tc>
          <w:tcPr>
            <w:tcW w:w="3827" w:type="dxa"/>
            <w:tcBorders>
              <w:top w:val="single" w:color="auto" w:sz="4" w:space="0"/>
              <w:left w:val="single" w:color="auto" w:sz="4" w:space="0"/>
              <w:right w:val="single" w:color="auto" w:sz="4" w:space="0"/>
            </w:tcBorders>
            <w:vAlign w:val="center"/>
          </w:tcPr>
          <w:p w:rsidRPr="004E6D37" w:rsidR="00006B2D" w:rsidP="007434CF" w:rsidRDefault="00006B2D" w14:paraId="79860D1E" w14:textId="77777777">
            <w:pPr>
              <w:spacing w:line="276" w:lineRule="auto"/>
              <w:jc w:val="center"/>
            </w:pPr>
            <w:r w:rsidRPr="004E6D37">
              <w:t>Heat pump switch</w:t>
            </w:r>
          </w:p>
        </w:tc>
        <w:tc>
          <w:tcPr>
            <w:tcW w:w="2410" w:type="dxa"/>
            <w:tcBorders>
              <w:top w:val="single" w:color="auto" w:sz="4" w:space="0"/>
              <w:left w:val="single" w:color="auto" w:sz="4" w:space="0"/>
              <w:right w:val="single" w:color="auto" w:sz="4" w:space="0"/>
            </w:tcBorders>
            <w:vAlign w:val="center"/>
          </w:tcPr>
          <w:p w:rsidRPr="004E6D37" w:rsidR="00006B2D" w:rsidP="007434CF" w:rsidRDefault="00006B2D" w14:paraId="26B22FC9" w14:textId="77777777">
            <w:pPr>
              <w:spacing w:line="276" w:lineRule="auto"/>
              <w:jc w:val="center"/>
            </w:pPr>
            <w:r w:rsidRPr="004E6D37">
              <w:t>No</w:t>
            </w:r>
          </w:p>
        </w:tc>
      </w:tr>
    </w:tbl>
    <w:p w:rsidRPr="004E6D37" w:rsidR="00006B2D" w:rsidP="008026A7" w:rsidRDefault="00006B2D" w14:paraId="580BE16C" w14:textId="77777777"/>
    <w:p w:rsidRPr="004E6D37" w:rsidR="00111519" w:rsidP="00111519" w:rsidRDefault="00111519" w14:paraId="0DD6395C" w14:textId="32E13399">
      <w:pPr>
        <w:pStyle w:val="Heading1"/>
        <w:rPr>
          <w:lang w:val="en-US"/>
        </w:rPr>
      </w:pPr>
      <w:r w:rsidRPr="004E6D37">
        <w:rPr>
          <w:lang w:val="en-US"/>
        </w:rPr>
        <w:t xml:space="preserve">Define the </w:t>
      </w:r>
      <w:r w:rsidRPr="004E6D37" w:rsidR="004339A1">
        <w:rPr>
          <w:lang w:val="en-US"/>
        </w:rPr>
        <w:t>chemicals comp</w:t>
      </w:r>
      <w:r w:rsidRPr="004E6D37" w:rsidR="00575879">
        <w:rPr>
          <w:lang w:val="en-US"/>
        </w:rPr>
        <w:t>o</w:t>
      </w:r>
      <w:r w:rsidRPr="004E6D37" w:rsidR="004339A1">
        <w:rPr>
          <w:lang w:val="en-US"/>
        </w:rPr>
        <w:t>unds</w:t>
      </w:r>
    </w:p>
    <w:p w:rsidRPr="00EF3D26" w:rsidR="00006B2D" w:rsidP="00EF3D26" w:rsidRDefault="00494CFD" w14:paraId="4D2963D2" w14:textId="6E586EF3">
      <w:pPr>
        <w:ind w:firstLine="432"/>
      </w:pPr>
      <w:r>
        <w:fldChar w:fldCharType="begin"/>
      </w:r>
      <w:r>
        <w:instrText xml:space="preserve"> REF _Ref201836299 \h </w:instrText>
      </w:r>
      <w:r>
        <w:fldChar w:fldCharType="separate"/>
      </w:r>
      <w:r w:rsidRPr="00494CFD" w:rsidR="00495874">
        <w:rPr>
          <w:color w:val="auto"/>
        </w:rPr>
        <w:t xml:space="preserve">Table </w:t>
      </w:r>
      <w:r w:rsidR="00495874">
        <w:rPr>
          <w:noProof/>
          <w:color w:val="auto"/>
        </w:rPr>
        <w:t>2</w:t>
      </w:r>
      <w:r>
        <w:fldChar w:fldCharType="end"/>
      </w:r>
      <w:r w:rsidRPr="004E6D37" w:rsidR="008D6A28">
        <w:t xml:space="preserve"> lists the compounds involved in the </w:t>
      </w:r>
      <w:r w:rsidR="00EF3D26">
        <w:t>two</w:t>
      </w:r>
      <w:r w:rsidRPr="004E6D37" w:rsidR="008D6A28">
        <w:t xml:space="preserve"> proposed production routes, also providing heat capacity and molecular weight data </w:t>
      </w:r>
      <w:r w:rsidRPr="004E6D37" w:rsidR="0040701D">
        <w:t>when</w:t>
      </w:r>
      <w:r w:rsidRPr="004E6D37" w:rsidR="008D6A28">
        <w:t xml:space="preserve"> necessary.</w:t>
      </w:r>
    </w:p>
    <w:p w:rsidRPr="00494CFD" w:rsidR="00EF3D26" w:rsidP="00494CFD" w:rsidRDefault="00EF3D26" w14:paraId="581B64F0" w14:textId="28B7AE7B">
      <w:pPr>
        <w:pStyle w:val="Caption"/>
        <w:keepNext/>
        <w:jc w:val="center"/>
        <w:rPr>
          <w:color w:val="auto"/>
        </w:rPr>
      </w:pPr>
      <w:bookmarkStart w:name="_Ref201836299" w:id="1"/>
      <w:r w:rsidRPr="00494CFD">
        <w:rPr>
          <w:color w:val="auto"/>
        </w:rPr>
        <w:t xml:space="preserve">Table </w:t>
      </w:r>
      <w:r w:rsidR="008D4A23">
        <w:rPr>
          <w:color w:val="auto"/>
        </w:rPr>
        <w:fldChar w:fldCharType="begin"/>
      </w:r>
      <w:r w:rsidR="008D4A23">
        <w:rPr>
          <w:color w:val="auto"/>
        </w:rPr>
        <w:instrText xml:space="preserve"> SEQ Table \* ARABIC </w:instrText>
      </w:r>
      <w:r w:rsidR="008D4A23">
        <w:rPr>
          <w:color w:val="auto"/>
        </w:rPr>
        <w:fldChar w:fldCharType="separate"/>
      </w:r>
      <w:r w:rsidR="00495874">
        <w:rPr>
          <w:noProof/>
          <w:color w:val="auto"/>
        </w:rPr>
        <w:t>2</w:t>
      </w:r>
      <w:r w:rsidR="008D4A23">
        <w:rPr>
          <w:color w:val="auto"/>
        </w:rPr>
        <w:fldChar w:fldCharType="end"/>
      </w:r>
      <w:bookmarkEnd w:id="1"/>
      <w:r w:rsidRPr="00494CFD">
        <w:rPr>
          <w:color w:val="auto"/>
        </w:rPr>
        <w:t>.</w:t>
      </w:r>
      <w:r w:rsidRPr="00494CFD" w:rsidR="00494CFD">
        <w:rPr>
          <w:color w:val="auto"/>
        </w:rPr>
        <w:t xml:space="preserve"> Compounds required for the production systems proposed</w:t>
      </w:r>
      <w:r w:rsidR="00494CFD">
        <w:rPr>
          <w:color w:val="auto"/>
        </w:rPr>
        <w:t xml:space="preserve"> (Part 1)</w:t>
      </w:r>
    </w:p>
    <w:tbl>
      <w:tblPr>
        <w:tblStyle w:val="TableGrid"/>
        <w:tblW w:w="8784" w:type="dxa"/>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35"/>
        <w:gridCol w:w="2977"/>
        <w:gridCol w:w="2972"/>
      </w:tblGrid>
      <w:tr w:rsidRPr="004E6D37" w:rsidR="00006B2D" w:rsidTr="00DC2A5D" w14:paraId="4E62EAB8" w14:textId="77777777">
        <w:trPr>
          <w:jc w:val="center"/>
        </w:trPr>
        <w:tc>
          <w:tcPr>
            <w:tcW w:w="2835"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006B2D" w:rsidP="00DC2A5D" w:rsidRDefault="00006B2D" w14:paraId="47E73AE4" w14:textId="77777777">
            <w:pPr>
              <w:spacing w:line="276" w:lineRule="auto"/>
              <w:jc w:val="center"/>
              <w:rPr>
                <w:b/>
                <w:bCs/>
              </w:rPr>
            </w:pPr>
            <w:r w:rsidRPr="004E6D37">
              <w:rPr>
                <w:b/>
                <w:bCs/>
              </w:rPr>
              <w:t>Component</w:t>
            </w:r>
          </w:p>
        </w:tc>
        <w:tc>
          <w:tcPr>
            <w:tcW w:w="2977"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006B2D" w:rsidP="00DC2A5D" w:rsidRDefault="00006B2D" w14:paraId="0CCB213C" w14:textId="77777777">
            <w:pPr>
              <w:spacing w:line="276" w:lineRule="auto"/>
              <w:jc w:val="center"/>
              <w:rPr>
                <w:b/>
                <w:bCs/>
              </w:rPr>
            </w:pPr>
            <w:r w:rsidRPr="004E6D37">
              <w:rPr>
                <w:b/>
                <w:bCs/>
              </w:rPr>
              <w:t>Heat capacity (kJ/kg·K)</w:t>
            </w:r>
          </w:p>
        </w:tc>
        <w:tc>
          <w:tcPr>
            <w:tcW w:w="2972"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006B2D" w:rsidP="00DC2A5D" w:rsidRDefault="00006B2D" w14:paraId="67C6BD8E" w14:textId="77777777">
            <w:pPr>
              <w:spacing w:line="276" w:lineRule="auto"/>
              <w:jc w:val="center"/>
              <w:rPr>
                <w:b/>
                <w:bCs/>
              </w:rPr>
            </w:pPr>
            <w:r w:rsidRPr="004E6D37">
              <w:rPr>
                <w:b/>
                <w:bCs/>
              </w:rPr>
              <w:t>Molecular weight (g/mol)</w:t>
            </w:r>
          </w:p>
        </w:tc>
      </w:tr>
      <w:tr w:rsidRPr="004E6D37" w:rsidR="00E557EC" w:rsidTr="00A72B88" w14:paraId="435804B9" w14:textId="77777777">
        <w:trPr>
          <w:jc w:val="center"/>
        </w:trPr>
        <w:tc>
          <w:tcPr>
            <w:tcW w:w="2835" w:type="dxa"/>
            <w:tcBorders>
              <w:top w:val="single" w:color="auto" w:sz="4" w:space="0"/>
              <w:left w:val="single" w:color="auto" w:sz="4" w:space="0"/>
              <w:right w:val="single" w:color="auto" w:sz="4" w:space="0"/>
            </w:tcBorders>
            <w:vAlign w:val="center"/>
          </w:tcPr>
          <w:p w:rsidRPr="004E6D37" w:rsidR="00E557EC" w:rsidP="00E557EC" w:rsidRDefault="00E557EC" w14:paraId="43D37188" w14:textId="306A74C8">
            <w:pPr>
              <w:spacing w:line="276" w:lineRule="auto"/>
              <w:jc w:val="center"/>
            </w:pPr>
            <w:r w:rsidRPr="004E6D37">
              <w:t>Proteins</w:t>
            </w:r>
          </w:p>
        </w:tc>
        <w:tc>
          <w:tcPr>
            <w:tcW w:w="2977" w:type="dxa"/>
            <w:tcBorders>
              <w:top w:val="single" w:color="auto" w:sz="4" w:space="0"/>
              <w:left w:val="single" w:color="auto" w:sz="4" w:space="0"/>
              <w:right w:val="single" w:color="auto" w:sz="4" w:space="0"/>
            </w:tcBorders>
          </w:tcPr>
          <w:p w:rsidRPr="004E6D37" w:rsidR="00E557EC" w:rsidP="00E557EC" w:rsidRDefault="00E557EC" w14:paraId="21B73C55" w14:textId="5004D043">
            <w:pPr>
              <w:spacing w:line="276" w:lineRule="auto"/>
              <w:jc w:val="center"/>
            </w:pPr>
            <w:r w:rsidRPr="004E6D37">
              <w:t>–</w:t>
            </w:r>
          </w:p>
        </w:tc>
        <w:tc>
          <w:tcPr>
            <w:tcW w:w="2972" w:type="dxa"/>
            <w:tcBorders>
              <w:top w:val="single" w:color="auto" w:sz="4" w:space="0"/>
              <w:left w:val="single" w:color="auto" w:sz="4" w:space="0"/>
              <w:right w:val="single" w:color="auto" w:sz="4" w:space="0"/>
            </w:tcBorders>
          </w:tcPr>
          <w:p w:rsidRPr="004E6D37" w:rsidR="00E557EC" w:rsidP="00E557EC" w:rsidRDefault="00E557EC" w14:paraId="0D925F20" w14:textId="63B66F3B">
            <w:pPr>
              <w:spacing w:line="276" w:lineRule="auto"/>
              <w:jc w:val="center"/>
            </w:pPr>
            <w:r w:rsidRPr="004E6D37">
              <w:t>–</w:t>
            </w:r>
          </w:p>
        </w:tc>
      </w:tr>
      <w:tr w:rsidRPr="004E6D37" w:rsidR="00E557EC" w:rsidTr="00A72B88" w14:paraId="2C43EDD7" w14:textId="77777777">
        <w:trPr>
          <w:jc w:val="center"/>
        </w:trPr>
        <w:tc>
          <w:tcPr>
            <w:tcW w:w="2835" w:type="dxa"/>
            <w:tcBorders>
              <w:left w:val="single" w:color="auto" w:sz="4" w:space="0"/>
              <w:right w:val="single" w:color="auto" w:sz="4" w:space="0"/>
            </w:tcBorders>
            <w:vAlign w:val="center"/>
          </w:tcPr>
          <w:p w:rsidRPr="004E6D37" w:rsidR="00E557EC" w:rsidP="00E557EC" w:rsidRDefault="00E557EC" w14:paraId="22BA0C98" w14:textId="6A2BD933">
            <w:pPr>
              <w:spacing w:line="276" w:lineRule="auto"/>
              <w:jc w:val="center"/>
            </w:pPr>
            <w:r w:rsidRPr="004E6D37">
              <w:t>Lipids</w:t>
            </w:r>
          </w:p>
        </w:tc>
        <w:tc>
          <w:tcPr>
            <w:tcW w:w="2977" w:type="dxa"/>
            <w:tcBorders>
              <w:left w:val="single" w:color="auto" w:sz="4" w:space="0"/>
              <w:right w:val="single" w:color="auto" w:sz="4" w:space="0"/>
            </w:tcBorders>
          </w:tcPr>
          <w:p w:rsidRPr="004E6D37" w:rsidR="00E557EC" w:rsidP="00E557EC" w:rsidRDefault="00E557EC" w14:paraId="5681DF76" w14:textId="68D622EB">
            <w:pPr>
              <w:spacing w:line="276" w:lineRule="auto"/>
              <w:jc w:val="center"/>
            </w:pPr>
            <w:r w:rsidRPr="004E6D37">
              <w:t>–</w:t>
            </w:r>
          </w:p>
        </w:tc>
        <w:tc>
          <w:tcPr>
            <w:tcW w:w="2972" w:type="dxa"/>
            <w:tcBorders>
              <w:left w:val="single" w:color="auto" w:sz="4" w:space="0"/>
              <w:right w:val="single" w:color="auto" w:sz="4" w:space="0"/>
            </w:tcBorders>
          </w:tcPr>
          <w:p w:rsidRPr="004E6D37" w:rsidR="00E557EC" w:rsidP="00E557EC" w:rsidRDefault="00E557EC" w14:paraId="4F668D34" w14:textId="7A066E34">
            <w:pPr>
              <w:spacing w:line="276" w:lineRule="auto"/>
              <w:jc w:val="center"/>
            </w:pPr>
            <w:r w:rsidRPr="004E6D37">
              <w:t>–</w:t>
            </w:r>
          </w:p>
        </w:tc>
      </w:tr>
      <w:tr w:rsidRPr="004E6D37" w:rsidR="00E557EC" w:rsidTr="00A72B88" w14:paraId="7747F9FE" w14:textId="77777777">
        <w:trPr>
          <w:jc w:val="center"/>
        </w:trPr>
        <w:tc>
          <w:tcPr>
            <w:tcW w:w="2835" w:type="dxa"/>
            <w:tcBorders>
              <w:left w:val="single" w:color="auto" w:sz="4" w:space="0"/>
              <w:right w:val="single" w:color="auto" w:sz="4" w:space="0"/>
            </w:tcBorders>
            <w:vAlign w:val="center"/>
          </w:tcPr>
          <w:p w:rsidRPr="004E6D37" w:rsidR="00E557EC" w:rsidP="00E557EC" w:rsidRDefault="00E557EC" w14:paraId="2D01C004" w14:textId="6D22EAEE">
            <w:pPr>
              <w:spacing w:line="276" w:lineRule="auto"/>
              <w:jc w:val="center"/>
            </w:pPr>
            <w:r w:rsidRPr="004E6D37">
              <w:t>Phenolics</w:t>
            </w:r>
          </w:p>
        </w:tc>
        <w:tc>
          <w:tcPr>
            <w:tcW w:w="2977" w:type="dxa"/>
            <w:tcBorders>
              <w:left w:val="single" w:color="auto" w:sz="4" w:space="0"/>
              <w:right w:val="single" w:color="auto" w:sz="4" w:space="0"/>
            </w:tcBorders>
          </w:tcPr>
          <w:p w:rsidRPr="004E6D37" w:rsidR="00E557EC" w:rsidP="00E557EC" w:rsidRDefault="00E557EC" w14:paraId="373017B8" w14:textId="2583CB82">
            <w:pPr>
              <w:spacing w:line="276" w:lineRule="auto"/>
              <w:jc w:val="center"/>
            </w:pPr>
            <w:r w:rsidRPr="004E6D37">
              <w:t>–</w:t>
            </w:r>
          </w:p>
        </w:tc>
        <w:tc>
          <w:tcPr>
            <w:tcW w:w="2972" w:type="dxa"/>
            <w:tcBorders>
              <w:left w:val="single" w:color="auto" w:sz="4" w:space="0"/>
              <w:right w:val="single" w:color="auto" w:sz="4" w:space="0"/>
            </w:tcBorders>
          </w:tcPr>
          <w:p w:rsidRPr="004E6D37" w:rsidR="00E557EC" w:rsidP="00E557EC" w:rsidRDefault="00E557EC" w14:paraId="4B0AC582" w14:textId="4C230A53">
            <w:pPr>
              <w:spacing w:line="276" w:lineRule="auto"/>
              <w:jc w:val="center"/>
            </w:pPr>
            <w:r w:rsidRPr="004E6D37">
              <w:t>–</w:t>
            </w:r>
          </w:p>
        </w:tc>
      </w:tr>
      <w:tr w:rsidRPr="004E6D37" w:rsidR="00E557EC" w:rsidTr="00A72B88" w14:paraId="3557C1BB" w14:textId="77777777">
        <w:trPr>
          <w:jc w:val="center"/>
        </w:trPr>
        <w:tc>
          <w:tcPr>
            <w:tcW w:w="2835" w:type="dxa"/>
            <w:tcBorders>
              <w:left w:val="single" w:color="auto" w:sz="4" w:space="0"/>
              <w:right w:val="single" w:color="auto" w:sz="4" w:space="0"/>
            </w:tcBorders>
            <w:vAlign w:val="center"/>
          </w:tcPr>
          <w:p w:rsidRPr="004E6D37" w:rsidR="00E557EC" w:rsidP="00E557EC" w:rsidRDefault="00E557EC" w14:paraId="1F4E8973" w14:textId="5A9FA699">
            <w:pPr>
              <w:spacing w:line="276" w:lineRule="auto"/>
              <w:jc w:val="center"/>
            </w:pPr>
            <w:r w:rsidRPr="004E6D37">
              <w:t>Cellulose</w:t>
            </w:r>
          </w:p>
        </w:tc>
        <w:tc>
          <w:tcPr>
            <w:tcW w:w="2977" w:type="dxa"/>
            <w:tcBorders>
              <w:left w:val="single" w:color="auto" w:sz="4" w:space="0"/>
              <w:right w:val="single" w:color="auto" w:sz="4" w:space="0"/>
            </w:tcBorders>
          </w:tcPr>
          <w:p w:rsidRPr="004E6D37" w:rsidR="00E557EC" w:rsidP="00E557EC" w:rsidRDefault="00E557EC" w14:paraId="22FBC424" w14:textId="774FF2A8">
            <w:pPr>
              <w:spacing w:line="276" w:lineRule="auto"/>
              <w:jc w:val="center"/>
            </w:pPr>
            <w:r w:rsidRPr="004E6D37">
              <w:t>–</w:t>
            </w:r>
          </w:p>
        </w:tc>
        <w:tc>
          <w:tcPr>
            <w:tcW w:w="2972" w:type="dxa"/>
            <w:tcBorders>
              <w:left w:val="single" w:color="auto" w:sz="4" w:space="0"/>
              <w:right w:val="single" w:color="auto" w:sz="4" w:space="0"/>
            </w:tcBorders>
          </w:tcPr>
          <w:p w:rsidRPr="004E6D37" w:rsidR="00E557EC" w:rsidP="00E557EC" w:rsidRDefault="00E557EC" w14:paraId="2FA057DF" w14:textId="511D156F">
            <w:pPr>
              <w:spacing w:line="276" w:lineRule="auto"/>
              <w:jc w:val="center"/>
            </w:pPr>
            <w:r w:rsidRPr="004E6D37">
              <w:t>–</w:t>
            </w:r>
          </w:p>
        </w:tc>
      </w:tr>
    </w:tbl>
    <w:p w:rsidRPr="00494CFD" w:rsidR="00494CFD" w:rsidP="00494CFD" w:rsidRDefault="1EDA0053" w14:paraId="5F87670B" w14:textId="1B938240">
      <w:pPr>
        <w:pStyle w:val="Caption"/>
        <w:keepNext/>
        <w:jc w:val="center"/>
        <w:rPr>
          <w:color w:val="auto"/>
        </w:rPr>
      </w:pPr>
      <w:r w:rsidRPr="044FD356">
        <w:rPr>
          <w:color w:val="auto"/>
        </w:rPr>
        <w:lastRenderedPageBreak/>
        <w:t xml:space="preserve">Table </w:t>
      </w:r>
      <w:r w:rsidRPr="044FD356" w:rsidR="1083DCB5">
        <w:rPr>
          <w:color w:val="auto"/>
        </w:rPr>
        <w:t>3</w:t>
      </w:r>
      <w:r w:rsidRPr="044FD356">
        <w:rPr>
          <w:color w:val="auto"/>
        </w:rPr>
        <w:t>. Compounds required for the production systems proposed (Part 2)</w:t>
      </w:r>
    </w:p>
    <w:tbl>
      <w:tblPr>
        <w:tblStyle w:val="TableGrid"/>
        <w:tblW w:w="8784" w:type="dxa"/>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35"/>
        <w:gridCol w:w="2977"/>
        <w:gridCol w:w="2972"/>
      </w:tblGrid>
      <w:tr w:rsidRPr="004E6D37" w:rsidR="00494CFD" w14:paraId="465BCFA5" w14:textId="77777777">
        <w:trPr>
          <w:jc w:val="center"/>
        </w:trPr>
        <w:tc>
          <w:tcPr>
            <w:tcW w:w="2835"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494CFD" w:rsidRDefault="00494CFD" w14:paraId="7439EE1A" w14:textId="77777777">
            <w:pPr>
              <w:spacing w:line="276" w:lineRule="auto"/>
              <w:jc w:val="center"/>
              <w:rPr>
                <w:b/>
                <w:bCs/>
              </w:rPr>
            </w:pPr>
            <w:r w:rsidRPr="004E6D37">
              <w:rPr>
                <w:b/>
                <w:bCs/>
              </w:rPr>
              <w:t>Component</w:t>
            </w:r>
          </w:p>
        </w:tc>
        <w:tc>
          <w:tcPr>
            <w:tcW w:w="2977"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494CFD" w:rsidRDefault="00494CFD" w14:paraId="6D704611" w14:textId="77777777">
            <w:pPr>
              <w:spacing w:line="276" w:lineRule="auto"/>
              <w:jc w:val="center"/>
              <w:rPr>
                <w:b/>
                <w:bCs/>
              </w:rPr>
            </w:pPr>
            <w:r w:rsidRPr="004E6D37">
              <w:rPr>
                <w:b/>
                <w:bCs/>
              </w:rPr>
              <w:t>Heat capacity (kJ/kg·K)</w:t>
            </w:r>
          </w:p>
        </w:tc>
        <w:tc>
          <w:tcPr>
            <w:tcW w:w="2972"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494CFD" w:rsidRDefault="00494CFD" w14:paraId="073CE64D" w14:textId="77777777">
            <w:pPr>
              <w:spacing w:line="276" w:lineRule="auto"/>
              <w:jc w:val="center"/>
              <w:rPr>
                <w:b/>
                <w:bCs/>
              </w:rPr>
            </w:pPr>
            <w:r w:rsidRPr="004E6D37">
              <w:rPr>
                <w:b/>
                <w:bCs/>
              </w:rPr>
              <w:t>Molecular weight (g/mol)</w:t>
            </w:r>
          </w:p>
        </w:tc>
      </w:tr>
      <w:tr w:rsidRPr="004E6D37" w:rsidR="00494CFD" w14:paraId="632FC940" w14:textId="77777777">
        <w:trPr>
          <w:jc w:val="center"/>
        </w:trPr>
        <w:tc>
          <w:tcPr>
            <w:tcW w:w="2835" w:type="dxa"/>
            <w:tcBorders>
              <w:top w:val="single" w:color="auto" w:sz="4" w:space="0"/>
              <w:left w:val="single" w:color="auto" w:sz="4" w:space="0"/>
              <w:right w:val="single" w:color="auto" w:sz="4" w:space="0"/>
            </w:tcBorders>
            <w:vAlign w:val="center"/>
          </w:tcPr>
          <w:p w:rsidRPr="004E6D37" w:rsidR="00494CFD" w:rsidRDefault="00494CFD" w14:paraId="4B39C535" w14:textId="77777777">
            <w:pPr>
              <w:spacing w:line="276" w:lineRule="auto"/>
              <w:jc w:val="center"/>
            </w:pPr>
            <w:r w:rsidRPr="004E6D37">
              <w:t>Proteins</w:t>
            </w:r>
          </w:p>
        </w:tc>
        <w:tc>
          <w:tcPr>
            <w:tcW w:w="2977" w:type="dxa"/>
            <w:tcBorders>
              <w:top w:val="single" w:color="auto" w:sz="4" w:space="0"/>
              <w:left w:val="single" w:color="auto" w:sz="4" w:space="0"/>
              <w:right w:val="single" w:color="auto" w:sz="4" w:space="0"/>
            </w:tcBorders>
          </w:tcPr>
          <w:p w:rsidRPr="004E6D37" w:rsidR="00494CFD" w:rsidRDefault="00494CFD" w14:paraId="024F5B0C" w14:textId="77777777">
            <w:pPr>
              <w:spacing w:line="276" w:lineRule="auto"/>
              <w:jc w:val="center"/>
            </w:pPr>
            <w:r w:rsidRPr="004E6D37">
              <w:t>–</w:t>
            </w:r>
          </w:p>
        </w:tc>
        <w:tc>
          <w:tcPr>
            <w:tcW w:w="2972" w:type="dxa"/>
            <w:tcBorders>
              <w:top w:val="single" w:color="auto" w:sz="4" w:space="0"/>
              <w:left w:val="single" w:color="auto" w:sz="4" w:space="0"/>
              <w:right w:val="single" w:color="auto" w:sz="4" w:space="0"/>
            </w:tcBorders>
          </w:tcPr>
          <w:p w:rsidRPr="004E6D37" w:rsidR="00494CFD" w:rsidRDefault="00494CFD" w14:paraId="39649834" w14:textId="77777777">
            <w:pPr>
              <w:spacing w:line="276" w:lineRule="auto"/>
              <w:jc w:val="center"/>
            </w:pPr>
            <w:r w:rsidRPr="004E6D37">
              <w:t>–</w:t>
            </w:r>
          </w:p>
        </w:tc>
      </w:tr>
      <w:tr w:rsidRPr="004E6D37" w:rsidR="00494CFD" w14:paraId="124032AE" w14:textId="77777777">
        <w:trPr>
          <w:jc w:val="center"/>
        </w:trPr>
        <w:tc>
          <w:tcPr>
            <w:tcW w:w="2835" w:type="dxa"/>
            <w:tcBorders>
              <w:left w:val="single" w:color="auto" w:sz="4" w:space="0"/>
              <w:right w:val="single" w:color="auto" w:sz="4" w:space="0"/>
            </w:tcBorders>
            <w:vAlign w:val="center"/>
          </w:tcPr>
          <w:p w:rsidRPr="004E6D37" w:rsidR="00494CFD" w:rsidRDefault="00494CFD" w14:paraId="3B487C3C" w14:textId="77777777">
            <w:pPr>
              <w:spacing w:line="276" w:lineRule="auto"/>
              <w:jc w:val="center"/>
            </w:pPr>
            <w:r w:rsidRPr="004E6D37">
              <w:t>Lipids</w:t>
            </w:r>
          </w:p>
        </w:tc>
        <w:tc>
          <w:tcPr>
            <w:tcW w:w="2977" w:type="dxa"/>
            <w:tcBorders>
              <w:left w:val="single" w:color="auto" w:sz="4" w:space="0"/>
              <w:right w:val="single" w:color="auto" w:sz="4" w:space="0"/>
            </w:tcBorders>
          </w:tcPr>
          <w:p w:rsidRPr="004E6D37" w:rsidR="00494CFD" w:rsidRDefault="00494CFD" w14:paraId="66D2D76C"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419F2AF8" w14:textId="77777777">
            <w:pPr>
              <w:spacing w:line="276" w:lineRule="auto"/>
              <w:jc w:val="center"/>
            </w:pPr>
            <w:r w:rsidRPr="004E6D37">
              <w:t>–</w:t>
            </w:r>
          </w:p>
        </w:tc>
      </w:tr>
      <w:tr w:rsidRPr="004E6D37" w:rsidR="00494CFD" w14:paraId="58D859FC" w14:textId="77777777">
        <w:trPr>
          <w:jc w:val="center"/>
        </w:trPr>
        <w:tc>
          <w:tcPr>
            <w:tcW w:w="2835" w:type="dxa"/>
            <w:tcBorders>
              <w:left w:val="single" w:color="auto" w:sz="4" w:space="0"/>
              <w:right w:val="single" w:color="auto" w:sz="4" w:space="0"/>
            </w:tcBorders>
            <w:vAlign w:val="center"/>
          </w:tcPr>
          <w:p w:rsidRPr="004E6D37" w:rsidR="00494CFD" w:rsidRDefault="00494CFD" w14:paraId="43E4F4BC" w14:textId="77777777">
            <w:pPr>
              <w:spacing w:line="276" w:lineRule="auto"/>
              <w:jc w:val="center"/>
            </w:pPr>
            <w:r w:rsidRPr="004E6D37">
              <w:t>Phenolics</w:t>
            </w:r>
          </w:p>
        </w:tc>
        <w:tc>
          <w:tcPr>
            <w:tcW w:w="2977" w:type="dxa"/>
            <w:tcBorders>
              <w:left w:val="single" w:color="auto" w:sz="4" w:space="0"/>
              <w:right w:val="single" w:color="auto" w:sz="4" w:space="0"/>
            </w:tcBorders>
          </w:tcPr>
          <w:p w:rsidRPr="004E6D37" w:rsidR="00494CFD" w:rsidRDefault="00494CFD" w14:paraId="418D9AA0"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7071CD28" w14:textId="77777777">
            <w:pPr>
              <w:spacing w:line="276" w:lineRule="auto"/>
              <w:jc w:val="center"/>
            </w:pPr>
            <w:r w:rsidRPr="004E6D37">
              <w:t>–</w:t>
            </w:r>
          </w:p>
        </w:tc>
      </w:tr>
      <w:tr w:rsidRPr="004E6D37" w:rsidR="00494CFD" w14:paraId="75EB15D6" w14:textId="77777777">
        <w:trPr>
          <w:jc w:val="center"/>
        </w:trPr>
        <w:tc>
          <w:tcPr>
            <w:tcW w:w="2835" w:type="dxa"/>
            <w:tcBorders>
              <w:left w:val="single" w:color="auto" w:sz="4" w:space="0"/>
              <w:right w:val="single" w:color="auto" w:sz="4" w:space="0"/>
            </w:tcBorders>
            <w:vAlign w:val="center"/>
          </w:tcPr>
          <w:p w:rsidRPr="004E6D37" w:rsidR="00494CFD" w:rsidRDefault="00494CFD" w14:paraId="7F010C75" w14:textId="77777777">
            <w:pPr>
              <w:spacing w:line="276" w:lineRule="auto"/>
              <w:jc w:val="center"/>
            </w:pPr>
            <w:r w:rsidRPr="004E6D37">
              <w:t>Cellulose</w:t>
            </w:r>
          </w:p>
        </w:tc>
        <w:tc>
          <w:tcPr>
            <w:tcW w:w="2977" w:type="dxa"/>
            <w:tcBorders>
              <w:left w:val="single" w:color="auto" w:sz="4" w:space="0"/>
              <w:right w:val="single" w:color="auto" w:sz="4" w:space="0"/>
            </w:tcBorders>
          </w:tcPr>
          <w:p w:rsidRPr="004E6D37" w:rsidR="00494CFD" w:rsidRDefault="00494CFD" w14:paraId="6647E4A1"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6F1AE5B4" w14:textId="77777777">
            <w:pPr>
              <w:spacing w:line="276" w:lineRule="auto"/>
              <w:jc w:val="center"/>
            </w:pPr>
            <w:r w:rsidRPr="004E6D37">
              <w:t>–</w:t>
            </w:r>
          </w:p>
        </w:tc>
      </w:tr>
      <w:tr w:rsidRPr="004E6D37" w:rsidR="00494CFD" w14:paraId="2B4B3E07" w14:textId="77777777">
        <w:trPr>
          <w:jc w:val="center"/>
        </w:trPr>
        <w:tc>
          <w:tcPr>
            <w:tcW w:w="2835" w:type="dxa"/>
            <w:tcBorders>
              <w:left w:val="single" w:color="auto" w:sz="4" w:space="0"/>
              <w:right w:val="single" w:color="auto" w:sz="4" w:space="0"/>
            </w:tcBorders>
            <w:vAlign w:val="center"/>
          </w:tcPr>
          <w:p w:rsidRPr="004E6D37" w:rsidR="00494CFD" w:rsidRDefault="00494CFD" w14:paraId="56B19EDD" w14:textId="77777777">
            <w:pPr>
              <w:spacing w:line="276" w:lineRule="auto"/>
              <w:jc w:val="center"/>
            </w:pPr>
            <w:r w:rsidRPr="004E6D37">
              <w:t>Hemicellulose</w:t>
            </w:r>
          </w:p>
        </w:tc>
        <w:tc>
          <w:tcPr>
            <w:tcW w:w="2977" w:type="dxa"/>
            <w:tcBorders>
              <w:left w:val="single" w:color="auto" w:sz="4" w:space="0"/>
              <w:right w:val="single" w:color="auto" w:sz="4" w:space="0"/>
            </w:tcBorders>
          </w:tcPr>
          <w:p w:rsidRPr="004E6D37" w:rsidR="00494CFD" w:rsidRDefault="00494CFD" w14:paraId="77286251"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6350BC0E" w14:textId="77777777">
            <w:pPr>
              <w:spacing w:line="276" w:lineRule="auto"/>
              <w:jc w:val="center"/>
            </w:pPr>
            <w:r w:rsidRPr="004E6D37">
              <w:t>–</w:t>
            </w:r>
          </w:p>
        </w:tc>
      </w:tr>
      <w:tr w:rsidRPr="004E6D37" w:rsidR="00494CFD" w14:paraId="7BA9FC38" w14:textId="77777777">
        <w:trPr>
          <w:jc w:val="center"/>
        </w:trPr>
        <w:tc>
          <w:tcPr>
            <w:tcW w:w="2835" w:type="dxa"/>
            <w:tcBorders>
              <w:left w:val="single" w:color="auto" w:sz="4" w:space="0"/>
              <w:right w:val="single" w:color="auto" w:sz="4" w:space="0"/>
            </w:tcBorders>
            <w:vAlign w:val="center"/>
          </w:tcPr>
          <w:p w:rsidRPr="004E6D37" w:rsidR="00494CFD" w:rsidRDefault="00494CFD" w14:paraId="00975D53" w14:textId="77777777">
            <w:pPr>
              <w:spacing w:line="276" w:lineRule="auto"/>
              <w:jc w:val="center"/>
            </w:pPr>
            <w:r w:rsidRPr="004E6D37">
              <w:t>Lignin</w:t>
            </w:r>
          </w:p>
        </w:tc>
        <w:tc>
          <w:tcPr>
            <w:tcW w:w="2977" w:type="dxa"/>
            <w:tcBorders>
              <w:left w:val="single" w:color="auto" w:sz="4" w:space="0"/>
              <w:right w:val="single" w:color="auto" w:sz="4" w:space="0"/>
            </w:tcBorders>
          </w:tcPr>
          <w:p w:rsidRPr="004E6D37" w:rsidR="00494CFD" w:rsidRDefault="00494CFD" w14:paraId="49E3F745"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4991DBCC" w14:textId="77777777">
            <w:pPr>
              <w:spacing w:line="276" w:lineRule="auto"/>
              <w:jc w:val="center"/>
            </w:pPr>
            <w:r w:rsidRPr="004E6D37">
              <w:t>–</w:t>
            </w:r>
          </w:p>
        </w:tc>
      </w:tr>
      <w:tr w:rsidRPr="004E6D37" w:rsidR="00494CFD" w14:paraId="78E6AB3F" w14:textId="77777777">
        <w:trPr>
          <w:jc w:val="center"/>
        </w:trPr>
        <w:tc>
          <w:tcPr>
            <w:tcW w:w="2835" w:type="dxa"/>
            <w:tcBorders>
              <w:left w:val="single" w:color="auto" w:sz="4" w:space="0"/>
              <w:right w:val="single" w:color="auto" w:sz="4" w:space="0"/>
            </w:tcBorders>
            <w:vAlign w:val="center"/>
          </w:tcPr>
          <w:p w:rsidRPr="004E6D37" w:rsidR="00494CFD" w:rsidRDefault="00494CFD" w14:paraId="433DEBC0" w14:textId="77777777">
            <w:pPr>
              <w:spacing w:line="276" w:lineRule="auto"/>
              <w:jc w:val="center"/>
            </w:pPr>
            <w:r w:rsidRPr="004E6D37">
              <w:t>Starch</w:t>
            </w:r>
          </w:p>
        </w:tc>
        <w:tc>
          <w:tcPr>
            <w:tcW w:w="2977" w:type="dxa"/>
            <w:tcBorders>
              <w:left w:val="single" w:color="auto" w:sz="4" w:space="0"/>
              <w:right w:val="single" w:color="auto" w:sz="4" w:space="0"/>
            </w:tcBorders>
          </w:tcPr>
          <w:p w:rsidRPr="004E6D37" w:rsidR="00494CFD" w:rsidRDefault="00494CFD" w14:paraId="398A04E2"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7EEA2DA9" w14:textId="77777777">
            <w:pPr>
              <w:spacing w:line="276" w:lineRule="auto"/>
              <w:jc w:val="center"/>
            </w:pPr>
            <w:r w:rsidRPr="004E6D37">
              <w:t>–</w:t>
            </w:r>
          </w:p>
        </w:tc>
      </w:tr>
      <w:tr w:rsidRPr="004E6D37" w:rsidR="00494CFD" w14:paraId="55FC5C0F" w14:textId="77777777">
        <w:trPr>
          <w:jc w:val="center"/>
        </w:trPr>
        <w:tc>
          <w:tcPr>
            <w:tcW w:w="2835" w:type="dxa"/>
            <w:tcBorders>
              <w:left w:val="single" w:color="auto" w:sz="4" w:space="0"/>
              <w:right w:val="single" w:color="auto" w:sz="4" w:space="0"/>
            </w:tcBorders>
            <w:vAlign w:val="center"/>
          </w:tcPr>
          <w:p w:rsidRPr="004E6D37" w:rsidR="00494CFD" w:rsidRDefault="00494CFD" w14:paraId="44447DA8" w14:textId="77777777">
            <w:pPr>
              <w:spacing w:line="276" w:lineRule="auto"/>
              <w:jc w:val="center"/>
            </w:pPr>
            <w:r w:rsidRPr="004E6D37">
              <w:t>Sugar</w:t>
            </w:r>
          </w:p>
        </w:tc>
        <w:tc>
          <w:tcPr>
            <w:tcW w:w="2977" w:type="dxa"/>
            <w:tcBorders>
              <w:left w:val="single" w:color="auto" w:sz="4" w:space="0"/>
              <w:right w:val="single" w:color="auto" w:sz="4" w:space="0"/>
            </w:tcBorders>
          </w:tcPr>
          <w:p w:rsidRPr="004E6D37" w:rsidR="00494CFD" w:rsidRDefault="00494CFD" w14:paraId="129573EB"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0A8CC8B4" w14:textId="77777777">
            <w:pPr>
              <w:spacing w:line="276" w:lineRule="auto"/>
              <w:jc w:val="center"/>
            </w:pPr>
            <w:r w:rsidRPr="004E6D37">
              <w:t>–</w:t>
            </w:r>
          </w:p>
        </w:tc>
      </w:tr>
      <w:tr w:rsidRPr="004E6D37" w:rsidR="00494CFD" w14:paraId="308BAD5D" w14:textId="77777777">
        <w:trPr>
          <w:jc w:val="center"/>
        </w:trPr>
        <w:tc>
          <w:tcPr>
            <w:tcW w:w="2835" w:type="dxa"/>
            <w:tcBorders>
              <w:left w:val="single" w:color="auto" w:sz="4" w:space="0"/>
              <w:right w:val="single" w:color="auto" w:sz="4" w:space="0"/>
            </w:tcBorders>
            <w:vAlign w:val="center"/>
          </w:tcPr>
          <w:p w:rsidRPr="004E6D37" w:rsidR="00494CFD" w:rsidRDefault="00494CFD" w14:paraId="4D648DE8" w14:textId="77777777">
            <w:pPr>
              <w:spacing w:line="276" w:lineRule="auto"/>
              <w:jc w:val="center"/>
            </w:pPr>
            <w:r w:rsidRPr="004E6D37">
              <w:t>Ash</w:t>
            </w:r>
          </w:p>
        </w:tc>
        <w:tc>
          <w:tcPr>
            <w:tcW w:w="2977" w:type="dxa"/>
            <w:tcBorders>
              <w:left w:val="single" w:color="auto" w:sz="4" w:space="0"/>
              <w:right w:val="single" w:color="auto" w:sz="4" w:space="0"/>
            </w:tcBorders>
          </w:tcPr>
          <w:p w:rsidRPr="004E6D37" w:rsidR="00494CFD" w:rsidRDefault="00494CFD" w14:paraId="25A4CAAF"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3E006767" w14:textId="77777777">
            <w:pPr>
              <w:spacing w:line="276" w:lineRule="auto"/>
              <w:jc w:val="center"/>
            </w:pPr>
            <w:r w:rsidRPr="004E6D37">
              <w:t>–</w:t>
            </w:r>
          </w:p>
        </w:tc>
      </w:tr>
      <w:tr w:rsidRPr="004E6D37" w:rsidR="00494CFD" w14:paraId="6F5E8080" w14:textId="77777777">
        <w:trPr>
          <w:jc w:val="center"/>
        </w:trPr>
        <w:tc>
          <w:tcPr>
            <w:tcW w:w="2835" w:type="dxa"/>
            <w:tcBorders>
              <w:left w:val="single" w:color="auto" w:sz="4" w:space="0"/>
              <w:right w:val="single" w:color="auto" w:sz="4" w:space="0"/>
            </w:tcBorders>
            <w:vAlign w:val="center"/>
          </w:tcPr>
          <w:p w:rsidRPr="004E6D37" w:rsidR="00494CFD" w:rsidRDefault="00494CFD" w14:paraId="7986A58B" w14:textId="77777777">
            <w:pPr>
              <w:spacing w:line="276" w:lineRule="auto"/>
              <w:jc w:val="center"/>
            </w:pPr>
            <w:r w:rsidRPr="004E6D37">
              <w:t>H</w:t>
            </w:r>
            <w:r w:rsidRPr="004E6D37">
              <w:rPr>
                <w:vertAlign w:val="subscript"/>
              </w:rPr>
              <w:t>2</w:t>
            </w:r>
            <w:r w:rsidRPr="004E6D37">
              <w:t>O</w:t>
            </w:r>
          </w:p>
        </w:tc>
        <w:tc>
          <w:tcPr>
            <w:tcW w:w="2977" w:type="dxa"/>
            <w:tcBorders>
              <w:left w:val="single" w:color="auto" w:sz="4" w:space="0"/>
              <w:right w:val="single" w:color="auto" w:sz="4" w:space="0"/>
            </w:tcBorders>
            <w:vAlign w:val="center"/>
          </w:tcPr>
          <w:p w:rsidRPr="004E6D37" w:rsidR="00494CFD" w:rsidRDefault="00494CFD" w14:paraId="3D89C0C1" w14:textId="77777777">
            <w:pPr>
              <w:spacing w:line="276" w:lineRule="auto"/>
              <w:jc w:val="center"/>
            </w:pPr>
            <w:r w:rsidRPr="004E6D37">
              <w:t>4.18</w:t>
            </w:r>
          </w:p>
        </w:tc>
        <w:tc>
          <w:tcPr>
            <w:tcW w:w="2972" w:type="dxa"/>
            <w:tcBorders>
              <w:left w:val="single" w:color="auto" w:sz="4" w:space="0"/>
              <w:right w:val="single" w:color="auto" w:sz="4" w:space="0"/>
            </w:tcBorders>
            <w:vAlign w:val="center"/>
          </w:tcPr>
          <w:p w:rsidRPr="004E6D37" w:rsidR="00494CFD" w:rsidRDefault="00494CFD" w14:paraId="68B47E4F" w14:textId="77777777">
            <w:pPr>
              <w:spacing w:line="276" w:lineRule="auto"/>
              <w:jc w:val="center"/>
            </w:pPr>
            <w:r w:rsidRPr="004E6D37">
              <w:t>18.01</w:t>
            </w:r>
          </w:p>
        </w:tc>
      </w:tr>
      <w:tr w:rsidRPr="004E6D37" w:rsidR="00494CFD" w14:paraId="743AE97A" w14:textId="77777777">
        <w:trPr>
          <w:jc w:val="center"/>
        </w:trPr>
        <w:tc>
          <w:tcPr>
            <w:tcW w:w="2835" w:type="dxa"/>
            <w:tcBorders>
              <w:left w:val="single" w:color="auto" w:sz="4" w:space="0"/>
              <w:right w:val="single" w:color="auto" w:sz="4" w:space="0"/>
            </w:tcBorders>
            <w:vAlign w:val="center"/>
          </w:tcPr>
          <w:p w:rsidRPr="004E6D37" w:rsidR="00494CFD" w:rsidRDefault="00494CFD" w14:paraId="1774AC9B" w14:textId="77777777">
            <w:pPr>
              <w:spacing w:line="276" w:lineRule="auto"/>
              <w:jc w:val="center"/>
            </w:pPr>
            <w:r w:rsidRPr="004E6D37">
              <w:t>Enzymes</w:t>
            </w:r>
          </w:p>
        </w:tc>
        <w:tc>
          <w:tcPr>
            <w:tcW w:w="2977" w:type="dxa"/>
            <w:tcBorders>
              <w:left w:val="single" w:color="auto" w:sz="4" w:space="0"/>
              <w:right w:val="single" w:color="auto" w:sz="4" w:space="0"/>
            </w:tcBorders>
          </w:tcPr>
          <w:p w:rsidRPr="004E6D37" w:rsidR="00494CFD" w:rsidRDefault="00494CFD" w14:paraId="720E84C1"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494CFD" w:rsidRDefault="00494CFD" w14:paraId="3207E723" w14:textId="77777777">
            <w:pPr>
              <w:spacing w:line="276" w:lineRule="auto"/>
              <w:jc w:val="center"/>
            </w:pPr>
            <w:r w:rsidRPr="004E6D37">
              <w:t>–</w:t>
            </w:r>
          </w:p>
        </w:tc>
      </w:tr>
      <w:tr w:rsidRPr="004E6D37" w:rsidR="00494CFD" w14:paraId="25986700" w14:textId="77777777">
        <w:trPr>
          <w:jc w:val="center"/>
        </w:trPr>
        <w:tc>
          <w:tcPr>
            <w:tcW w:w="2835" w:type="dxa"/>
            <w:tcBorders>
              <w:left w:val="single" w:color="auto" w:sz="4" w:space="0"/>
              <w:right w:val="single" w:color="auto" w:sz="4" w:space="0"/>
            </w:tcBorders>
            <w:vAlign w:val="center"/>
          </w:tcPr>
          <w:p w:rsidRPr="004E6D37" w:rsidR="00494CFD" w:rsidRDefault="00494CFD" w14:paraId="131BDD44" w14:textId="77777777">
            <w:pPr>
              <w:spacing w:line="276" w:lineRule="auto"/>
              <w:jc w:val="center"/>
            </w:pPr>
            <w:r w:rsidRPr="004E6D37">
              <w:t>EtOH</w:t>
            </w:r>
          </w:p>
        </w:tc>
        <w:tc>
          <w:tcPr>
            <w:tcW w:w="2977" w:type="dxa"/>
            <w:tcBorders>
              <w:left w:val="single" w:color="auto" w:sz="4" w:space="0"/>
              <w:right w:val="single" w:color="auto" w:sz="4" w:space="0"/>
            </w:tcBorders>
            <w:vAlign w:val="center"/>
          </w:tcPr>
          <w:p w:rsidRPr="004E6D37" w:rsidR="00494CFD" w:rsidRDefault="00494CFD" w14:paraId="2F043B91" w14:textId="77777777">
            <w:pPr>
              <w:spacing w:line="276" w:lineRule="auto"/>
              <w:jc w:val="center"/>
            </w:pPr>
            <w:r w:rsidRPr="004E6D37">
              <w:t>2.44</w:t>
            </w:r>
          </w:p>
        </w:tc>
        <w:tc>
          <w:tcPr>
            <w:tcW w:w="2972" w:type="dxa"/>
            <w:tcBorders>
              <w:left w:val="single" w:color="auto" w:sz="4" w:space="0"/>
              <w:right w:val="single" w:color="auto" w:sz="4" w:space="0"/>
            </w:tcBorders>
            <w:vAlign w:val="center"/>
          </w:tcPr>
          <w:p w:rsidRPr="004E6D37" w:rsidR="00494CFD" w:rsidRDefault="00494CFD" w14:paraId="506DF68D" w14:textId="77777777">
            <w:pPr>
              <w:spacing w:line="276" w:lineRule="auto"/>
              <w:jc w:val="center"/>
            </w:pPr>
            <w:r w:rsidRPr="004E6D37">
              <w:t>46.07</w:t>
            </w:r>
          </w:p>
        </w:tc>
      </w:tr>
      <w:tr w:rsidRPr="004E6D37" w:rsidR="00494CFD" w14:paraId="1866EF65" w14:textId="77777777">
        <w:trPr>
          <w:jc w:val="center"/>
        </w:trPr>
        <w:tc>
          <w:tcPr>
            <w:tcW w:w="2835" w:type="dxa"/>
            <w:tcBorders>
              <w:left w:val="single" w:color="auto" w:sz="4" w:space="0"/>
              <w:right w:val="single" w:color="auto" w:sz="4" w:space="0"/>
            </w:tcBorders>
            <w:vAlign w:val="center"/>
          </w:tcPr>
          <w:p w:rsidRPr="004E6D37" w:rsidR="00494CFD" w:rsidRDefault="00494CFD" w14:paraId="62B4346E" w14:textId="77777777">
            <w:pPr>
              <w:spacing w:line="276" w:lineRule="auto"/>
              <w:jc w:val="center"/>
            </w:pPr>
            <w:r w:rsidRPr="004E6D37">
              <w:t>CO</w:t>
            </w:r>
            <w:r w:rsidRPr="004E6D37">
              <w:rPr>
                <w:vertAlign w:val="subscript"/>
              </w:rPr>
              <w:t>2</w:t>
            </w:r>
          </w:p>
        </w:tc>
        <w:tc>
          <w:tcPr>
            <w:tcW w:w="2977" w:type="dxa"/>
            <w:tcBorders>
              <w:left w:val="single" w:color="auto" w:sz="4" w:space="0"/>
              <w:right w:val="single" w:color="auto" w:sz="4" w:space="0"/>
            </w:tcBorders>
            <w:vAlign w:val="center"/>
          </w:tcPr>
          <w:p w:rsidRPr="004E6D37" w:rsidR="00494CFD" w:rsidRDefault="00494CFD" w14:paraId="364C3A1A" w14:textId="77777777">
            <w:pPr>
              <w:spacing w:line="276" w:lineRule="auto"/>
              <w:jc w:val="center"/>
            </w:pPr>
            <w:r w:rsidRPr="004E6D37">
              <w:t>0.84</w:t>
            </w:r>
          </w:p>
        </w:tc>
        <w:tc>
          <w:tcPr>
            <w:tcW w:w="2972" w:type="dxa"/>
            <w:tcBorders>
              <w:left w:val="single" w:color="auto" w:sz="4" w:space="0"/>
              <w:right w:val="single" w:color="auto" w:sz="4" w:space="0"/>
            </w:tcBorders>
            <w:vAlign w:val="center"/>
          </w:tcPr>
          <w:p w:rsidRPr="004E6D37" w:rsidR="00494CFD" w:rsidRDefault="00494CFD" w14:paraId="255DBEA1" w14:textId="77777777">
            <w:pPr>
              <w:spacing w:line="276" w:lineRule="auto"/>
              <w:jc w:val="center"/>
            </w:pPr>
            <w:r w:rsidRPr="004E6D37">
              <w:t>44.01</w:t>
            </w:r>
          </w:p>
        </w:tc>
      </w:tr>
      <w:tr w:rsidRPr="004E6D37" w:rsidR="009A32CC" w14:paraId="69A38934" w14:textId="77777777">
        <w:trPr>
          <w:jc w:val="center"/>
        </w:trPr>
        <w:tc>
          <w:tcPr>
            <w:tcW w:w="2835" w:type="dxa"/>
            <w:tcBorders>
              <w:left w:val="single" w:color="auto" w:sz="4" w:space="0"/>
              <w:right w:val="single" w:color="auto" w:sz="4" w:space="0"/>
            </w:tcBorders>
            <w:vAlign w:val="center"/>
          </w:tcPr>
          <w:p w:rsidRPr="004E6D37" w:rsidR="009A32CC" w:rsidP="009A32CC" w:rsidRDefault="009A32CC" w14:paraId="5DC3073A" w14:textId="3C72763A">
            <w:pPr>
              <w:spacing w:line="276" w:lineRule="auto"/>
              <w:jc w:val="center"/>
            </w:pPr>
            <w:r w:rsidRPr="008B6CD3">
              <w:t>CH</w:t>
            </w:r>
            <w:r w:rsidRPr="008B6CD3">
              <w:rPr>
                <w:vertAlign w:val="subscript"/>
              </w:rPr>
              <w:t>4</w:t>
            </w:r>
          </w:p>
        </w:tc>
        <w:tc>
          <w:tcPr>
            <w:tcW w:w="2977" w:type="dxa"/>
            <w:tcBorders>
              <w:left w:val="single" w:color="auto" w:sz="4" w:space="0"/>
              <w:right w:val="single" w:color="auto" w:sz="4" w:space="0"/>
            </w:tcBorders>
            <w:vAlign w:val="center"/>
          </w:tcPr>
          <w:p w:rsidRPr="004E6D37" w:rsidR="009A32CC" w:rsidP="009A32CC" w:rsidRDefault="009A32CC" w14:paraId="1DF9347C" w14:textId="0E2E57AE">
            <w:pPr>
              <w:spacing w:line="276" w:lineRule="auto"/>
              <w:jc w:val="center"/>
            </w:pPr>
            <w:r w:rsidRPr="008B6CD3">
              <w:t>2</w:t>
            </w:r>
            <w:r>
              <w:t>.</w:t>
            </w:r>
            <w:r w:rsidRPr="008B6CD3">
              <w:t>22</w:t>
            </w:r>
          </w:p>
        </w:tc>
        <w:tc>
          <w:tcPr>
            <w:tcW w:w="2972" w:type="dxa"/>
            <w:tcBorders>
              <w:left w:val="single" w:color="auto" w:sz="4" w:space="0"/>
              <w:right w:val="single" w:color="auto" w:sz="4" w:space="0"/>
            </w:tcBorders>
            <w:vAlign w:val="center"/>
          </w:tcPr>
          <w:p w:rsidRPr="004E6D37" w:rsidR="009A32CC" w:rsidP="009A32CC" w:rsidRDefault="009A32CC" w14:paraId="7C5F288C" w14:textId="22E66210">
            <w:pPr>
              <w:spacing w:line="276" w:lineRule="auto"/>
              <w:jc w:val="center"/>
            </w:pPr>
            <w:r w:rsidRPr="008B6CD3">
              <w:t>16</w:t>
            </w:r>
            <w:r>
              <w:t>.</w:t>
            </w:r>
            <w:r w:rsidRPr="008B6CD3">
              <w:t>04</w:t>
            </w:r>
          </w:p>
        </w:tc>
      </w:tr>
      <w:tr w:rsidRPr="004E6D37" w:rsidR="00A14B65" w14:paraId="5CF27FED" w14:textId="77777777">
        <w:trPr>
          <w:jc w:val="center"/>
        </w:trPr>
        <w:tc>
          <w:tcPr>
            <w:tcW w:w="2835" w:type="dxa"/>
            <w:tcBorders>
              <w:left w:val="single" w:color="auto" w:sz="4" w:space="0"/>
              <w:right w:val="single" w:color="auto" w:sz="4" w:space="0"/>
            </w:tcBorders>
            <w:vAlign w:val="center"/>
          </w:tcPr>
          <w:p w:rsidRPr="008B6CD3" w:rsidR="00A14B65" w:rsidP="00A14B65" w:rsidRDefault="00A14B65" w14:paraId="7B90082E" w14:textId="766C7C43">
            <w:pPr>
              <w:spacing w:line="276" w:lineRule="auto"/>
              <w:jc w:val="center"/>
            </w:pPr>
            <w:r w:rsidRPr="008B6CD3">
              <w:t>O</w:t>
            </w:r>
            <w:r w:rsidRPr="008B6CD3">
              <w:rPr>
                <w:vertAlign w:val="subscript"/>
              </w:rPr>
              <w:t>2</w:t>
            </w:r>
          </w:p>
        </w:tc>
        <w:tc>
          <w:tcPr>
            <w:tcW w:w="2977" w:type="dxa"/>
            <w:tcBorders>
              <w:left w:val="single" w:color="auto" w:sz="4" w:space="0"/>
              <w:right w:val="single" w:color="auto" w:sz="4" w:space="0"/>
            </w:tcBorders>
            <w:vAlign w:val="center"/>
          </w:tcPr>
          <w:p w:rsidRPr="008B6CD3" w:rsidR="00A14B65" w:rsidP="00A14B65" w:rsidRDefault="00A14B65" w14:paraId="5F96B5FC" w14:textId="3AE81F89">
            <w:pPr>
              <w:spacing w:line="276" w:lineRule="auto"/>
              <w:jc w:val="center"/>
            </w:pPr>
            <w:r w:rsidRPr="008B6CD3">
              <w:t>0</w:t>
            </w:r>
            <w:r>
              <w:t>.</w:t>
            </w:r>
            <w:r w:rsidRPr="008B6CD3">
              <w:t>92</w:t>
            </w:r>
          </w:p>
        </w:tc>
        <w:tc>
          <w:tcPr>
            <w:tcW w:w="2972" w:type="dxa"/>
            <w:tcBorders>
              <w:left w:val="single" w:color="auto" w:sz="4" w:space="0"/>
              <w:right w:val="single" w:color="auto" w:sz="4" w:space="0"/>
            </w:tcBorders>
            <w:vAlign w:val="center"/>
          </w:tcPr>
          <w:p w:rsidRPr="008B6CD3" w:rsidR="00A14B65" w:rsidP="00A14B65" w:rsidRDefault="00A14B65" w14:paraId="33D06654" w14:textId="760E94B9">
            <w:pPr>
              <w:spacing w:line="276" w:lineRule="auto"/>
              <w:jc w:val="center"/>
            </w:pPr>
            <w:r w:rsidRPr="008B6CD3">
              <w:t>32</w:t>
            </w:r>
            <w:r>
              <w:t>.</w:t>
            </w:r>
            <w:r w:rsidRPr="008B6CD3">
              <w:t>00</w:t>
            </w:r>
          </w:p>
        </w:tc>
      </w:tr>
      <w:tr w:rsidRPr="004E6D37" w:rsidR="00A14B65" w14:paraId="50D56060" w14:textId="77777777">
        <w:trPr>
          <w:jc w:val="center"/>
        </w:trPr>
        <w:tc>
          <w:tcPr>
            <w:tcW w:w="2835" w:type="dxa"/>
            <w:tcBorders>
              <w:left w:val="single" w:color="auto" w:sz="4" w:space="0"/>
              <w:right w:val="single" w:color="auto" w:sz="4" w:space="0"/>
            </w:tcBorders>
            <w:vAlign w:val="center"/>
          </w:tcPr>
          <w:p w:rsidRPr="004E6D37" w:rsidR="00A14B65" w:rsidP="00A14B65" w:rsidRDefault="00A14B65" w14:paraId="448DC281" w14:textId="286C61C3">
            <w:pPr>
              <w:spacing w:line="276" w:lineRule="auto"/>
              <w:jc w:val="center"/>
            </w:pPr>
            <w:r w:rsidRPr="008B6CD3">
              <w:t>N</w:t>
            </w:r>
            <w:r w:rsidRPr="008B6CD3">
              <w:rPr>
                <w:vertAlign w:val="subscript"/>
              </w:rPr>
              <w:t>2</w:t>
            </w:r>
          </w:p>
        </w:tc>
        <w:tc>
          <w:tcPr>
            <w:tcW w:w="2977" w:type="dxa"/>
            <w:tcBorders>
              <w:left w:val="single" w:color="auto" w:sz="4" w:space="0"/>
              <w:right w:val="single" w:color="auto" w:sz="4" w:space="0"/>
            </w:tcBorders>
            <w:vAlign w:val="center"/>
          </w:tcPr>
          <w:p w:rsidRPr="004E6D37" w:rsidR="00A14B65" w:rsidP="00A14B65" w:rsidRDefault="00A14B65" w14:paraId="0D6BAB54" w14:textId="60EF46B0">
            <w:pPr>
              <w:spacing w:line="276" w:lineRule="auto"/>
              <w:jc w:val="center"/>
            </w:pPr>
            <w:r w:rsidRPr="008B6CD3">
              <w:t>1</w:t>
            </w:r>
            <w:r>
              <w:t>.</w:t>
            </w:r>
            <w:r w:rsidRPr="008B6CD3">
              <w:t>04</w:t>
            </w:r>
          </w:p>
        </w:tc>
        <w:tc>
          <w:tcPr>
            <w:tcW w:w="2972" w:type="dxa"/>
            <w:tcBorders>
              <w:left w:val="single" w:color="auto" w:sz="4" w:space="0"/>
              <w:right w:val="single" w:color="auto" w:sz="4" w:space="0"/>
            </w:tcBorders>
            <w:vAlign w:val="center"/>
          </w:tcPr>
          <w:p w:rsidRPr="004E6D37" w:rsidR="00A14B65" w:rsidP="00A14B65" w:rsidRDefault="00A14B65" w14:paraId="76986E88" w14:textId="5677A767">
            <w:pPr>
              <w:spacing w:line="276" w:lineRule="auto"/>
              <w:jc w:val="center"/>
            </w:pPr>
            <w:r w:rsidRPr="008B6CD3">
              <w:t>28</w:t>
            </w:r>
            <w:r>
              <w:t>.</w:t>
            </w:r>
            <w:r w:rsidRPr="008B6CD3">
              <w:t>01</w:t>
            </w:r>
          </w:p>
        </w:tc>
      </w:tr>
      <w:tr w:rsidRPr="004E6D37" w:rsidR="0003522C" w14:paraId="46B7AD90" w14:textId="77777777">
        <w:trPr>
          <w:jc w:val="center"/>
        </w:trPr>
        <w:tc>
          <w:tcPr>
            <w:tcW w:w="2835" w:type="dxa"/>
            <w:tcBorders>
              <w:left w:val="single" w:color="auto" w:sz="4" w:space="0"/>
              <w:right w:val="single" w:color="auto" w:sz="4" w:space="0"/>
            </w:tcBorders>
            <w:vAlign w:val="center"/>
          </w:tcPr>
          <w:p w:rsidRPr="008B6CD3" w:rsidR="0003522C" w:rsidP="0003522C" w:rsidRDefault="0003522C" w14:paraId="0F2BC9D3" w14:textId="7A017873">
            <w:pPr>
              <w:spacing w:line="276" w:lineRule="auto"/>
              <w:jc w:val="center"/>
            </w:pPr>
            <w:r w:rsidRPr="008B6CD3">
              <w:t>Biogas</w:t>
            </w:r>
          </w:p>
        </w:tc>
        <w:tc>
          <w:tcPr>
            <w:tcW w:w="2977" w:type="dxa"/>
            <w:tcBorders>
              <w:left w:val="single" w:color="auto" w:sz="4" w:space="0"/>
              <w:right w:val="single" w:color="auto" w:sz="4" w:space="0"/>
            </w:tcBorders>
            <w:vAlign w:val="center"/>
          </w:tcPr>
          <w:p w:rsidRPr="008B6CD3" w:rsidR="0003522C" w:rsidP="0003522C" w:rsidRDefault="0003522C" w14:paraId="1DEA527C" w14:textId="2576D04F">
            <w:pPr>
              <w:spacing w:line="276" w:lineRule="auto"/>
              <w:jc w:val="center"/>
            </w:pPr>
            <w:r w:rsidRPr="008B6CD3">
              <w:t>–</w:t>
            </w:r>
          </w:p>
        </w:tc>
        <w:tc>
          <w:tcPr>
            <w:tcW w:w="2972" w:type="dxa"/>
            <w:tcBorders>
              <w:left w:val="single" w:color="auto" w:sz="4" w:space="0"/>
              <w:right w:val="single" w:color="auto" w:sz="4" w:space="0"/>
            </w:tcBorders>
            <w:vAlign w:val="center"/>
          </w:tcPr>
          <w:p w:rsidRPr="008B6CD3" w:rsidR="0003522C" w:rsidP="0003522C" w:rsidRDefault="0003522C" w14:paraId="416B26AE" w14:textId="5A223C57">
            <w:pPr>
              <w:spacing w:line="276" w:lineRule="auto"/>
              <w:jc w:val="center"/>
            </w:pPr>
            <w:r w:rsidRPr="008B6CD3">
              <w:t>–</w:t>
            </w:r>
          </w:p>
        </w:tc>
      </w:tr>
      <w:tr w:rsidRPr="004E6D37" w:rsidR="0003522C" w14:paraId="66879103" w14:textId="77777777">
        <w:trPr>
          <w:jc w:val="center"/>
        </w:trPr>
        <w:tc>
          <w:tcPr>
            <w:tcW w:w="2835" w:type="dxa"/>
            <w:tcBorders>
              <w:left w:val="single" w:color="auto" w:sz="4" w:space="0"/>
              <w:right w:val="single" w:color="auto" w:sz="4" w:space="0"/>
            </w:tcBorders>
            <w:vAlign w:val="center"/>
          </w:tcPr>
          <w:p w:rsidRPr="008B6CD3" w:rsidR="0003522C" w:rsidP="0003522C" w:rsidRDefault="0003522C" w14:paraId="3D6457C6" w14:textId="6E71C70B">
            <w:pPr>
              <w:spacing w:line="276" w:lineRule="auto"/>
              <w:jc w:val="center"/>
            </w:pPr>
            <w:r w:rsidRPr="008B6CD3">
              <w:t>Compost</w:t>
            </w:r>
          </w:p>
        </w:tc>
        <w:tc>
          <w:tcPr>
            <w:tcW w:w="2977" w:type="dxa"/>
            <w:tcBorders>
              <w:left w:val="single" w:color="auto" w:sz="4" w:space="0"/>
              <w:right w:val="single" w:color="auto" w:sz="4" w:space="0"/>
            </w:tcBorders>
            <w:vAlign w:val="center"/>
          </w:tcPr>
          <w:p w:rsidRPr="008B6CD3" w:rsidR="0003522C" w:rsidP="0003522C" w:rsidRDefault="0003522C" w14:paraId="4D88183A" w14:textId="1DEDF15A">
            <w:pPr>
              <w:spacing w:line="276" w:lineRule="auto"/>
              <w:jc w:val="center"/>
            </w:pPr>
            <w:r w:rsidRPr="008B6CD3">
              <w:t>–</w:t>
            </w:r>
          </w:p>
        </w:tc>
        <w:tc>
          <w:tcPr>
            <w:tcW w:w="2972" w:type="dxa"/>
            <w:tcBorders>
              <w:left w:val="single" w:color="auto" w:sz="4" w:space="0"/>
              <w:right w:val="single" w:color="auto" w:sz="4" w:space="0"/>
            </w:tcBorders>
            <w:vAlign w:val="center"/>
          </w:tcPr>
          <w:p w:rsidRPr="008B6CD3" w:rsidR="0003522C" w:rsidP="0003522C" w:rsidRDefault="0003522C" w14:paraId="791645FA" w14:textId="4C50C304">
            <w:pPr>
              <w:spacing w:line="276" w:lineRule="auto"/>
              <w:jc w:val="center"/>
            </w:pPr>
            <w:r w:rsidRPr="008B6CD3">
              <w:t>–</w:t>
            </w:r>
          </w:p>
        </w:tc>
      </w:tr>
      <w:tr w:rsidRPr="004E6D37" w:rsidR="0003522C" w14:paraId="380F3DE2" w14:textId="77777777">
        <w:trPr>
          <w:jc w:val="center"/>
        </w:trPr>
        <w:tc>
          <w:tcPr>
            <w:tcW w:w="2835" w:type="dxa"/>
            <w:tcBorders>
              <w:left w:val="single" w:color="auto" w:sz="4" w:space="0"/>
              <w:right w:val="single" w:color="auto" w:sz="4" w:space="0"/>
            </w:tcBorders>
            <w:vAlign w:val="center"/>
          </w:tcPr>
          <w:p w:rsidRPr="004E6D37" w:rsidR="0003522C" w:rsidP="0003522C" w:rsidRDefault="0003522C" w14:paraId="3FFAC56A" w14:textId="77777777">
            <w:pPr>
              <w:spacing w:line="276" w:lineRule="auto"/>
              <w:jc w:val="center"/>
            </w:pPr>
            <w:r w:rsidRPr="004E6D37">
              <w:t>Biomass</w:t>
            </w:r>
          </w:p>
        </w:tc>
        <w:tc>
          <w:tcPr>
            <w:tcW w:w="2977" w:type="dxa"/>
            <w:tcBorders>
              <w:left w:val="single" w:color="auto" w:sz="4" w:space="0"/>
              <w:right w:val="single" w:color="auto" w:sz="4" w:space="0"/>
            </w:tcBorders>
          </w:tcPr>
          <w:p w:rsidRPr="004E6D37" w:rsidR="0003522C" w:rsidP="0003522C" w:rsidRDefault="0003522C" w14:paraId="1274578A" w14:textId="77777777">
            <w:pPr>
              <w:spacing w:line="276" w:lineRule="auto"/>
              <w:jc w:val="center"/>
            </w:pPr>
            <w:r w:rsidRPr="004E6D37">
              <w:t>–</w:t>
            </w:r>
          </w:p>
        </w:tc>
        <w:tc>
          <w:tcPr>
            <w:tcW w:w="2972" w:type="dxa"/>
            <w:tcBorders>
              <w:left w:val="single" w:color="auto" w:sz="4" w:space="0"/>
              <w:right w:val="single" w:color="auto" w:sz="4" w:space="0"/>
            </w:tcBorders>
          </w:tcPr>
          <w:p w:rsidRPr="004E6D37" w:rsidR="0003522C" w:rsidP="0003522C" w:rsidRDefault="0003522C" w14:paraId="144F0F6B" w14:textId="77777777">
            <w:pPr>
              <w:spacing w:line="276" w:lineRule="auto"/>
              <w:jc w:val="center"/>
            </w:pPr>
            <w:r w:rsidRPr="004E6D37">
              <w:t>–</w:t>
            </w:r>
          </w:p>
        </w:tc>
      </w:tr>
    </w:tbl>
    <w:p w:rsidR="00494CFD" w:rsidP="008026A7" w:rsidRDefault="00494CFD" w14:paraId="14733887" w14:textId="77777777"/>
    <w:p w:rsidRPr="004E6D37" w:rsidR="00F86C55" w:rsidP="00F86C55" w:rsidRDefault="00F86C55" w14:paraId="78CF72EC" w14:textId="77777777">
      <w:pPr>
        <w:pStyle w:val="Heading1"/>
        <w:rPr>
          <w:lang w:val="en-US"/>
        </w:rPr>
      </w:pPr>
      <w:r w:rsidRPr="004E6D37">
        <w:rPr>
          <w:lang w:val="en-US"/>
        </w:rPr>
        <w:t>Define the reactions</w:t>
      </w:r>
    </w:p>
    <w:p w:rsidRPr="008B6CD3" w:rsidR="005977D6" w:rsidP="005977D6" w:rsidRDefault="00DB66D9" w14:paraId="76638E85" w14:textId="40F37B46">
      <w:pPr>
        <w:ind w:firstLine="432"/>
      </w:pPr>
      <w:r>
        <w:fldChar w:fldCharType="begin"/>
      </w:r>
      <w:r>
        <w:instrText xml:space="preserve"> REF _Ref201839149 \h </w:instrText>
      </w:r>
      <w:r>
        <w:fldChar w:fldCharType="separate"/>
      </w:r>
      <w:r>
        <w:fldChar w:fldCharType="end"/>
      </w:r>
      <w:r w:rsidR="4B17D9DE">
        <w:t>le 4 and 5</w:t>
      </w:r>
      <w:r w:rsidR="4712FF1D">
        <w:t xml:space="preserve"> specify the mass balances of the syntheses that take place in the stoichiometric reaction units for the biogas and ethanol production routes, respectively.</w:t>
      </w:r>
    </w:p>
    <w:p w:rsidRPr="00DB66D9" w:rsidR="00BB7890" w:rsidP="00DB66D9" w:rsidRDefault="5A2594AB" w14:paraId="419E5596" w14:textId="57CD04D8">
      <w:pPr>
        <w:pStyle w:val="Caption"/>
        <w:keepNext/>
        <w:jc w:val="center"/>
        <w:rPr>
          <w:color w:val="auto"/>
        </w:rPr>
      </w:pPr>
      <w:bookmarkStart w:name="_Ref201839149" w:id="2"/>
      <w:r w:rsidRPr="044FD356">
        <w:rPr>
          <w:color w:val="auto"/>
        </w:rPr>
        <w:t xml:space="preserve">Table </w:t>
      </w:r>
      <w:r w:rsidRPr="044FD356" w:rsidR="00BB7890">
        <w:rPr>
          <w:color w:val="auto"/>
        </w:rPr>
        <w:fldChar w:fldCharType="begin"/>
      </w:r>
      <w:r w:rsidRPr="044FD356" w:rsidR="00BB7890">
        <w:rPr>
          <w:color w:val="auto"/>
        </w:rPr>
        <w:instrText xml:space="preserve"> SEQ Table \* ARABIC </w:instrText>
      </w:r>
      <w:r w:rsidRPr="044FD356" w:rsidR="00BB7890">
        <w:rPr>
          <w:color w:val="auto"/>
        </w:rPr>
        <w:fldChar w:fldCharType="separate"/>
      </w:r>
      <w:r w:rsidRPr="044FD356" w:rsidR="00BB7890">
        <w:rPr>
          <w:color w:val="auto"/>
        </w:rPr>
        <w:fldChar w:fldCharType="end"/>
      </w:r>
      <w:bookmarkEnd w:id="2"/>
      <w:r w:rsidRPr="044FD356" w:rsidR="4705FD66">
        <w:rPr>
          <w:color w:val="auto"/>
        </w:rPr>
        <w:t>. Reactions involved in anaerobic digestion and cogeneration</w:t>
      </w:r>
    </w:p>
    <w:tbl>
      <w:tblPr>
        <w:tblStyle w:val="TableGrid"/>
        <w:tblW w:w="8784" w:type="dxa"/>
        <w:jc w:val="center"/>
        <w:tblLook w:val="04A0" w:firstRow="1" w:lastRow="0" w:firstColumn="1" w:lastColumn="0" w:noHBand="0" w:noVBand="1"/>
      </w:tblPr>
      <w:tblGrid>
        <w:gridCol w:w="3256"/>
        <w:gridCol w:w="5528"/>
      </w:tblGrid>
      <w:tr w:rsidRPr="008B6CD3" w:rsidR="00BB7890" w14:paraId="3920AF94" w14:textId="77777777">
        <w:trPr>
          <w:jc w:val="center"/>
        </w:trPr>
        <w:tc>
          <w:tcPr>
            <w:tcW w:w="3256" w:type="dxa"/>
            <w:tcBorders>
              <w:bottom w:val="single" w:color="auto" w:sz="4" w:space="0"/>
            </w:tcBorders>
            <w:shd w:val="clear" w:color="auto" w:fill="EAF1DD" w:themeFill="accent3" w:themeFillTint="33"/>
            <w:vAlign w:val="center"/>
          </w:tcPr>
          <w:p w:rsidRPr="008B6CD3" w:rsidR="00BB7890" w:rsidRDefault="00BB7890" w14:paraId="4D50E5E3" w14:textId="77777777">
            <w:pPr>
              <w:spacing w:line="276" w:lineRule="auto"/>
              <w:jc w:val="center"/>
              <w:rPr>
                <w:b/>
                <w:bCs/>
              </w:rPr>
            </w:pPr>
            <w:r w:rsidRPr="008B6CD3">
              <w:rPr>
                <w:b/>
                <w:bCs/>
              </w:rPr>
              <w:t>Reaction name</w:t>
            </w:r>
          </w:p>
        </w:tc>
        <w:tc>
          <w:tcPr>
            <w:tcW w:w="5528" w:type="dxa"/>
            <w:tcBorders>
              <w:bottom w:val="single" w:color="auto" w:sz="4" w:space="0"/>
            </w:tcBorders>
            <w:shd w:val="clear" w:color="auto" w:fill="EAF1DD" w:themeFill="accent3" w:themeFillTint="33"/>
            <w:vAlign w:val="center"/>
          </w:tcPr>
          <w:p w:rsidRPr="008B6CD3" w:rsidR="00BB7890" w:rsidRDefault="00BB7890" w14:paraId="33901274" w14:textId="77777777">
            <w:pPr>
              <w:spacing w:line="276" w:lineRule="auto"/>
              <w:jc w:val="center"/>
              <w:rPr>
                <w:b/>
                <w:bCs/>
              </w:rPr>
            </w:pPr>
            <w:r w:rsidRPr="008B6CD3">
              <w:rPr>
                <w:b/>
                <w:bCs/>
              </w:rPr>
              <w:t>Reaction equation</w:t>
            </w:r>
          </w:p>
        </w:tc>
      </w:tr>
      <w:tr w:rsidRPr="008B6CD3" w:rsidR="00BB7890" w14:paraId="7F0CDFA5" w14:textId="77777777">
        <w:trPr>
          <w:jc w:val="center"/>
        </w:trPr>
        <w:tc>
          <w:tcPr>
            <w:tcW w:w="3256" w:type="dxa"/>
            <w:tcBorders>
              <w:top w:val="nil"/>
              <w:left w:val="single" w:color="auto" w:sz="4" w:space="0"/>
              <w:bottom w:val="nil"/>
              <w:right w:val="single" w:color="auto" w:sz="4" w:space="0"/>
            </w:tcBorders>
            <w:vAlign w:val="center"/>
          </w:tcPr>
          <w:p w:rsidRPr="008B6CD3" w:rsidR="00BB7890" w:rsidRDefault="00BB7890" w14:paraId="7AC26248" w14:textId="77777777">
            <w:pPr>
              <w:spacing w:line="276" w:lineRule="auto"/>
              <w:jc w:val="center"/>
            </w:pPr>
            <w:r w:rsidRPr="008B6CD3">
              <w:t>Cellulose DA</w:t>
            </w:r>
          </w:p>
        </w:tc>
        <w:tc>
          <w:tcPr>
            <w:tcW w:w="5528" w:type="dxa"/>
            <w:tcBorders>
              <w:top w:val="nil"/>
              <w:left w:val="single" w:color="auto" w:sz="4" w:space="0"/>
              <w:bottom w:val="nil"/>
              <w:right w:val="single" w:color="auto" w:sz="4" w:space="0"/>
            </w:tcBorders>
            <w:vAlign w:val="center"/>
          </w:tcPr>
          <w:p w:rsidRPr="008B6CD3" w:rsidR="00BB7890" w:rsidRDefault="00BB7890" w14:paraId="0E416D5A" w14:textId="77777777">
            <w:pPr>
              <w:spacing w:line="276" w:lineRule="auto"/>
              <w:jc w:val="center"/>
            </w:pPr>
            <w:r w:rsidRPr="008B6CD3">
              <w:t>-1 Cellulose → 0</w:t>
            </w:r>
            <w:r>
              <w:t>.</w:t>
            </w:r>
            <w:r w:rsidRPr="008B6CD3">
              <w:t>2 CH</w:t>
            </w:r>
            <w:r w:rsidRPr="008B6CD3">
              <w:rPr>
                <w:vertAlign w:val="subscript"/>
              </w:rPr>
              <w:t>4</w:t>
            </w:r>
            <w:r w:rsidRPr="008B6CD3">
              <w:t xml:space="preserve"> + 0</w:t>
            </w:r>
            <w:r>
              <w:t>.</w:t>
            </w:r>
            <w:r w:rsidRPr="008B6CD3">
              <w:t>7 CO</w:t>
            </w:r>
            <w:r w:rsidRPr="008B6CD3">
              <w:rPr>
                <w:vertAlign w:val="subscript"/>
              </w:rPr>
              <w:t>2</w:t>
            </w:r>
            <w:r w:rsidRPr="008B6CD3">
              <w:t xml:space="preserve"> + 0</w:t>
            </w:r>
            <w:r>
              <w:t>.</w:t>
            </w:r>
            <w:r w:rsidRPr="008B6CD3">
              <w:t>1 Biomass</w:t>
            </w:r>
          </w:p>
        </w:tc>
      </w:tr>
      <w:tr w:rsidRPr="008B6CD3" w:rsidR="00BB7890" w14:paraId="0B4F4609" w14:textId="77777777">
        <w:trPr>
          <w:jc w:val="center"/>
        </w:trPr>
        <w:tc>
          <w:tcPr>
            <w:tcW w:w="3256" w:type="dxa"/>
            <w:tcBorders>
              <w:top w:val="nil"/>
              <w:left w:val="single" w:color="auto" w:sz="4" w:space="0"/>
              <w:bottom w:val="nil"/>
              <w:right w:val="single" w:color="auto" w:sz="4" w:space="0"/>
            </w:tcBorders>
            <w:vAlign w:val="center"/>
          </w:tcPr>
          <w:p w:rsidRPr="008B6CD3" w:rsidR="00BB7890" w:rsidRDefault="00BB7890" w14:paraId="2BECC7DC" w14:textId="77777777">
            <w:pPr>
              <w:spacing w:line="276" w:lineRule="auto"/>
              <w:jc w:val="center"/>
            </w:pPr>
            <w:r w:rsidRPr="008B6CD3">
              <w:t>Hemicellulose DA</w:t>
            </w:r>
          </w:p>
        </w:tc>
        <w:tc>
          <w:tcPr>
            <w:tcW w:w="5528" w:type="dxa"/>
            <w:tcBorders>
              <w:top w:val="nil"/>
              <w:left w:val="single" w:color="auto" w:sz="4" w:space="0"/>
              <w:bottom w:val="nil"/>
              <w:right w:val="single" w:color="auto" w:sz="4" w:space="0"/>
            </w:tcBorders>
            <w:vAlign w:val="center"/>
          </w:tcPr>
          <w:p w:rsidRPr="008B6CD3" w:rsidR="00BB7890" w:rsidRDefault="00BB7890" w14:paraId="35BC13C5" w14:textId="77777777">
            <w:pPr>
              <w:spacing w:line="276" w:lineRule="auto"/>
              <w:jc w:val="center"/>
            </w:pPr>
            <w:r w:rsidRPr="008B6CD3">
              <w:t>-1 Hemicellulose → 0</w:t>
            </w:r>
            <w:r>
              <w:t>.</w:t>
            </w:r>
            <w:r w:rsidRPr="008B6CD3">
              <w:t>15 CH</w:t>
            </w:r>
            <w:r w:rsidRPr="008B6CD3">
              <w:rPr>
                <w:vertAlign w:val="subscript"/>
              </w:rPr>
              <w:t>4</w:t>
            </w:r>
            <w:r w:rsidRPr="008B6CD3">
              <w:t xml:space="preserve"> + 0</w:t>
            </w:r>
            <w:r>
              <w:t>.</w:t>
            </w:r>
            <w:r w:rsidRPr="008B6CD3">
              <w:t>75 CO</w:t>
            </w:r>
            <w:r w:rsidRPr="008B6CD3">
              <w:rPr>
                <w:vertAlign w:val="subscript"/>
              </w:rPr>
              <w:t>2</w:t>
            </w:r>
            <w:r w:rsidRPr="008B6CD3">
              <w:t xml:space="preserve"> + 0</w:t>
            </w:r>
            <w:r>
              <w:t>.</w:t>
            </w:r>
            <w:r w:rsidRPr="008B6CD3">
              <w:t>1 Biomass</w:t>
            </w:r>
          </w:p>
        </w:tc>
      </w:tr>
      <w:tr w:rsidRPr="008B6CD3" w:rsidR="00BB7890" w14:paraId="54F54A9E" w14:textId="77777777">
        <w:trPr>
          <w:jc w:val="center"/>
        </w:trPr>
        <w:tc>
          <w:tcPr>
            <w:tcW w:w="3256" w:type="dxa"/>
            <w:tcBorders>
              <w:top w:val="nil"/>
              <w:left w:val="single" w:color="auto" w:sz="4" w:space="0"/>
              <w:bottom w:val="nil"/>
              <w:right w:val="single" w:color="auto" w:sz="4" w:space="0"/>
            </w:tcBorders>
            <w:vAlign w:val="center"/>
          </w:tcPr>
          <w:p w:rsidRPr="008B6CD3" w:rsidR="00BB7890" w:rsidRDefault="00BB7890" w14:paraId="7B3E7619" w14:textId="77777777">
            <w:pPr>
              <w:spacing w:line="276" w:lineRule="auto"/>
              <w:jc w:val="center"/>
            </w:pPr>
            <w:r w:rsidRPr="008B6CD3">
              <w:t>Lipids DA</w:t>
            </w:r>
          </w:p>
        </w:tc>
        <w:tc>
          <w:tcPr>
            <w:tcW w:w="5528" w:type="dxa"/>
            <w:tcBorders>
              <w:top w:val="nil"/>
              <w:left w:val="single" w:color="auto" w:sz="4" w:space="0"/>
              <w:bottom w:val="nil"/>
              <w:right w:val="single" w:color="auto" w:sz="4" w:space="0"/>
            </w:tcBorders>
            <w:vAlign w:val="center"/>
          </w:tcPr>
          <w:p w:rsidRPr="008B6CD3" w:rsidR="00BB7890" w:rsidRDefault="00BB7890" w14:paraId="26458B14" w14:textId="77777777">
            <w:pPr>
              <w:spacing w:line="276" w:lineRule="auto"/>
              <w:jc w:val="center"/>
            </w:pPr>
            <w:r w:rsidRPr="008B6CD3">
              <w:t>-1 Lipids → 0</w:t>
            </w:r>
            <w:r>
              <w:t>.</w:t>
            </w:r>
            <w:r w:rsidRPr="008B6CD3">
              <w:t>56 CH</w:t>
            </w:r>
            <w:r w:rsidRPr="008B6CD3">
              <w:rPr>
                <w:vertAlign w:val="subscript"/>
              </w:rPr>
              <w:t>4</w:t>
            </w:r>
            <w:r w:rsidRPr="008B6CD3">
              <w:t xml:space="preserve"> + 0</w:t>
            </w:r>
            <w:r>
              <w:t>.</w:t>
            </w:r>
            <w:r w:rsidRPr="008B6CD3">
              <w:t>34 CO</w:t>
            </w:r>
            <w:r w:rsidRPr="008B6CD3">
              <w:rPr>
                <w:vertAlign w:val="subscript"/>
              </w:rPr>
              <w:t>2</w:t>
            </w:r>
            <w:r w:rsidRPr="008B6CD3">
              <w:t xml:space="preserve"> + 0</w:t>
            </w:r>
            <w:r>
              <w:t>.</w:t>
            </w:r>
            <w:r w:rsidRPr="008B6CD3">
              <w:t>1 Biomass</w:t>
            </w:r>
          </w:p>
        </w:tc>
      </w:tr>
      <w:tr w:rsidRPr="008B6CD3" w:rsidR="00BB7890" w14:paraId="3C65A7A1" w14:textId="77777777">
        <w:trPr>
          <w:jc w:val="center"/>
        </w:trPr>
        <w:tc>
          <w:tcPr>
            <w:tcW w:w="3256" w:type="dxa"/>
            <w:tcBorders>
              <w:top w:val="nil"/>
              <w:left w:val="single" w:color="auto" w:sz="4" w:space="0"/>
              <w:bottom w:val="nil"/>
              <w:right w:val="single" w:color="auto" w:sz="4" w:space="0"/>
            </w:tcBorders>
            <w:vAlign w:val="center"/>
          </w:tcPr>
          <w:p w:rsidRPr="008B6CD3" w:rsidR="00BB7890" w:rsidRDefault="00BB7890" w14:paraId="613C6CC2" w14:textId="77777777">
            <w:pPr>
              <w:spacing w:line="276" w:lineRule="auto"/>
              <w:jc w:val="center"/>
            </w:pPr>
            <w:r w:rsidRPr="008B6CD3">
              <w:t>Proteins DA</w:t>
            </w:r>
          </w:p>
        </w:tc>
        <w:tc>
          <w:tcPr>
            <w:tcW w:w="5528" w:type="dxa"/>
            <w:tcBorders>
              <w:top w:val="nil"/>
              <w:left w:val="single" w:color="auto" w:sz="4" w:space="0"/>
              <w:bottom w:val="nil"/>
              <w:right w:val="single" w:color="auto" w:sz="4" w:space="0"/>
            </w:tcBorders>
            <w:vAlign w:val="center"/>
          </w:tcPr>
          <w:p w:rsidRPr="008B6CD3" w:rsidR="00BB7890" w:rsidRDefault="00BB7890" w14:paraId="662534C0" w14:textId="77777777">
            <w:pPr>
              <w:spacing w:line="276" w:lineRule="auto"/>
              <w:jc w:val="center"/>
            </w:pPr>
            <w:r w:rsidRPr="008B6CD3">
              <w:t>-1 Proteins → 0</w:t>
            </w:r>
            <w:r>
              <w:t>.</w:t>
            </w:r>
            <w:r w:rsidRPr="008B6CD3">
              <w:t>33 CH</w:t>
            </w:r>
            <w:r w:rsidRPr="008B6CD3">
              <w:rPr>
                <w:vertAlign w:val="subscript"/>
              </w:rPr>
              <w:t>4</w:t>
            </w:r>
            <w:r w:rsidRPr="008B6CD3">
              <w:t xml:space="preserve"> + 0</w:t>
            </w:r>
            <w:r>
              <w:t>.</w:t>
            </w:r>
            <w:r w:rsidRPr="008B6CD3">
              <w:t>57 CO</w:t>
            </w:r>
            <w:r w:rsidRPr="008B6CD3">
              <w:rPr>
                <w:vertAlign w:val="subscript"/>
              </w:rPr>
              <w:t>2</w:t>
            </w:r>
            <w:r w:rsidRPr="008B6CD3">
              <w:t xml:space="preserve"> + 0</w:t>
            </w:r>
            <w:r>
              <w:t>.</w:t>
            </w:r>
            <w:r w:rsidRPr="008B6CD3">
              <w:t>1 Biomass</w:t>
            </w:r>
          </w:p>
        </w:tc>
      </w:tr>
      <w:tr w:rsidRPr="008B6CD3" w:rsidR="00BB7890" w14:paraId="0ECE7715" w14:textId="77777777">
        <w:trPr>
          <w:jc w:val="center"/>
        </w:trPr>
        <w:tc>
          <w:tcPr>
            <w:tcW w:w="3256" w:type="dxa"/>
            <w:tcBorders>
              <w:top w:val="nil"/>
              <w:left w:val="single" w:color="auto" w:sz="4" w:space="0"/>
              <w:bottom w:val="nil"/>
              <w:right w:val="single" w:color="auto" w:sz="4" w:space="0"/>
            </w:tcBorders>
            <w:vAlign w:val="center"/>
          </w:tcPr>
          <w:p w:rsidRPr="008B6CD3" w:rsidR="00BB7890" w:rsidRDefault="00BB7890" w14:paraId="22DCAB53" w14:textId="77777777">
            <w:pPr>
              <w:spacing w:line="276" w:lineRule="auto"/>
              <w:jc w:val="center"/>
            </w:pPr>
            <w:r w:rsidRPr="008B6CD3">
              <w:t>Starch DA</w:t>
            </w:r>
          </w:p>
        </w:tc>
        <w:tc>
          <w:tcPr>
            <w:tcW w:w="5528" w:type="dxa"/>
            <w:tcBorders>
              <w:top w:val="nil"/>
              <w:left w:val="single" w:color="auto" w:sz="4" w:space="0"/>
              <w:bottom w:val="nil"/>
              <w:right w:val="single" w:color="auto" w:sz="4" w:space="0"/>
            </w:tcBorders>
            <w:vAlign w:val="center"/>
          </w:tcPr>
          <w:p w:rsidRPr="008B6CD3" w:rsidR="00BB7890" w:rsidRDefault="00BB7890" w14:paraId="06A54ED8" w14:textId="77777777">
            <w:pPr>
              <w:spacing w:line="276" w:lineRule="auto"/>
              <w:jc w:val="center"/>
            </w:pPr>
            <w:r>
              <w:t>-1 Starch → 0.25 CH</w:t>
            </w:r>
            <w:r w:rsidRPr="673E32BA">
              <w:rPr>
                <w:vertAlign w:val="subscript"/>
              </w:rPr>
              <w:t>4</w:t>
            </w:r>
            <w:r>
              <w:t xml:space="preserve"> + 0.65 CO</w:t>
            </w:r>
            <w:r w:rsidRPr="673E32BA">
              <w:rPr>
                <w:vertAlign w:val="subscript"/>
              </w:rPr>
              <w:t>2</w:t>
            </w:r>
            <w:r>
              <w:t xml:space="preserve"> + 0.1 Biomass</w:t>
            </w:r>
          </w:p>
        </w:tc>
      </w:tr>
      <w:tr w:rsidRPr="008B6CD3" w:rsidR="00BB7890" w14:paraId="00179C4A" w14:textId="77777777">
        <w:trPr>
          <w:jc w:val="center"/>
        </w:trPr>
        <w:tc>
          <w:tcPr>
            <w:tcW w:w="3256" w:type="dxa"/>
            <w:tcBorders>
              <w:top w:val="nil"/>
              <w:left w:val="single" w:color="auto" w:sz="4" w:space="0"/>
              <w:bottom w:val="single" w:color="auto" w:sz="4" w:space="0"/>
              <w:right w:val="single" w:color="auto" w:sz="4" w:space="0"/>
            </w:tcBorders>
            <w:vAlign w:val="center"/>
          </w:tcPr>
          <w:p w:rsidRPr="008B6CD3" w:rsidR="00BB7890" w:rsidRDefault="00BB7890" w14:paraId="21BB2677" w14:textId="77777777">
            <w:pPr>
              <w:spacing w:line="276" w:lineRule="auto"/>
              <w:jc w:val="center"/>
            </w:pPr>
            <w:r w:rsidRPr="008B6CD3">
              <w:t>CHP</w:t>
            </w:r>
          </w:p>
        </w:tc>
        <w:tc>
          <w:tcPr>
            <w:tcW w:w="5528" w:type="dxa"/>
            <w:tcBorders>
              <w:top w:val="nil"/>
              <w:left w:val="single" w:color="auto" w:sz="4" w:space="0"/>
              <w:bottom w:val="single" w:color="auto" w:sz="4" w:space="0"/>
              <w:right w:val="single" w:color="auto" w:sz="4" w:space="0"/>
            </w:tcBorders>
            <w:vAlign w:val="center"/>
          </w:tcPr>
          <w:p w:rsidRPr="008B6CD3" w:rsidR="00BB7890" w:rsidRDefault="00BB7890" w14:paraId="23BF61CC" w14:textId="77777777">
            <w:pPr>
              <w:spacing w:line="276" w:lineRule="auto"/>
              <w:jc w:val="center"/>
            </w:pPr>
            <w:r w:rsidRPr="008B6CD3">
              <w:t>-1 CH</w:t>
            </w:r>
            <w:r w:rsidRPr="008B6CD3">
              <w:rPr>
                <w:vertAlign w:val="subscript"/>
              </w:rPr>
              <w:t>4</w:t>
            </w:r>
            <w:r w:rsidRPr="008B6CD3">
              <w:t xml:space="preserve"> – 4 O</w:t>
            </w:r>
            <w:r w:rsidRPr="008B6CD3">
              <w:rPr>
                <w:vertAlign w:val="subscript"/>
              </w:rPr>
              <w:t>2</w:t>
            </w:r>
            <w:r w:rsidRPr="008B6CD3">
              <w:t xml:space="preserve"> → 2</w:t>
            </w:r>
            <w:r>
              <w:t>.</w:t>
            </w:r>
            <w:r w:rsidRPr="008B6CD3">
              <w:t>75 CO</w:t>
            </w:r>
            <w:r w:rsidRPr="008B6CD3">
              <w:rPr>
                <w:vertAlign w:val="subscript"/>
              </w:rPr>
              <w:t>2</w:t>
            </w:r>
            <w:r w:rsidRPr="008B6CD3">
              <w:t xml:space="preserve"> + 2</w:t>
            </w:r>
            <w:r>
              <w:t>.</w:t>
            </w:r>
            <w:r w:rsidRPr="008B6CD3">
              <w:t>25 H</w:t>
            </w:r>
            <w:r w:rsidRPr="008B6CD3">
              <w:rPr>
                <w:vertAlign w:val="subscript"/>
              </w:rPr>
              <w:t>2</w:t>
            </w:r>
            <w:r w:rsidRPr="008B6CD3">
              <w:t>O</w:t>
            </w:r>
          </w:p>
        </w:tc>
      </w:tr>
    </w:tbl>
    <w:p w:rsidRPr="0097750D" w:rsidR="00BB7890" w:rsidP="007A0DB8" w:rsidRDefault="00BB7890" w14:paraId="11CF0073" w14:textId="77777777">
      <w:pPr>
        <w:ind w:firstLine="432"/>
        <w:rPr>
          <w:sz w:val="10"/>
          <w:szCs w:val="10"/>
        </w:rPr>
      </w:pPr>
    </w:p>
    <w:p w:rsidRPr="0097750D" w:rsidR="00DB66D9" w:rsidP="0097750D" w:rsidRDefault="70DCEFB9" w14:paraId="7D0BE608" w14:textId="6F3FB931">
      <w:pPr>
        <w:pStyle w:val="Caption"/>
        <w:keepNext/>
        <w:jc w:val="center"/>
        <w:rPr>
          <w:color w:val="auto"/>
        </w:rPr>
      </w:pPr>
      <w:r w:rsidRPr="044FD356">
        <w:rPr>
          <w:color w:val="auto"/>
        </w:rPr>
        <w:t xml:space="preserve">Table </w:t>
      </w:r>
      <w:r w:rsidRPr="044FD356" w:rsidR="00DB66D9">
        <w:rPr>
          <w:color w:val="auto"/>
        </w:rPr>
        <w:fldChar w:fldCharType="begin"/>
      </w:r>
      <w:r w:rsidRPr="044FD356" w:rsidR="00DB66D9">
        <w:rPr>
          <w:color w:val="auto"/>
        </w:rPr>
        <w:instrText xml:space="preserve"> SEQ Table \* ARABIC </w:instrText>
      </w:r>
      <w:r w:rsidRPr="044FD356" w:rsidR="00DB66D9">
        <w:rPr>
          <w:color w:val="auto"/>
        </w:rPr>
        <w:fldChar w:fldCharType="separate"/>
      </w:r>
      <w:r w:rsidRPr="044FD356" w:rsidR="00DB66D9">
        <w:rPr>
          <w:color w:val="auto"/>
        </w:rPr>
        <w:fldChar w:fldCharType="end"/>
      </w:r>
      <w:r w:rsidRPr="044FD356" w:rsidR="692941B6">
        <w:rPr>
          <w:color w:val="auto"/>
        </w:rPr>
        <w:t>. Reactions involved in thermal-enzymatic hydrolysis and fermentation to produce ethanol</w:t>
      </w:r>
    </w:p>
    <w:tbl>
      <w:tblPr>
        <w:tblStyle w:val="TableGrid"/>
        <w:tblW w:w="8784" w:type="dxa"/>
        <w:jc w:val="center"/>
        <w:tblLook w:val="04A0" w:firstRow="1" w:lastRow="0" w:firstColumn="1" w:lastColumn="0" w:noHBand="0" w:noVBand="1"/>
      </w:tblPr>
      <w:tblGrid>
        <w:gridCol w:w="3256"/>
        <w:gridCol w:w="5528"/>
      </w:tblGrid>
      <w:tr w:rsidRPr="004E6D37" w:rsidR="00006B2D" w:rsidTr="00875F4E" w14:paraId="5EAA1218" w14:textId="77777777">
        <w:trPr>
          <w:jc w:val="center"/>
        </w:trPr>
        <w:tc>
          <w:tcPr>
            <w:tcW w:w="3256" w:type="dxa"/>
            <w:tcBorders>
              <w:bottom w:val="single" w:color="auto" w:sz="4" w:space="0"/>
            </w:tcBorders>
            <w:shd w:val="clear" w:color="auto" w:fill="EAF1DD" w:themeFill="accent3" w:themeFillTint="33"/>
            <w:vAlign w:val="center"/>
          </w:tcPr>
          <w:p w:rsidRPr="004E6D37" w:rsidR="00006B2D" w:rsidP="00D606F4" w:rsidRDefault="00006B2D" w14:paraId="0215E6E5" w14:textId="77777777">
            <w:pPr>
              <w:spacing w:line="276" w:lineRule="auto"/>
              <w:jc w:val="center"/>
              <w:rPr>
                <w:b/>
                <w:bCs/>
              </w:rPr>
            </w:pPr>
            <w:r w:rsidRPr="004E6D37">
              <w:rPr>
                <w:b/>
                <w:bCs/>
              </w:rPr>
              <w:t>Reaction name</w:t>
            </w:r>
          </w:p>
        </w:tc>
        <w:tc>
          <w:tcPr>
            <w:tcW w:w="5528" w:type="dxa"/>
            <w:tcBorders>
              <w:bottom w:val="single" w:color="auto" w:sz="4" w:space="0"/>
            </w:tcBorders>
            <w:shd w:val="clear" w:color="auto" w:fill="EAF1DD" w:themeFill="accent3" w:themeFillTint="33"/>
            <w:vAlign w:val="center"/>
          </w:tcPr>
          <w:p w:rsidRPr="004E6D37" w:rsidR="00006B2D" w:rsidP="00D606F4" w:rsidRDefault="00006B2D" w14:paraId="1D47984A" w14:textId="77777777">
            <w:pPr>
              <w:spacing w:line="276" w:lineRule="auto"/>
              <w:jc w:val="center"/>
              <w:rPr>
                <w:b/>
                <w:bCs/>
              </w:rPr>
            </w:pPr>
            <w:r w:rsidRPr="004E6D37">
              <w:rPr>
                <w:b/>
                <w:bCs/>
              </w:rPr>
              <w:t>Reaction equation</w:t>
            </w:r>
          </w:p>
        </w:tc>
      </w:tr>
      <w:tr w:rsidRPr="004E6D37" w:rsidR="005A1699" w:rsidTr="00F86C55" w14:paraId="44A84133" w14:textId="77777777">
        <w:trPr>
          <w:jc w:val="center"/>
        </w:trPr>
        <w:tc>
          <w:tcPr>
            <w:tcW w:w="3256" w:type="dxa"/>
            <w:tcBorders>
              <w:top w:val="nil"/>
              <w:left w:val="single" w:color="auto" w:sz="4" w:space="0"/>
              <w:bottom w:val="nil"/>
              <w:right w:val="single" w:color="auto" w:sz="4" w:space="0"/>
            </w:tcBorders>
            <w:vAlign w:val="center"/>
          </w:tcPr>
          <w:p w:rsidRPr="004E6D37" w:rsidR="005A1699" w:rsidP="005A1699" w:rsidRDefault="005A1699" w14:paraId="066560C7" w14:textId="08FD4196">
            <w:pPr>
              <w:spacing w:line="276" w:lineRule="auto"/>
              <w:jc w:val="center"/>
            </w:pPr>
            <w:r w:rsidRPr="004E6D37">
              <w:t>Cellulose hydrolysis</w:t>
            </w:r>
          </w:p>
        </w:tc>
        <w:tc>
          <w:tcPr>
            <w:tcW w:w="5528" w:type="dxa"/>
            <w:tcBorders>
              <w:top w:val="nil"/>
              <w:left w:val="single" w:color="auto" w:sz="4" w:space="0"/>
              <w:bottom w:val="nil"/>
              <w:right w:val="single" w:color="auto" w:sz="4" w:space="0"/>
            </w:tcBorders>
            <w:vAlign w:val="center"/>
          </w:tcPr>
          <w:p w:rsidRPr="004E6D37" w:rsidR="005A1699" w:rsidP="005A1699" w:rsidRDefault="005A1699" w14:paraId="7A3E574E" w14:textId="365F9F0F">
            <w:pPr>
              <w:spacing w:line="276" w:lineRule="auto"/>
              <w:jc w:val="center"/>
            </w:pPr>
            <w:r w:rsidRPr="004E6D37">
              <w:t>-1 Starch → 1 Sugar</w:t>
            </w:r>
          </w:p>
        </w:tc>
      </w:tr>
      <w:tr w:rsidRPr="004E6D37" w:rsidR="005A1699" w:rsidTr="00F86C55" w14:paraId="0A5BB335" w14:textId="77777777">
        <w:trPr>
          <w:jc w:val="center"/>
        </w:trPr>
        <w:tc>
          <w:tcPr>
            <w:tcW w:w="3256" w:type="dxa"/>
            <w:tcBorders>
              <w:top w:val="nil"/>
              <w:left w:val="single" w:color="auto" w:sz="4" w:space="0"/>
              <w:bottom w:val="nil"/>
              <w:right w:val="single" w:color="auto" w:sz="4" w:space="0"/>
            </w:tcBorders>
            <w:vAlign w:val="center"/>
          </w:tcPr>
          <w:p w:rsidRPr="004E6D37" w:rsidR="005A1699" w:rsidP="005A1699" w:rsidRDefault="005A1699" w14:paraId="05DA10BB" w14:textId="0D65DEB0">
            <w:pPr>
              <w:spacing w:line="276" w:lineRule="auto"/>
              <w:jc w:val="center"/>
            </w:pPr>
            <w:r w:rsidRPr="004E6D37">
              <w:t>Hemicellulose hydrolysis</w:t>
            </w:r>
          </w:p>
        </w:tc>
        <w:tc>
          <w:tcPr>
            <w:tcW w:w="5528" w:type="dxa"/>
            <w:tcBorders>
              <w:top w:val="nil"/>
              <w:left w:val="single" w:color="auto" w:sz="4" w:space="0"/>
              <w:bottom w:val="nil"/>
              <w:right w:val="single" w:color="auto" w:sz="4" w:space="0"/>
            </w:tcBorders>
            <w:vAlign w:val="center"/>
          </w:tcPr>
          <w:p w:rsidRPr="004E6D37" w:rsidR="005A1699" w:rsidP="005A1699" w:rsidRDefault="005A1699" w14:paraId="19C08930" w14:textId="2474617B">
            <w:pPr>
              <w:spacing w:line="276" w:lineRule="auto"/>
              <w:jc w:val="center"/>
            </w:pPr>
            <w:r w:rsidRPr="004E6D37">
              <w:t>-1 Hemicellulose → 1 Sugar</w:t>
            </w:r>
          </w:p>
        </w:tc>
      </w:tr>
      <w:tr w:rsidRPr="004E6D37" w:rsidR="005A1699" w:rsidTr="00F86C55" w14:paraId="34E02CE8" w14:textId="77777777">
        <w:trPr>
          <w:jc w:val="center"/>
        </w:trPr>
        <w:tc>
          <w:tcPr>
            <w:tcW w:w="3256" w:type="dxa"/>
            <w:tcBorders>
              <w:top w:val="nil"/>
              <w:left w:val="single" w:color="auto" w:sz="4" w:space="0"/>
              <w:bottom w:val="nil"/>
              <w:right w:val="single" w:color="auto" w:sz="4" w:space="0"/>
            </w:tcBorders>
            <w:vAlign w:val="center"/>
          </w:tcPr>
          <w:p w:rsidRPr="004E6D37" w:rsidR="005A1699" w:rsidP="005A1699" w:rsidRDefault="005A1699" w14:paraId="30FFFA3E" w14:textId="118902DA">
            <w:pPr>
              <w:spacing w:line="276" w:lineRule="auto"/>
              <w:jc w:val="center"/>
            </w:pPr>
            <w:r w:rsidRPr="004E6D37">
              <w:t>Starch hydrolysis</w:t>
            </w:r>
          </w:p>
        </w:tc>
        <w:tc>
          <w:tcPr>
            <w:tcW w:w="5528" w:type="dxa"/>
            <w:tcBorders>
              <w:top w:val="nil"/>
              <w:left w:val="single" w:color="auto" w:sz="4" w:space="0"/>
              <w:bottom w:val="nil"/>
              <w:right w:val="single" w:color="auto" w:sz="4" w:space="0"/>
            </w:tcBorders>
            <w:vAlign w:val="center"/>
          </w:tcPr>
          <w:p w:rsidRPr="004E6D37" w:rsidR="005A1699" w:rsidP="005A1699" w:rsidRDefault="005A1699" w14:paraId="672FEE91" w14:textId="503F13BA">
            <w:pPr>
              <w:spacing w:line="276" w:lineRule="auto"/>
              <w:jc w:val="center"/>
            </w:pPr>
            <w:r w:rsidRPr="004E6D37">
              <w:t>-1 Starch → 1 Sugar</w:t>
            </w:r>
          </w:p>
        </w:tc>
      </w:tr>
      <w:tr w:rsidRPr="004E6D37" w:rsidR="005A1699" w:rsidTr="00F86C55" w14:paraId="3E7F039E" w14:textId="77777777">
        <w:trPr>
          <w:jc w:val="center"/>
        </w:trPr>
        <w:tc>
          <w:tcPr>
            <w:tcW w:w="3256" w:type="dxa"/>
            <w:tcBorders>
              <w:top w:val="nil"/>
              <w:left w:val="single" w:color="auto" w:sz="4" w:space="0"/>
              <w:bottom w:val="nil"/>
              <w:right w:val="single" w:color="auto" w:sz="4" w:space="0"/>
            </w:tcBorders>
            <w:vAlign w:val="center"/>
          </w:tcPr>
          <w:p w:rsidRPr="004E6D37" w:rsidR="005A1699" w:rsidP="005A1699" w:rsidRDefault="006D169F" w14:paraId="581CD038" w14:textId="64D18428">
            <w:pPr>
              <w:spacing w:line="276" w:lineRule="auto"/>
              <w:jc w:val="center"/>
            </w:pPr>
            <w:r w:rsidRPr="004E6D37">
              <w:t>Sugar fermentation</w:t>
            </w:r>
          </w:p>
        </w:tc>
        <w:tc>
          <w:tcPr>
            <w:tcW w:w="5528" w:type="dxa"/>
            <w:tcBorders>
              <w:top w:val="nil"/>
              <w:left w:val="single" w:color="auto" w:sz="4" w:space="0"/>
              <w:bottom w:val="nil"/>
              <w:right w:val="single" w:color="auto" w:sz="4" w:space="0"/>
            </w:tcBorders>
            <w:vAlign w:val="center"/>
          </w:tcPr>
          <w:p w:rsidRPr="004E6D37" w:rsidR="005A1699" w:rsidP="005A1699" w:rsidRDefault="00D55704" w14:paraId="646CD6F3" w14:textId="7F871C53">
            <w:pPr>
              <w:spacing w:line="276" w:lineRule="auto"/>
              <w:jc w:val="center"/>
            </w:pPr>
            <w:r w:rsidRPr="004E6D37">
              <w:t>-1 Sugar → 0.1 Biomass + 0.5 EtOH + 0.4 CO</w:t>
            </w:r>
            <w:r w:rsidRPr="004E6D37">
              <w:rPr>
                <w:vertAlign w:val="subscript"/>
              </w:rPr>
              <w:t>2</w:t>
            </w:r>
          </w:p>
        </w:tc>
      </w:tr>
      <w:tr w:rsidRPr="004E6D37" w:rsidR="00B47520" w:rsidTr="00F86C55" w14:paraId="37FF0B83" w14:textId="77777777">
        <w:trPr>
          <w:jc w:val="center"/>
        </w:trPr>
        <w:tc>
          <w:tcPr>
            <w:tcW w:w="3256" w:type="dxa"/>
            <w:tcBorders>
              <w:top w:val="nil"/>
              <w:left w:val="single" w:color="auto" w:sz="4" w:space="0"/>
              <w:bottom w:val="nil"/>
              <w:right w:val="single" w:color="auto" w:sz="4" w:space="0"/>
            </w:tcBorders>
            <w:vAlign w:val="center"/>
          </w:tcPr>
          <w:p w:rsidRPr="004E6D37" w:rsidR="00B47520" w:rsidP="00B47520" w:rsidRDefault="00B47520" w14:paraId="6DE33D24" w14:textId="5E9B5D1E">
            <w:pPr>
              <w:spacing w:line="276" w:lineRule="auto"/>
              <w:jc w:val="center"/>
            </w:pPr>
            <w:r w:rsidRPr="004E6D37">
              <w:t>Cellulose fermentation</w:t>
            </w:r>
          </w:p>
        </w:tc>
        <w:tc>
          <w:tcPr>
            <w:tcW w:w="5528" w:type="dxa"/>
            <w:tcBorders>
              <w:top w:val="nil"/>
              <w:left w:val="single" w:color="auto" w:sz="4" w:space="0"/>
              <w:bottom w:val="nil"/>
              <w:right w:val="single" w:color="auto" w:sz="4" w:space="0"/>
            </w:tcBorders>
            <w:vAlign w:val="center"/>
          </w:tcPr>
          <w:p w:rsidRPr="004E6D37" w:rsidR="00B47520" w:rsidP="00B47520" w:rsidRDefault="00B47520" w14:paraId="41AD7F72" w14:textId="54A8D06B">
            <w:pPr>
              <w:spacing w:line="276" w:lineRule="auto"/>
              <w:jc w:val="center"/>
            </w:pPr>
            <w:r w:rsidRPr="004E6D37">
              <w:t>-1 Sugar → 0.1 Biomass + 0.3 EtOH + 0.6 CO</w:t>
            </w:r>
            <w:r w:rsidRPr="004E6D37">
              <w:rPr>
                <w:vertAlign w:val="subscript"/>
              </w:rPr>
              <w:t>2</w:t>
            </w:r>
          </w:p>
        </w:tc>
      </w:tr>
      <w:tr w:rsidRPr="004E6D37" w:rsidR="00B47520" w:rsidTr="00F86C55" w14:paraId="39A201AA" w14:textId="77777777">
        <w:trPr>
          <w:jc w:val="center"/>
        </w:trPr>
        <w:tc>
          <w:tcPr>
            <w:tcW w:w="3256" w:type="dxa"/>
            <w:tcBorders>
              <w:top w:val="nil"/>
              <w:left w:val="single" w:color="auto" w:sz="4" w:space="0"/>
              <w:bottom w:val="nil"/>
              <w:right w:val="single" w:color="auto" w:sz="4" w:space="0"/>
            </w:tcBorders>
            <w:vAlign w:val="center"/>
          </w:tcPr>
          <w:p w:rsidRPr="004E6D37" w:rsidR="00B47520" w:rsidP="00B47520" w:rsidRDefault="00B47520" w14:paraId="4B11BD25" w14:textId="7EDD7221">
            <w:pPr>
              <w:spacing w:line="276" w:lineRule="auto"/>
              <w:jc w:val="center"/>
            </w:pPr>
            <w:r w:rsidRPr="004E6D37">
              <w:t>Hemicellulose fermentation</w:t>
            </w:r>
          </w:p>
        </w:tc>
        <w:tc>
          <w:tcPr>
            <w:tcW w:w="5528" w:type="dxa"/>
            <w:tcBorders>
              <w:top w:val="nil"/>
              <w:left w:val="single" w:color="auto" w:sz="4" w:space="0"/>
              <w:bottom w:val="nil"/>
              <w:right w:val="single" w:color="auto" w:sz="4" w:space="0"/>
            </w:tcBorders>
            <w:vAlign w:val="center"/>
          </w:tcPr>
          <w:p w:rsidRPr="004E6D37" w:rsidR="00B47520" w:rsidP="00B47520" w:rsidRDefault="00B47520" w14:paraId="029217A7" w14:textId="6AFADFD7">
            <w:pPr>
              <w:spacing w:line="276" w:lineRule="auto"/>
              <w:jc w:val="center"/>
            </w:pPr>
            <w:r w:rsidRPr="004E6D37">
              <w:t>-1 Sugar → 0.1 Biomass + 0.</w:t>
            </w:r>
            <w:r w:rsidRPr="004E6D37" w:rsidR="00347F3E">
              <w:t>4</w:t>
            </w:r>
            <w:r w:rsidRPr="004E6D37">
              <w:t xml:space="preserve"> EtOH + 0.</w:t>
            </w:r>
            <w:r w:rsidRPr="004E6D37" w:rsidR="00347F3E">
              <w:t>5</w:t>
            </w:r>
            <w:r w:rsidRPr="004E6D37">
              <w:t xml:space="preserve"> CO</w:t>
            </w:r>
            <w:r w:rsidRPr="004E6D37">
              <w:rPr>
                <w:vertAlign w:val="subscript"/>
              </w:rPr>
              <w:t>2</w:t>
            </w:r>
          </w:p>
        </w:tc>
      </w:tr>
      <w:tr w:rsidRPr="004E6D37" w:rsidR="00B47520" w:rsidTr="00F86C55" w14:paraId="438B3663" w14:textId="77777777">
        <w:trPr>
          <w:jc w:val="center"/>
        </w:trPr>
        <w:tc>
          <w:tcPr>
            <w:tcW w:w="3256" w:type="dxa"/>
            <w:tcBorders>
              <w:top w:val="nil"/>
              <w:left w:val="single" w:color="auto" w:sz="4" w:space="0"/>
              <w:bottom w:val="single" w:color="auto" w:sz="4" w:space="0"/>
              <w:right w:val="single" w:color="auto" w:sz="4" w:space="0"/>
            </w:tcBorders>
            <w:vAlign w:val="center"/>
          </w:tcPr>
          <w:p w:rsidRPr="004E6D37" w:rsidR="00B47520" w:rsidP="00B47520" w:rsidRDefault="00B47520" w14:paraId="7AF6B7A4" w14:textId="5131B200">
            <w:pPr>
              <w:spacing w:line="276" w:lineRule="auto"/>
              <w:jc w:val="center"/>
            </w:pPr>
            <w:r w:rsidRPr="004E6D37">
              <w:t>Starch fermentation</w:t>
            </w:r>
          </w:p>
        </w:tc>
        <w:tc>
          <w:tcPr>
            <w:tcW w:w="5528" w:type="dxa"/>
            <w:tcBorders>
              <w:top w:val="nil"/>
              <w:left w:val="single" w:color="auto" w:sz="4" w:space="0"/>
              <w:bottom w:val="single" w:color="auto" w:sz="4" w:space="0"/>
              <w:right w:val="single" w:color="auto" w:sz="4" w:space="0"/>
            </w:tcBorders>
            <w:vAlign w:val="center"/>
          </w:tcPr>
          <w:p w:rsidRPr="004E6D37" w:rsidR="00B47520" w:rsidP="00B47520" w:rsidRDefault="00B47520" w14:paraId="65F0020A" w14:textId="458C4D61">
            <w:pPr>
              <w:spacing w:line="276" w:lineRule="auto"/>
              <w:jc w:val="center"/>
            </w:pPr>
            <w:r w:rsidRPr="004E6D37">
              <w:t>-1 Sugar → 0.1 Biomass + 0.</w:t>
            </w:r>
            <w:r w:rsidRPr="004E6D37" w:rsidR="00347F3E">
              <w:t>5</w:t>
            </w:r>
            <w:r w:rsidRPr="004E6D37">
              <w:t xml:space="preserve"> EtOH + 0.4 CO</w:t>
            </w:r>
            <w:r w:rsidRPr="004E6D37">
              <w:rPr>
                <w:vertAlign w:val="subscript"/>
              </w:rPr>
              <w:t>2</w:t>
            </w:r>
          </w:p>
        </w:tc>
      </w:tr>
    </w:tbl>
    <w:p w:rsidRPr="004E6D37" w:rsidR="00E224CC" w:rsidP="00E224CC" w:rsidRDefault="00E224CC" w14:paraId="6095FFD8" w14:textId="77777777">
      <w:pPr>
        <w:pStyle w:val="Heading1"/>
        <w:rPr>
          <w:lang w:val="en-US"/>
        </w:rPr>
      </w:pPr>
      <w:bookmarkStart w:name="_Ref201250269" w:id="3"/>
      <w:r w:rsidRPr="004E6D37">
        <w:rPr>
          <w:lang w:val="en-US"/>
        </w:rPr>
        <w:lastRenderedPageBreak/>
        <w:t>Define the utilities</w:t>
      </w:r>
    </w:p>
    <w:p w:rsidRPr="004E6D37" w:rsidR="00860903" w:rsidP="00860903" w:rsidRDefault="0097750D" w14:paraId="6EBF60CF" w14:textId="7AB08E20">
      <w:pPr>
        <w:ind w:firstLine="432"/>
      </w:pPr>
      <w:r>
        <w:fldChar w:fldCharType="begin"/>
      </w:r>
      <w:r>
        <w:instrText xml:space="preserve"> REF _Ref201839212 \h </w:instrText>
      </w:r>
      <w:r>
        <w:fldChar w:fldCharType="separate"/>
      </w:r>
      <w:r w:rsidRPr="044FD356" w:rsidR="00495874">
        <w:rPr>
          <w:color w:val="auto"/>
        </w:rPr>
        <w:t xml:space="preserve">Table </w:t>
      </w:r>
      <w:r>
        <w:fldChar w:fldCharType="end"/>
      </w:r>
      <w:r w:rsidR="04913821">
        <w:t xml:space="preserve"> shows the costs and CO</w:t>
      </w:r>
      <w:r w:rsidRPr="044FD356" w:rsidR="04913821">
        <w:rPr>
          <w:vertAlign w:val="subscript"/>
        </w:rPr>
        <w:t>2</w:t>
      </w:r>
      <w:r w:rsidR="04913821">
        <w:t xml:space="preserve"> emissions associated with the electricity or heat exchange utilities used in the processes, also including the typical temperature ranges for the latter case.</w:t>
      </w:r>
    </w:p>
    <w:p w:rsidRPr="0097750D" w:rsidR="0097750D" w:rsidP="0097750D" w:rsidRDefault="692941B6" w14:paraId="4E6F08CF" w14:textId="62494F3E">
      <w:pPr>
        <w:pStyle w:val="Caption"/>
        <w:keepNext/>
        <w:jc w:val="center"/>
        <w:rPr>
          <w:color w:val="auto"/>
        </w:rPr>
      </w:pPr>
      <w:bookmarkStart w:name="_Ref201839212" w:id="4"/>
      <w:r w:rsidRPr="044FD356">
        <w:rPr>
          <w:color w:val="auto"/>
        </w:rPr>
        <w:t xml:space="preserve">Table </w:t>
      </w:r>
      <w:r w:rsidRPr="044FD356" w:rsidR="0097750D">
        <w:rPr>
          <w:color w:val="auto"/>
        </w:rPr>
        <w:fldChar w:fldCharType="begin"/>
      </w:r>
      <w:r w:rsidRPr="044FD356" w:rsidR="0097750D">
        <w:rPr>
          <w:color w:val="auto"/>
        </w:rPr>
        <w:instrText xml:space="preserve"> SEQ Table \* ARABIC </w:instrText>
      </w:r>
      <w:r w:rsidRPr="044FD356" w:rsidR="0097750D">
        <w:rPr>
          <w:color w:val="auto"/>
        </w:rPr>
        <w:fldChar w:fldCharType="separate"/>
      </w:r>
      <w:r w:rsidRPr="044FD356" w:rsidR="0097750D">
        <w:rPr>
          <w:color w:val="auto"/>
        </w:rPr>
        <w:fldChar w:fldCharType="end"/>
      </w:r>
      <w:bookmarkEnd w:id="4"/>
      <w:r w:rsidRPr="044FD356">
        <w:rPr>
          <w:color w:val="auto"/>
        </w:rPr>
        <w:t>. Definition of system utilities</w:t>
      </w:r>
    </w:p>
    <w:tbl>
      <w:tblPr>
        <w:tblStyle w:val="TableGrid"/>
        <w:tblW w:w="8647" w:type="dxa"/>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81"/>
        <w:gridCol w:w="2488"/>
        <w:gridCol w:w="2268"/>
        <w:gridCol w:w="2410"/>
      </w:tblGrid>
      <w:tr w:rsidRPr="004E6D37" w:rsidR="00D87AA6" w:rsidTr="00605D36" w14:paraId="1D05C722" w14:textId="77777777">
        <w:tc>
          <w:tcPr>
            <w:tcW w:w="1481" w:type="dxa"/>
            <w:vMerge w:val="restart"/>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bookmarkEnd w:id="3"/>
          <w:p w:rsidRPr="004E6D37" w:rsidR="00D87AA6" w:rsidP="00605D36" w:rsidRDefault="00D87AA6" w14:paraId="3F7B2870" w14:textId="1A3549E6">
            <w:pPr>
              <w:spacing w:line="276" w:lineRule="auto"/>
              <w:jc w:val="center"/>
              <w:rPr>
                <w:b/>
                <w:bCs/>
              </w:rPr>
            </w:pPr>
            <w:r w:rsidRPr="004E6D37">
              <w:rPr>
                <w:b/>
                <w:bCs/>
              </w:rPr>
              <w:t>Utility</w:t>
            </w:r>
          </w:p>
          <w:p w:rsidRPr="004E6D37" w:rsidR="00D87AA6" w:rsidP="00605D36" w:rsidRDefault="00D87AA6" w14:paraId="72CB3A09" w14:textId="77777777">
            <w:pPr>
              <w:spacing w:line="276" w:lineRule="auto"/>
              <w:jc w:val="center"/>
              <w:rPr>
                <w:b/>
                <w:bCs/>
              </w:rPr>
            </w:pPr>
            <w:r w:rsidRPr="004E6D37">
              <w:rPr>
                <w:b/>
                <w:bCs/>
              </w:rPr>
              <w:t>data</w:t>
            </w:r>
          </w:p>
        </w:tc>
        <w:tc>
          <w:tcPr>
            <w:tcW w:w="248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D87AA6" w:rsidP="00605D36" w:rsidRDefault="00D87AA6" w14:paraId="797E53F1" w14:textId="77777777">
            <w:pPr>
              <w:spacing w:line="276" w:lineRule="auto"/>
              <w:jc w:val="center"/>
              <w:rPr>
                <w:b/>
                <w:bCs/>
              </w:rPr>
            </w:pPr>
            <w:r w:rsidRPr="004E6D37">
              <w:rPr>
                <w:b/>
                <w:bCs/>
              </w:rPr>
              <w:t>Parameter</w:t>
            </w:r>
          </w:p>
        </w:tc>
        <w:tc>
          <w:tcPr>
            <w:tcW w:w="22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D87AA6" w:rsidP="00605D36" w:rsidRDefault="00D87AA6" w14:paraId="7E673B4F" w14:textId="77777777">
            <w:pPr>
              <w:spacing w:line="276" w:lineRule="auto"/>
              <w:jc w:val="center"/>
              <w:rPr>
                <w:b/>
                <w:bCs/>
              </w:rPr>
            </w:pPr>
            <w:r w:rsidRPr="004E6D37">
              <w:rPr>
                <w:b/>
                <w:bCs/>
              </w:rPr>
              <w:t>Costs (€/MWh)</w:t>
            </w:r>
          </w:p>
        </w:tc>
        <w:tc>
          <w:tcPr>
            <w:tcW w:w="2410"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D87AA6" w:rsidP="00605D36" w:rsidRDefault="00D87AA6" w14:paraId="595B4227" w14:textId="77777777">
            <w:pPr>
              <w:spacing w:line="276" w:lineRule="auto"/>
              <w:jc w:val="center"/>
              <w:rPr>
                <w:b/>
                <w:bCs/>
              </w:rPr>
            </w:pPr>
            <w:r w:rsidRPr="004E6D37">
              <w:rPr>
                <w:b/>
                <w:bCs/>
              </w:rPr>
              <w:t>CO</w:t>
            </w:r>
            <w:r w:rsidRPr="004E6D37">
              <w:rPr>
                <w:b/>
                <w:bCs/>
                <w:vertAlign w:val="subscript"/>
              </w:rPr>
              <w:t>2</w:t>
            </w:r>
            <w:r w:rsidRPr="004E6D37">
              <w:rPr>
                <w:b/>
                <w:bCs/>
              </w:rPr>
              <w:t xml:space="preserve"> emissions (t/MWh)</w:t>
            </w:r>
          </w:p>
        </w:tc>
      </w:tr>
      <w:tr w:rsidRPr="004E6D37" w:rsidR="00D87AA6" w:rsidTr="00605D36" w14:paraId="3556BF49" w14:textId="77777777">
        <w:tc>
          <w:tcPr>
            <w:tcW w:w="1481" w:type="dxa"/>
            <w:vMerge/>
            <w:tcBorders>
              <w:top w:val="nil"/>
              <w:left w:val="single" w:color="auto" w:sz="4" w:space="0"/>
              <w:bottom w:val="single" w:color="auto" w:sz="4" w:space="0"/>
              <w:right w:val="single" w:color="auto" w:sz="4" w:space="0"/>
            </w:tcBorders>
            <w:shd w:val="clear" w:color="auto" w:fill="FDE9D9" w:themeFill="accent6" w:themeFillTint="33"/>
            <w:vAlign w:val="center"/>
          </w:tcPr>
          <w:p w:rsidRPr="004E6D37" w:rsidR="00D87AA6" w:rsidP="00605D36" w:rsidRDefault="00D87AA6" w14:paraId="01B52B96" w14:textId="77777777">
            <w:pPr>
              <w:spacing w:line="276" w:lineRule="auto"/>
              <w:jc w:val="center"/>
              <w:rPr>
                <w:b/>
                <w:bCs/>
              </w:rPr>
            </w:pPr>
          </w:p>
        </w:tc>
        <w:tc>
          <w:tcPr>
            <w:tcW w:w="2488" w:type="dxa"/>
            <w:tcBorders>
              <w:top w:val="single" w:color="auto" w:sz="4" w:space="0"/>
              <w:left w:val="single" w:color="auto" w:sz="4" w:space="0"/>
              <w:bottom w:val="nil"/>
              <w:right w:val="single" w:color="auto" w:sz="4" w:space="0"/>
            </w:tcBorders>
            <w:vAlign w:val="center"/>
          </w:tcPr>
          <w:p w:rsidRPr="004E6D37" w:rsidR="00D87AA6" w:rsidP="00605D36" w:rsidRDefault="00D87AA6" w14:paraId="1E55D0DE" w14:textId="77777777">
            <w:pPr>
              <w:spacing w:line="276" w:lineRule="auto"/>
              <w:jc w:val="center"/>
            </w:pPr>
            <w:r w:rsidRPr="004E6D37">
              <w:t>Electricity</w:t>
            </w:r>
          </w:p>
        </w:tc>
        <w:tc>
          <w:tcPr>
            <w:tcW w:w="2268" w:type="dxa"/>
            <w:tcBorders>
              <w:top w:val="single" w:color="auto" w:sz="4" w:space="0"/>
              <w:left w:val="single" w:color="auto" w:sz="4" w:space="0"/>
              <w:bottom w:val="nil"/>
              <w:right w:val="single" w:color="auto" w:sz="4" w:space="0"/>
            </w:tcBorders>
            <w:vAlign w:val="center"/>
          </w:tcPr>
          <w:p w:rsidRPr="004E6D37" w:rsidR="00D87AA6" w:rsidP="00605D36" w:rsidRDefault="00D87AA6" w14:paraId="5D3A910B" w14:textId="77777777">
            <w:pPr>
              <w:spacing w:line="276" w:lineRule="auto"/>
              <w:jc w:val="center"/>
            </w:pPr>
            <w:r w:rsidRPr="004E6D37">
              <w:t>120</w:t>
            </w:r>
          </w:p>
        </w:tc>
        <w:tc>
          <w:tcPr>
            <w:tcW w:w="2410" w:type="dxa"/>
            <w:tcBorders>
              <w:top w:val="single" w:color="auto" w:sz="4" w:space="0"/>
              <w:left w:val="single" w:color="auto" w:sz="4" w:space="0"/>
              <w:bottom w:val="nil"/>
              <w:right w:val="single" w:color="auto" w:sz="4" w:space="0"/>
            </w:tcBorders>
            <w:vAlign w:val="center"/>
          </w:tcPr>
          <w:p w:rsidRPr="004E6D37" w:rsidR="00D87AA6" w:rsidP="00605D36" w:rsidRDefault="00D87AA6" w14:paraId="2ADB2CE9" w14:textId="77777777">
            <w:pPr>
              <w:spacing w:line="276" w:lineRule="auto"/>
              <w:jc w:val="center"/>
            </w:pPr>
            <w:r w:rsidRPr="004E6D37">
              <w:t>0.33</w:t>
            </w:r>
          </w:p>
        </w:tc>
      </w:tr>
      <w:tr w:rsidRPr="004E6D37" w:rsidR="00D87AA6" w:rsidTr="00605D36" w14:paraId="3DEB094D" w14:textId="77777777">
        <w:tc>
          <w:tcPr>
            <w:tcW w:w="1481" w:type="dxa"/>
            <w:vMerge/>
            <w:tcBorders>
              <w:top w:val="nil"/>
              <w:left w:val="single" w:color="auto" w:sz="4" w:space="0"/>
              <w:bottom w:val="single" w:color="auto" w:sz="4" w:space="0"/>
              <w:right w:val="single" w:color="auto" w:sz="4" w:space="0"/>
            </w:tcBorders>
            <w:shd w:val="clear" w:color="auto" w:fill="FDE9D9" w:themeFill="accent6" w:themeFillTint="33"/>
            <w:vAlign w:val="center"/>
          </w:tcPr>
          <w:p w:rsidRPr="004E6D37" w:rsidR="00D87AA6" w:rsidP="00605D36" w:rsidRDefault="00D87AA6" w14:paraId="5BF528C9" w14:textId="77777777">
            <w:pPr>
              <w:spacing w:line="276" w:lineRule="auto"/>
              <w:jc w:val="center"/>
              <w:rPr>
                <w:b/>
                <w:bCs/>
              </w:rPr>
            </w:pPr>
          </w:p>
        </w:tc>
        <w:tc>
          <w:tcPr>
            <w:tcW w:w="2488" w:type="dxa"/>
            <w:tcBorders>
              <w:top w:val="nil"/>
              <w:left w:val="single" w:color="auto" w:sz="4" w:space="0"/>
              <w:bottom w:val="nil"/>
              <w:right w:val="single" w:color="auto" w:sz="4" w:space="0"/>
            </w:tcBorders>
            <w:vAlign w:val="center"/>
          </w:tcPr>
          <w:p w:rsidRPr="004E6D37" w:rsidR="00D87AA6" w:rsidP="00605D36" w:rsidRDefault="00D87AA6" w14:paraId="672A9BFB" w14:textId="77777777">
            <w:pPr>
              <w:spacing w:line="276" w:lineRule="auto"/>
              <w:jc w:val="center"/>
            </w:pPr>
            <w:r w:rsidRPr="004E6D37">
              <w:t>Heat</w:t>
            </w:r>
          </w:p>
        </w:tc>
        <w:tc>
          <w:tcPr>
            <w:tcW w:w="2268" w:type="dxa"/>
            <w:tcBorders>
              <w:top w:val="nil"/>
              <w:left w:val="single" w:color="auto" w:sz="4" w:space="0"/>
              <w:bottom w:val="nil"/>
              <w:right w:val="single" w:color="auto" w:sz="4" w:space="0"/>
            </w:tcBorders>
            <w:vAlign w:val="center"/>
          </w:tcPr>
          <w:p w:rsidRPr="004E6D37" w:rsidR="00D87AA6" w:rsidP="00605D36" w:rsidRDefault="00D87AA6" w14:paraId="68AEDAC7" w14:textId="77777777">
            <w:pPr>
              <w:spacing w:line="276" w:lineRule="auto"/>
              <w:jc w:val="center"/>
            </w:pPr>
            <w:r w:rsidRPr="004E6D37">
              <w:t>–</w:t>
            </w:r>
          </w:p>
        </w:tc>
        <w:tc>
          <w:tcPr>
            <w:tcW w:w="2410" w:type="dxa"/>
            <w:tcBorders>
              <w:top w:val="nil"/>
              <w:left w:val="single" w:color="auto" w:sz="4" w:space="0"/>
              <w:bottom w:val="nil"/>
              <w:right w:val="single" w:color="auto" w:sz="4" w:space="0"/>
            </w:tcBorders>
            <w:vAlign w:val="center"/>
          </w:tcPr>
          <w:p w:rsidRPr="004E6D37" w:rsidR="00D87AA6" w:rsidP="00605D36" w:rsidRDefault="00D87AA6" w14:paraId="170BE208" w14:textId="77777777">
            <w:pPr>
              <w:spacing w:line="276" w:lineRule="auto"/>
              <w:jc w:val="center"/>
            </w:pPr>
            <w:r w:rsidRPr="004E6D37">
              <w:t>0.24</w:t>
            </w:r>
          </w:p>
        </w:tc>
      </w:tr>
      <w:tr w:rsidRPr="004E6D37" w:rsidR="00D87AA6" w:rsidTr="00605D36" w14:paraId="1058619A" w14:textId="77777777">
        <w:tc>
          <w:tcPr>
            <w:tcW w:w="1481" w:type="dxa"/>
            <w:vMerge/>
            <w:tcBorders>
              <w:top w:val="nil"/>
              <w:left w:val="single" w:color="auto" w:sz="4" w:space="0"/>
              <w:bottom w:val="single" w:color="auto" w:sz="4" w:space="0"/>
              <w:right w:val="single" w:color="auto" w:sz="4" w:space="0"/>
            </w:tcBorders>
            <w:shd w:val="clear" w:color="auto" w:fill="FDE9D9" w:themeFill="accent6" w:themeFillTint="33"/>
            <w:vAlign w:val="center"/>
          </w:tcPr>
          <w:p w:rsidRPr="004E6D37" w:rsidR="00D87AA6" w:rsidP="00605D36" w:rsidRDefault="00D87AA6" w14:paraId="7CD091E1" w14:textId="77777777">
            <w:pPr>
              <w:spacing w:line="276" w:lineRule="auto"/>
              <w:jc w:val="center"/>
              <w:rPr>
                <w:b/>
                <w:bCs/>
              </w:rPr>
            </w:pPr>
          </w:p>
        </w:tc>
        <w:tc>
          <w:tcPr>
            <w:tcW w:w="2488" w:type="dxa"/>
            <w:tcBorders>
              <w:top w:val="nil"/>
              <w:left w:val="single" w:color="auto" w:sz="4" w:space="0"/>
              <w:bottom w:val="single" w:color="auto" w:sz="4" w:space="0"/>
              <w:right w:val="single" w:color="auto" w:sz="4" w:space="0"/>
            </w:tcBorders>
            <w:vAlign w:val="center"/>
          </w:tcPr>
          <w:p w:rsidRPr="004E6D37" w:rsidR="00D87AA6" w:rsidP="00605D36" w:rsidRDefault="00D87AA6" w14:paraId="68796CCE" w14:textId="77777777">
            <w:pPr>
              <w:spacing w:line="276" w:lineRule="auto"/>
              <w:jc w:val="center"/>
            </w:pPr>
            <w:r w:rsidRPr="004E6D37">
              <w:t>Chilling</w:t>
            </w:r>
          </w:p>
        </w:tc>
        <w:tc>
          <w:tcPr>
            <w:tcW w:w="2268" w:type="dxa"/>
            <w:tcBorders>
              <w:top w:val="nil"/>
              <w:left w:val="single" w:color="auto" w:sz="4" w:space="0"/>
              <w:bottom w:val="single" w:color="auto" w:sz="4" w:space="0"/>
              <w:right w:val="single" w:color="auto" w:sz="4" w:space="0"/>
            </w:tcBorders>
            <w:vAlign w:val="center"/>
          </w:tcPr>
          <w:p w:rsidRPr="004E6D37" w:rsidR="00D87AA6" w:rsidP="00605D36" w:rsidRDefault="00D87AA6" w14:paraId="155015A5" w14:textId="77777777">
            <w:pPr>
              <w:spacing w:line="276" w:lineRule="auto"/>
              <w:jc w:val="center"/>
            </w:pPr>
            <w:r w:rsidRPr="004E6D37">
              <w:t>35</w:t>
            </w:r>
          </w:p>
        </w:tc>
        <w:tc>
          <w:tcPr>
            <w:tcW w:w="2410" w:type="dxa"/>
            <w:tcBorders>
              <w:top w:val="nil"/>
              <w:left w:val="single" w:color="auto" w:sz="4" w:space="0"/>
              <w:bottom w:val="single" w:color="auto" w:sz="4" w:space="0"/>
              <w:right w:val="single" w:color="auto" w:sz="4" w:space="0"/>
            </w:tcBorders>
            <w:vAlign w:val="center"/>
          </w:tcPr>
          <w:p w:rsidRPr="004E6D37" w:rsidR="00D87AA6" w:rsidP="00605D36" w:rsidRDefault="00D87AA6" w14:paraId="3C5B299E" w14:textId="77777777">
            <w:pPr>
              <w:spacing w:line="276" w:lineRule="auto"/>
              <w:jc w:val="center"/>
            </w:pPr>
            <w:r w:rsidRPr="004E6D37">
              <w:t>0.10</w:t>
            </w:r>
          </w:p>
        </w:tc>
      </w:tr>
      <w:tr w:rsidRPr="004E6D37" w:rsidR="0021674E" w14:paraId="3DBF64FA" w14:textId="77777777">
        <w:tc>
          <w:tcPr>
            <w:tcW w:w="1481" w:type="dxa"/>
            <w:vMerge w:val="restart"/>
            <w:tcBorders>
              <w:top w:val="single" w:color="auto" w:sz="4" w:space="0"/>
              <w:left w:val="single" w:color="auto" w:sz="4" w:space="0"/>
              <w:right w:val="single" w:color="auto" w:sz="4" w:space="0"/>
            </w:tcBorders>
            <w:shd w:val="clear" w:color="auto" w:fill="FDE9D9" w:themeFill="accent6" w:themeFillTint="33"/>
            <w:vAlign w:val="center"/>
          </w:tcPr>
          <w:p w:rsidRPr="004E6D37" w:rsidR="0021674E" w:rsidRDefault="0021674E" w14:paraId="14C0F5B9" w14:textId="77777777">
            <w:pPr>
              <w:spacing w:line="276" w:lineRule="auto"/>
              <w:jc w:val="center"/>
              <w:rPr>
                <w:b/>
                <w:bCs/>
              </w:rPr>
            </w:pPr>
            <w:r w:rsidRPr="004E6D37">
              <w:rPr>
                <w:b/>
                <w:bCs/>
              </w:rPr>
              <w:t>Temperature data</w:t>
            </w:r>
          </w:p>
        </w:tc>
        <w:tc>
          <w:tcPr>
            <w:tcW w:w="2488" w:type="dxa"/>
            <w:tcBorders>
              <w:top w:val="single" w:color="auto" w:sz="4" w:space="0"/>
              <w:left w:val="single" w:color="auto" w:sz="4" w:space="0"/>
              <w:bottom w:val="nil"/>
              <w:right w:val="single" w:color="auto" w:sz="4" w:space="0"/>
            </w:tcBorders>
            <w:shd w:val="clear" w:color="auto" w:fill="EAF1DD" w:themeFill="accent3" w:themeFillTint="33"/>
            <w:vAlign w:val="center"/>
          </w:tcPr>
          <w:p w:rsidRPr="004E6D37" w:rsidR="0021674E" w:rsidRDefault="0021674E" w14:paraId="499F6C8F" w14:textId="77777777">
            <w:pPr>
              <w:spacing w:line="276" w:lineRule="auto"/>
              <w:jc w:val="center"/>
              <w:rPr>
                <w:b/>
                <w:bCs/>
              </w:rPr>
            </w:pPr>
            <w:r w:rsidRPr="004E6D37">
              <w:rPr>
                <w:b/>
                <w:bCs/>
              </w:rPr>
              <w:t>Parameter</w:t>
            </w:r>
          </w:p>
        </w:tc>
        <w:tc>
          <w:tcPr>
            <w:tcW w:w="2268" w:type="dxa"/>
            <w:tcBorders>
              <w:top w:val="single" w:color="auto" w:sz="4" w:space="0"/>
              <w:left w:val="single" w:color="auto" w:sz="4" w:space="0"/>
              <w:bottom w:val="nil"/>
              <w:right w:val="single" w:color="auto" w:sz="4" w:space="0"/>
            </w:tcBorders>
            <w:shd w:val="clear" w:color="auto" w:fill="EAF1DD" w:themeFill="accent3" w:themeFillTint="33"/>
            <w:vAlign w:val="center"/>
          </w:tcPr>
          <w:p w:rsidRPr="004E6D37" w:rsidR="0021674E" w:rsidRDefault="0021674E" w14:paraId="04148631" w14:textId="77777777">
            <w:pPr>
              <w:spacing w:line="276" w:lineRule="auto"/>
              <w:jc w:val="center"/>
              <w:rPr>
                <w:b/>
                <w:bCs/>
              </w:rPr>
            </w:pPr>
            <w:r w:rsidRPr="004E6D37">
              <w:rPr>
                <w:b/>
                <w:bCs/>
              </w:rPr>
              <w:t>Temperature (ºC)</w:t>
            </w:r>
          </w:p>
        </w:tc>
        <w:tc>
          <w:tcPr>
            <w:tcW w:w="2410" w:type="dxa"/>
            <w:tcBorders>
              <w:top w:val="single" w:color="auto" w:sz="4" w:space="0"/>
              <w:left w:val="single" w:color="auto" w:sz="4" w:space="0"/>
              <w:bottom w:val="nil"/>
              <w:right w:val="single" w:color="auto" w:sz="4" w:space="0"/>
            </w:tcBorders>
            <w:shd w:val="clear" w:color="auto" w:fill="EAF1DD" w:themeFill="accent3" w:themeFillTint="33"/>
            <w:vAlign w:val="center"/>
          </w:tcPr>
          <w:p w:rsidRPr="004E6D37" w:rsidR="0021674E" w:rsidRDefault="0021674E" w14:paraId="226CA9EB" w14:textId="77777777">
            <w:pPr>
              <w:spacing w:line="276" w:lineRule="auto"/>
              <w:jc w:val="center"/>
              <w:rPr>
                <w:b/>
                <w:bCs/>
              </w:rPr>
            </w:pPr>
            <w:r w:rsidRPr="004E6D37">
              <w:rPr>
                <w:b/>
                <w:bCs/>
              </w:rPr>
              <w:t>Costs (€/MWh)</w:t>
            </w:r>
          </w:p>
        </w:tc>
      </w:tr>
      <w:tr w:rsidRPr="004E6D37" w:rsidR="0021674E" w14:paraId="13865A69" w14:textId="77777777">
        <w:tc>
          <w:tcPr>
            <w:tcW w:w="1481" w:type="dxa"/>
            <w:vMerge/>
            <w:tcBorders>
              <w:left w:val="single" w:color="auto" w:sz="4" w:space="0"/>
              <w:right w:val="single" w:color="auto" w:sz="4" w:space="0"/>
            </w:tcBorders>
            <w:shd w:val="clear" w:color="auto" w:fill="FDE9D9" w:themeFill="accent6" w:themeFillTint="33"/>
            <w:vAlign w:val="center"/>
          </w:tcPr>
          <w:p w:rsidRPr="004E6D37" w:rsidR="0021674E" w:rsidRDefault="0021674E" w14:paraId="7291A508" w14:textId="77777777">
            <w:pPr>
              <w:spacing w:line="276" w:lineRule="auto"/>
              <w:jc w:val="center"/>
            </w:pPr>
          </w:p>
        </w:tc>
        <w:tc>
          <w:tcPr>
            <w:tcW w:w="2488" w:type="dxa"/>
            <w:tcBorders>
              <w:top w:val="single" w:color="auto" w:sz="4" w:space="0"/>
              <w:left w:val="single" w:color="auto" w:sz="4" w:space="0"/>
              <w:bottom w:val="nil"/>
              <w:right w:val="single" w:color="auto" w:sz="4" w:space="0"/>
            </w:tcBorders>
            <w:vAlign w:val="center"/>
          </w:tcPr>
          <w:p w:rsidRPr="004E6D37" w:rsidR="0021674E" w:rsidRDefault="0021674E" w14:paraId="5875186B" w14:textId="77777777">
            <w:pPr>
              <w:spacing w:line="276" w:lineRule="auto"/>
              <w:jc w:val="center"/>
            </w:pPr>
            <w:r w:rsidRPr="004E6D37">
              <w:t>Superheated steam</w:t>
            </w:r>
          </w:p>
        </w:tc>
        <w:tc>
          <w:tcPr>
            <w:tcW w:w="2268" w:type="dxa"/>
            <w:tcBorders>
              <w:top w:val="single" w:color="auto" w:sz="4" w:space="0"/>
              <w:left w:val="single" w:color="auto" w:sz="4" w:space="0"/>
              <w:bottom w:val="nil"/>
              <w:right w:val="single" w:color="auto" w:sz="4" w:space="0"/>
            </w:tcBorders>
            <w:vAlign w:val="center"/>
          </w:tcPr>
          <w:p w:rsidRPr="004E6D37" w:rsidR="0021674E" w:rsidRDefault="0021674E" w14:paraId="1F36AC19" w14:textId="77777777">
            <w:pPr>
              <w:spacing w:line="276" w:lineRule="auto"/>
              <w:jc w:val="center"/>
            </w:pPr>
            <w:r w:rsidRPr="004E6D37">
              <w:t>140</w:t>
            </w:r>
          </w:p>
        </w:tc>
        <w:tc>
          <w:tcPr>
            <w:tcW w:w="2410" w:type="dxa"/>
            <w:tcBorders>
              <w:top w:val="single" w:color="auto" w:sz="4" w:space="0"/>
              <w:left w:val="single" w:color="auto" w:sz="4" w:space="0"/>
              <w:bottom w:val="nil"/>
              <w:right w:val="single" w:color="auto" w:sz="4" w:space="0"/>
            </w:tcBorders>
            <w:vAlign w:val="center"/>
          </w:tcPr>
          <w:p w:rsidRPr="004E6D37" w:rsidR="0021674E" w:rsidRDefault="0021674E" w14:paraId="0F74EBCA" w14:textId="77777777">
            <w:pPr>
              <w:spacing w:line="276" w:lineRule="auto"/>
              <w:jc w:val="center"/>
            </w:pPr>
            <w:r w:rsidRPr="004E6D37">
              <w:t>29</w:t>
            </w:r>
          </w:p>
        </w:tc>
      </w:tr>
      <w:tr w:rsidRPr="004E6D37" w:rsidR="0021674E" w14:paraId="4A5DBE7F" w14:textId="77777777">
        <w:tc>
          <w:tcPr>
            <w:tcW w:w="1481" w:type="dxa"/>
            <w:vMerge/>
            <w:tcBorders>
              <w:left w:val="single" w:color="auto" w:sz="4" w:space="0"/>
              <w:right w:val="single" w:color="auto" w:sz="4" w:space="0"/>
            </w:tcBorders>
            <w:shd w:val="clear" w:color="auto" w:fill="FDE9D9" w:themeFill="accent6" w:themeFillTint="33"/>
            <w:vAlign w:val="center"/>
          </w:tcPr>
          <w:p w:rsidRPr="004E6D37" w:rsidR="0021674E" w:rsidRDefault="0021674E" w14:paraId="24472033" w14:textId="77777777">
            <w:pPr>
              <w:spacing w:line="276" w:lineRule="auto"/>
              <w:jc w:val="center"/>
            </w:pPr>
          </w:p>
        </w:tc>
        <w:tc>
          <w:tcPr>
            <w:tcW w:w="2488" w:type="dxa"/>
            <w:tcBorders>
              <w:top w:val="nil"/>
              <w:left w:val="single" w:color="auto" w:sz="4" w:space="0"/>
              <w:bottom w:val="nil"/>
              <w:right w:val="single" w:color="auto" w:sz="4" w:space="0"/>
            </w:tcBorders>
            <w:vAlign w:val="center"/>
          </w:tcPr>
          <w:p w:rsidRPr="004E6D37" w:rsidR="0021674E" w:rsidRDefault="0021674E" w14:paraId="57AB04E4" w14:textId="77777777">
            <w:pPr>
              <w:spacing w:line="276" w:lineRule="auto"/>
              <w:jc w:val="center"/>
            </w:pPr>
            <w:r w:rsidRPr="004E6D37">
              <w:t>High pressure steam</w:t>
            </w:r>
          </w:p>
        </w:tc>
        <w:tc>
          <w:tcPr>
            <w:tcW w:w="2268" w:type="dxa"/>
            <w:tcBorders>
              <w:top w:val="nil"/>
              <w:left w:val="single" w:color="auto" w:sz="4" w:space="0"/>
              <w:bottom w:val="nil"/>
              <w:right w:val="single" w:color="auto" w:sz="4" w:space="0"/>
            </w:tcBorders>
            <w:vAlign w:val="center"/>
          </w:tcPr>
          <w:p w:rsidRPr="004E6D37" w:rsidR="0021674E" w:rsidRDefault="0021674E" w14:paraId="56E779CA" w14:textId="77777777">
            <w:pPr>
              <w:spacing w:line="276" w:lineRule="auto"/>
              <w:jc w:val="center"/>
            </w:pPr>
            <w:r w:rsidRPr="004E6D37">
              <w:t>110</w:t>
            </w:r>
          </w:p>
        </w:tc>
        <w:tc>
          <w:tcPr>
            <w:tcW w:w="2410" w:type="dxa"/>
            <w:tcBorders>
              <w:top w:val="nil"/>
              <w:left w:val="single" w:color="auto" w:sz="4" w:space="0"/>
              <w:bottom w:val="nil"/>
              <w:right w:val="single" w:color="auto" w:sz="4" w:space="0"/>
            </w:tcBorders>
            <w:vAlign w:val="center"/>
          </w:tcPr>
          <w:p w:rsidRPr="004E6D37" w:rsidR="0021674E" w:rsidRDefault="0021674E" w14:paraId="093827DB" w14:textId="77777777">
            <w:pPr>
              <w:spacing w:line="276" w:lineRule="auto"/>
              <w:jc w:val="center"/>
            </w:pPr>
            <w:r w:rsidRPr="004E6D37">
              <w:t>29</w:t>
            </w:r>
          </w:p>
        </w:tc>
      </w:tr>
      <w:tr w:rsidRPr="004E6D37" w:rsidR="0021674E" w14:paraId="0794FA49" w14:textId="77777777">
        <w:tc>
          <w:tcPr>
            <w:tcW w:w="1481" w:type="dxa"/>
            <w:vMerge/>
            <w:tcBorders>
              <w:left w:val="single" w:color="auto" w:sz="4" w:space="0"/>
              <w:right w:val="single" w:color="auto" w:sz="4" w:space="0"/>
            </w:tcBorders>
            <w:shd w:val="clear" w:color="auto" w:fill="FDE9D9" w:themeFill="accent6" w:themeFillTint="33"/>
            <w:vAlign w:val="center"/>
          </w:tcPr>
          <w:p w:rsidRPr="004E6D37" w:rsidR="0021674E" w:rsidRDefault="0021674E" w14:paraId="0961E1FC" w14:textId="77777777">
            <w:pPr>
              <w:spacing w:line="276" w:lineRule="auto"/>
              <w:jc w:val="center"/>
            </w:pPr>
          </w:p>
        </w:tc>
        <w:tc>
          <w:tcPr>
            <w:tcW w:w="2488" w:type="dxa"/>
            <w:tcBorders>
              <w:top w:val="nil"/>
              <w:left w:val="single" w:color="auto" w:sz="4" w:space="0"/>
              <w:bottom w:val="nil"/>
              <w:right w:val="single" w:color="auto" w:sz="4" w:space="0"/>
            </w:tcBorders>
            <w:vAlign w:val="center"/>
          </w:tcPr>
          <w:p w:rsidRPr="004E6D37" w:rsidR="0021674E" w:rsidRDefault="0021674E" w14:paraId="0B273DD7" w14:textId="77777777">
            <w:pPr>
              <w:spacing w:line="276" w:lineRule="auto"/>
              <w:jc w:val="center"/>
            </w:pPr>
            <w:r w:rsidRPr="004E6D37">
              <w:t>Medium pressure steam</w:t>
            </w:r>
          </w:p>
        </w:tc>
        <w:tc>
          <w:tcPr>
            <w:tcW w:w="2268" w:type="dxa"/>
            <w:tcBorders>
              <w:top w:val="nil"/>
              <w:left w:val="single" w:color="auto" w:sz="4" w:space="0"/>
              <w:bottom w:val="nil"/>
              <w:right w:val="single" w:color="auto" w:sz="4" w:space="0"/>
            </w:tcBorders>
            <w:vAlign w:val="center"/>
          </w:tcPr>
          <w:p w:rsidRPr="004E6D37" w:rsidR="0021674E" w:rsidRDefault="0021674E" w14:paraId="7B7C2AE8" w14:textId="77777777">
            <w:pPr>
              <w:spacing w:line="276" w:lineRule="auto"/>
              <w:jc w:val="center"/>
            </w:pPr>
            <w:r w:rsidRPr="004E6D37">
              <w:t>100</w:t>
            </w:r>
          </w:p>
        </w:tc>
        <w:tc>
          <w:tcPr>
            <w:tcW w:w="2410" w:type="dxa"/>
            <w:tcBorders>
              <w:top w:val="nil"/>
              <w:left w:val="single" w:color="auto" w:sz="4" w:space="0"/>
              <w:bottom w:val="nil"/>
              <w:right w:val="single" w:color="auto" w:sz="4" w:space="0"/>
            </w:tcBorders>
            <w:vAlign w:val="center"/>
          </w:tcPr>
          <w:p w:rsidRPr="004E6D37" w:rsidR="0021674E" w:rsidRDefault="0021674E" w14:paraId="65870342" w14:textId="77777777">
            <w:pPr>
              <w:spacing w:line="276" w:lineRule="auto"/>
              <w:jc w:val="center"/>
            </w:pPr>
            <w:r w:rsidRPr="004E6D37">
              <w:t>29</w:t>
            </w:r>
          </w:p>
        </w:tc>
      </w:tr>
      <w:tr w:rsidRPr="004E6D37" w:rsidR="0021674E" w14:paraId="3B7D8D9B" w14:textId="77777777">
        <w:tc>
          <w:tcPr>
            <w:tcW w:w="1481" w:type="dxa"/>
            <w:vMerge/>
            <w:tcBorders>
              <w:left w:val="single" w:color="auto" w:sz="4" w:space="0"/>
              <w:right w:val="single" w:color="auto" w:sz="4" w:space="0"/>
            </w:tcBorders>
            <w:shd w:val="clear" w:color="auto" w:fill="FDE9D9" w:themeFill="accent6" w:themeFillTint="33"/>
            <w:vAlign w:val="center"/>
          </w:tcPr>
          <w:p w:rsidRPr="004E6D37" w:rsidR="0021674E" w:rsidRDefault="0021674E" w14:paraId="795266EE" w14:textId="77777777">
            <w:pPr>
              <w:spacing w:line="276" w:lineRule="auto"/>
              <w:jc w:val="center"/>
            </w:pPr>
          </w:p>
        </w:tc>
        <w:tc>
          <w:tcPr>
            <w:tcW w:w="2488" w:type="dxa"/>
            <w:tcBorders>
              <w:top w:val="nil"/>
              <w:left w:val="single" w:color="auto" w:sz="4" w:space="0"/>
              <w:bottom w:val="nil"/>
              <w:right w:val="single" w:color="auto" w:sz="4" w:space="0"/>
            </w:tcBorders>
            <w:vAlign w:val="center"/>
          </w:tcPr>
          <w:p w:rsidRPr="004E6D37" w:rsidR="0021674E" w:rsidRDefault="0021674E" w14:paraId="6943C34D" w14:textId="77777777">
            <w:pPr>
              <w:spacing w:line="276" w:lineRule="auto"/>
              <w:jc w:val="center"/>
            </w:pPr>
            <w:r w:rsidRPr="004E6D37">
              <w:t>Low pressure steam</w:t>
            </w:r>
          </w:p>
        </w:tc>
        <w:tc>
          <w:tcPr>
            <w:tcW w:w="2268" w:type="dxa"/>
            <w:tcBorders>
              <w:top w:val="nil"/>
              <w:left w:val="single" w:color="auto" w:sz="4" w:space="0"/>
              <w:bottom w:val="nil"/>
              <w:right w:val="single" w:color="auto" w:sz="4" w:space="0"/>
            </w:tcBorders>
            <w:vAlign w:val="center"/>
          </w:tcPr>
          <w:p w:rsidRPr="004E6D37" w:rsidR="0021674E" w:rsidRDefault="0021674E" w14:paraId="67A85123" w14:textId="77777777">
            <w:pPr>
              <w:spacing w:line="276" w:lineRule="auto"/>
              <w:jc w:val="center"/>
            </w:pPr>
            <w:r w:rsidRPr="004E6D37">
              <w:t>95</w:t>
            </w:r>
          </w:p>
        </w:tc>
        <w:tc>
          <w:tcPr>
            <w:tcW w:w="2410" w:type="dxa"/>
            <w:tcBorders>
              <w:top w:val="nil"/>
              <w:left w:val="single" w:color="auto" w:sz="4" w:space="0"/>
              <w:bottom w:val="nil"/>
              <w:right w:val="single" w:color="auto" w:sz="4" w:space="0"/>
            </w:tcBorders>
            <w:vAlign w:val="center"/>
          </w:tcPr>
          <w:p w:rsidRPr="004E6D37" w:rsidR="0021674E" w:rsidRDefault="0021674E" w14:paraId="3F3DA8B2" w14:textId="77777777">
            <w:pPr>
              <w:spacing w:line="276" w:lineRule="auto"/>
              <w:jc w:val="center"/>
            </w:pPr>
            <w:r w:rsidRPr="004E6D37">
              <w:t>29</w:t>
            </w:r>
          </w:p>
        </w:tc>
      </w:tr>
      <w:tr w:rsidRPr="004E6D37" w:rsidR="0021674E" w14:paraId="5D227BA0" w14:textId="77777777">
        <w:tc>
          <w:tcPr>
            <w:tcW w:w="1481" w:type="dxa"/>
            <w:vMerge/>
            <w:tcBorders>
              <w:left w:val="single" w:color="auto" w:sz="4" w:space="0"/>
              <w:bottom w:val="single" w:color="auto" w:sz="4" w:space="0"/>
              <w:right w:val="single" w:color="auto" w:sz="4" w:space="0"/>
            </w:tcBorders>
            <w:shd w:val="clear" w:color="auto" w:fill="FDE9D9" w:themeFill="accent6" w:themeFillTint="33"/>
            <w:vAlign w:val="center"/>
          </w:tcPr>
          <w:p w:rsidRPr="004E6D37" w:rsidR="0021674E" w:rsidRDefault="0021674E" w14:paraId="5AAE3E16" w14:textId="77777777">
            <w:pPr>
              <w:spacing w:line="276" w:lineRule="auto"/>
              <w:jc w:val="center"/>
            </w:pPr>
          </w:p>
        </w:tc>
        <w:tc>
          <w:tcPr>
            <w:tcW w:w="2488" w:type="dxa"/>
            <w:tcBorders>
              <w:top w:val="nil"/>
              <w:left w:val="single" w:color="auto" w:sz="4" w:space="0"/>
              <w:bottom w:val="single" w:color="auto" w:sz="4" w:space="0"/>
              <w:right w:val="single" w:color="auto" w:sz="4" w:space="0"/>
            </w:tcBorders>
            <w:vAlign w:val="center"/>
          </w:tcPr>
          <w:p w:rsidRPr="004E6D37" w:rsidR="0021674E" w:rsidRDefault="0021674E" w14:paraId="6990B678" w14:textId="77777777">
            <w:pPr>
              <w:spacing w:line="276" w:lineRule="auto"/>
              <w:jc w:val="center"/>
            </w:pPr>
            <w:r w:rsidRPr="004E6D37">
              <w:t>Cooling water</w:t>
            </w:r>
          </w:p>
        </w:tc>
        <w:tc>
          <w:tcPr>
            <w:tcW w:w="2268" w:type="dxa"/>
            <w:tcBorders>
              <w:top w:val="nil"/>
              <w:left w:val="single" w:color="auto" w:sz="4" w:space="0"/>
              <w:bottom w:val="single" w:color="auto" w:sz="4" w:space="0"/>
              <w:right w:val="single" w:color="auto" w:sz="4" w:space="0"/>
            </w:tcBorders>
            <w:vAlign w:val="center"/>
          </w:tcPr>
          <w:p w:rsidRPr="004E6D37" w:rsidR="0021674E" w:rsidRDefault="0021674E" w14:paraId="6FB509AF" w14:textId="77777777">
            <w:pPr>
              <w:spacing w:line="276" w:lineRule="auto"/>
              <w:jc w:val="center"/>
            </w:pPr>
            <w:r w:rsidRPr="004E6D37">
              <w:t>15</w:t>
            </w:r>
          </w:p>
        </w:tc>
        <w:tc>
          <w:tcPr>
            <w:tcW w:w="2410" w:type="dxa"/>
            <w:tcBorders>
              <w:top w:val="nil"/>
              <w:left w:val="single" w:color="auto" w:sz="4" w:space="0"/>
              <w:bottom w:val="single" w:color="auto" w:sz="4" w:space="0"/>
              <w:right w:val="single" w:color="auto" w:sz="4" w:space="0"/>
            </w:tcBorders>
            <w:vAlign w:val="center"/>
          </w:tcPr>
          <w:p w:rsidRPr="004E6D37" w:rsidR="0021674E" w:rsidRDefault="0021674E" w14:paraId="0F417497" w14:textId="77777777">
            <w:pPr>
              <w:spacing w:line="276" w:lineRule="auto"/>
              <w:jc w:val="center"/>
            </w:pPr>
            <w:r w:rsidRPr="004E6D37">
              <w:t>29</w:t>
            </w:r>
          </w:p>
        </w:tc>
      </w:tr>
    </w:tbl>
    <w:p w:rsidRPr="004E6D37" w:rsidR="0021674E" w:rsidP="008026A7" w:rsidRDefault="0021674E" w14:paraId="331B8608" w14:textId="77777777"/>
    <w:p w:rsidRPr="004E6D37" w:rsidR="00CA3AD3" w:rsidP="00CA3AD3" w:rsidRDefault="00CA3AD3" w14:paraId="2AAFA22D" w14:textId="77777777">
      <w:pPr>
        <w:pStyle w:val="Heading1"/>
        <w:rPr>
          <w:lang w:val="en-US"/>
        </w:rPr>
      </w:pPr>
      <w:r w:rsidRPr="004E6D37">
        <w:rPr>
          <w:lang w:val="en-US"/>
        </w:rPr>
        <w:t>Inputs information for the superstructure mapping</w:t>
      </w:r>
    </w:p>
    <w:p w:rsidR="00A3316A" w:rsidP="004F2047" w:rsidRDefault="552748C0" w14:paraId="2EC8BC70" w14:textId="6D7EA925">
      <w:pPr>
        <w:ind w:firstLine="432"/>
      </w:pPr>
      <w:r>
        <w:t>Table 7</w:t>
      </w:r>
      <w:r w:rsidR="4FDAA736">
        <w:t xml:space="preserve"> to </w:t>
      </w:r>
      <w:r w:rsidR="007F268B">
        <w:t>10 provide</w:t>
      </w:r>
      <w:r w:rsidR="5938340F">
        <w:t xml:space="preserve"> the prices and composition fractions for each of the inputs </w:t>
      </w:r>
      <w:r w:rsidRPr="044FD356" w:rsidR="5938340F">
        <w:rPr>
          <w:i/>
          <w:iCs/>
        </w:rPr>
        <w:t>required</w:t>
      </w:r>
      <w:r w:rsidR="5938340F">
        <w:t xml:space="preserve"> to produce </w:t>
      </w:r>
      <w:r w:rsidR="790E9BCB">
        <w:t>starch</w:t>
      </w:r>
      <w:r w:rsidR="6A29FB9A">
        <w:t>, e</w:t>
      </w:r>
      <w:r w:rsidR="5938340F">
        <w:t>thanol</w:t>
      </w:r>
      <w:r w:rsidR="6A29FB9A">
        <w:t xml:space="preserve"> and biogas.</w:t>
      </w:r>
    </w:p>
    <w:p w:rsidRPr="008D4A23" w:rsidR="008D4A23" w:rsidP="008D4A23" w:rsidRDefault="349806DC" w14:paraId="3878C11D" w14:textId="3171F3D6">
      <w:pPr>
        <w:pStyle w:val="Caption"/>
        <w:keepNext/>
        <w:jc w:val="center"/>
        <w:rPr>
          <w:color w:val="auto"/>
        </w:rPr>
      </w:pPr>
      <w:bookmarkStart w:name="_Ref201839290" w:id="5"/>
      <w:r w:rsidRPr="044FD356">
        <w:rPr>
          <w:color w:val="auto"/>
        </w:rPr>
        <w:t xml:space="preserve">Table </w:t>
      </w:r>
      <w:r w:rsidRPr="044FD356" w:rsidR="008D4A23">
        <w:rPr>
          <w:color w:val="auto"/>
        </w:rPr>
        <w:fldChar w:fldCharType="begin"/>
      </w:r>
      <w:r w:rsidRPr="044FD356" w:rsidR="008D4A23">
        <w:rPr>
          <w:color w:val="auto"/>
        </w:rPr>
        <w:instrText xml:space="preserve"> SEQ Table \* ARABIC </w:instrText>
      </w:r>
      <w:r w:rsidRPr="044FD356" w:rsidR="008D4A23">
        <w:rPr>
          <w:color w:val="auto"/>
        </w:rPr>
        <w:fldChar w:fldCharType="separate"/>
      </w:r>
      <w:r w:rsidRPr="044FD356" w:rsidR="008D4A23">
        <w:rPr>
          <w:color w:val="auto"/>
        </w:rPr>
        <w:fldChar w:fldCharType="end"/>
      </w:r>
      <w:bookmarkEnd w:id="5"/>
      <w:r w:rsidRPr="044FD356">
        <w:rPr>
          <w:color w:val="auto"/>
        </w:rPr>
        <w:t xml:space="preserve">. Information to define </w:t>
      </w:r>
      <w:r w:rsidRPr="044FD356" w:rsidR="6710DFAF">
        <w:rPr>
          <w:color w:val="auto"/>
        </w:rPr>
        <w:t>P</w:t>
      </w:r>
      <w:r w:rsidRPr="044FD356" w:rsidR="2B032753">
        <w:rPr>
          <w:color w:val="auto"/>
        </w:rPr>
        <w:t xml:space="preserve">otato peel </w:t>
      </w:r>
      <w:r w:rsidRPr="044FD356">
        <w:rPr>
          <w:color w:val="auto"/>
        </w:rPr>
        <w:t>input</w:t>
      </w:r>
    </w:p>
    <w:tbl>
      <w:tblPr>
        <w:tblStyle w:val="TableGrid"/>
        <w:tblW w:w="8642" w:type="dxa"/>
        <w:jc w:val="center"/>
        <w:tblLook w:val="04A0" w:firstRow="1" w:lastRow="0" w:firstColumn="1" w:lastColumn="0" w:noHBand="0" w:noVBand="1"/>
      </w:tblPr>
      <w:tblGrid>
        <w:gridCol w:w="2831"/>
        <w:gridCol w:w="2831"/>
        <w:gridCol w:w="2980"/>
      </w:tblGrid>
      <w:tr w:rsidRPr="004E6D37" w:rsidR="004356B8" w14:paraId="06195BB7" w14:textId="77777777">
        <w:trPr>
          <w:jc w:val="center"/>
        </w:trPr>
        <w:tc>
          <w:tcPr>
            <w:tcW w:w="2831" w:type="dxa"/>
            <w:tcBorders>
              <w:top w:val="single" w:color="auto" w:sz="4" w:space="0"/>
              <w:left w:val="single" w:color="auto" w:sz="4" w:space="0"/>
              <w:bottom w:val="nil"/>
              <w:right w:val="single" w:color="auto" w:sz="4" w:space="0"/>
            </w:tcBorders>
            <w:shd w:val="clear" w:color="auto" w:fill="FDE9D9" w:themeFill="accent6" w:themeFillTint="33"/>
            <w:vAlign w:val="center"/>
          </w:tcPr>
          <w:p w:rsidRPr="004E6D37" w:rsidR="004356B8" w:rsidRDefault="004356B8" w14:paraId="7A6EC565" w14:textId="77777777">
            <w:pPr>
              <w:spacing w:line="276" w:lineRule="auto"/>
              <w:jc w:val="center"/>
              <w:rPr>
                <w:b/>
                <w:bCs/>
              </w:rPr>
            </w:pPr>
            <w:r w:rsidRPr="004E6D37">
              <w:rPr>
                <w:b/>
                <w:bCs/>
              </w:rPr>
              <w:t>Source name</w:t>
            </w:r>
          </w:p>
        </w:tc>
        <w:tc>
          <w:tcPr>
            <w:tcW w:w="5811" w:type="dxa"/>
            <w:gridSpan w:val="2"/>
            <w:tcBorders>
              <w:top w:val="single" w:color="auto" w:sz="4" w:space="0"/>
              <w:left w:val="single" w:color="auto" w:sz="4" w:space="0"/>
              <w:bottom w:val="nil"/>
              <w:right w:val="single" w:color="auto" w:sz="4" w:space="0"/>
            </w:tcBorders>
            <w:vAlign w:val="center"/>
          </w:tcPr>
          <w:p w:rsidRPr="004E6D37" w:rsidR="004356B8" w:rsidRDefault="004356B8" w14:paraId="0697BC24" w14:textId="30FF8360">
            <w:pPr>
              <w:spacing w:line="276" w:lineRule="auto"/>
              <w:jc w:val="center"/>
            </w:pPr>
            <w:r w:rsidRPr="004E6D37">
              <w:t>Potato peel</w:t>
            </w:r>
          </w:p>
        </w:tc>
      </w:tr>
      <w:tr w:rsidRPr="004E6D37" w:rsidR="004356B8" w14:paraId="4F182A72" w14:textId="77777777">
        <w:trPr>
          <w:jc w:val="center"/>
        </w:trPr>
        <w:tc>
          <w:tcPr>
            <w:tcW w:w="2831" w:type="dxa"/>
            <w:tcBorders>
              <w:top w:val="nil"/>
              <w:left w:val="single" w:color="auto" w:sz="4" w:space="0"/>
              <w:bottom w:val="single" w:color="auto" w:sz="4" w:space="0"/>
              <w:right w:val="single" w:color="auto" w:sz="4" w:space="0"/>
            </w:tcBorders>
            <w:shd w:val="clear" w:color="auto" w:fill="FDE9D9" w:themeFill="accent6" w:themeFillTint="33"/>
            <w:vAlign w:val="center"/>
          </w:tcPr>
          <w:p w:rsidRPr="004E6D37" w:rsidR="004356B8" w:rsidRDefault="004356B8" w14:paraId="15E03C85" w14:textId="77777777">
            <w:pPr>
              <w:spacing w:line="276" w:lineRule="auto"/>
              <w:jc w:val="center"/>
              <w:rPr>
                <w:b/>
                <w:bCs/>
              </w:rPr>
            </w:pPr>
            <w:r w:rsidRPr="004E6D37">
              <w:rPr>
                <w:b/>
                <w:bCs/>
              </w:rPr>
              <w:t>Cost input (€/t)</w:t>
            </w:r>
          </w:p>
        </w:tc>
        <w:tc>
          <w:tcPr>
            <w:tcW w:w="5811" w:type="dxa"/>
            <w:gridSpan w:val="2"/>
            <w:tcBorders>
              <w:top w:val="nil"/>
              <w:left w:val="single" w:color="auto" w:sz="4" w:space="0"/>
              <w:bottom w:val="single" w:color="auto" w:sz="4" w:space="0"/>
              <w:right w:val="single" w:color="auto" w:sz="4" w:space="0"/>
            </w:tcBorders>
            <w:vAlign w:val="center"/>
          </w:tcPr>
          <w:p w:rsidRPr="004E6D37" w:rsidR="004356B8" w:rsidRDefault="004356B8" w14:paraId="567E8744" w14:textId="61A2F231">
            <w:pPr>
              <w:spacing w:line="276" w:lineRule="auto"/>
              <w:jc w:val="center"/>
            </w:pPr>
            <w:r w:rsidRPr="004E6D37">
              <w:t>-</w:t>
            </w:r>
            <w:r w:rsidRPr="004E6D37" w:rsidR="00AA6D82">
              <w:t>62</w:t>
            </w:r>
          </w:p>
        </w:tc>
      </w:tr>
      <w:tr w:rsidRPr="004E6D37" w:rsidR="004356B8" w14:paraId="1BD38A21" w14:textId="77777777">
        <w:trPr>
          <w:jc w:val="center"/>
        </w:trPr>
        <w:tc>
          <w:tcPr>
            <w:tcW w:w="2831" w:type="dxa"/>
            <w:vMerge w:val="restart"/>
            <w:tcBorders>
              <w:top w:val="single" w:color="auto" w:sz="4" w:space="0"/>
            </w:tcBorders>
            <w:shd w:val="clear" w:color="auto" w:fill="FFFFFF" w:themeFill="background1"/>
            <w:vAlign w:val="center"/>
          </w:tcPr>
          <w:p w:rsidRPr="004E6D37" w:rsidR="004356B8" w:rsidRDefault="004356B8" w14:paraId="6D214315" w14:textId="77777777">
            <w:pPr>
              <w:spacing w:line="276" w:lineRule="auto"/>
              <w:jc w:val="center"/>
              <w:rPr>
                <w:b/>
                <w:bCs/>
              </w:rPr>
            </w:pPr>
            <w:r w:rsidRPr="004E6D37">
              <w:rPr>
                <w:b/>
                <w:bCs/>
              </w:rPr>
              <w:t>Components</w:t>
            </w:r>
          </w:p>
        </w:tc>
        <w:tc>
          <w:tcPr>
            <w:tcW w:w="2831" w:type="dxa"/>
            <w:tcBorders>
              <w:top w:val="single" w:color="auto" w:sz="4" w:space="0"/>
              <w:bottom w:val="single" w:color="auto" w:sz="4" w:space="0"/>
            </w:tcBorders>
            <w:shd w:val="clear" w:color="auto" w:fill="EAF1DD" w:themeFill="accent3" w:themeFillTint="33"/>
            <w:vAlign w:val="center"/>
          </w:tcPr>
          <w:p w:rsidRPr="004E6D37" w:rsidR="004356B8" w:rsidRDefault="004356B8" w14:paraId="30177D82" w14:textId="77777777">
            <w:pPr>
              <w:spacing w:line="276" w:lineRule="auto"/>
              <w:jc w:val="center"/>
              <w:rPr>
                <w:b/>
                <w:bCs/>
              </w:rPr>
            </w:pPr>
            <w:r w:rsidRPr="004E6D37">
              <w:rPr>
                <w:b/>
                <w:bCs/>
              </w:rPr>
              <w:t>Component name</w:t>
            </w:r>
          </w:p>
        </w:tc>
        <w:tc>
          <w:tcPr>
            <w:tcW w:w="2980" w:type="dxa"/>
            <w:tcBorders>
              <w:top w:val="single" w:color="auto" w:sz="4" w:space="0"/>
              <w:bottom w:val="single" w:color="auto" w:sz="4" w:space="0"/>
            </w:tcBorders>
            <w:shd w:val="clear" w:color="auto" w:fill="EAF1DD" w:themeFill="accent3" w:themeFillTint="33"/>
            <w:vAlign w:val="center"/>
          </w:tcPr>
          <w:p w:rsidRPr="004E6D37" w:rsidR="004356B8" w:rsidRDefault="004356B8" w14:paraId="1036A7E4" w14:textId="77777777">
            <w:pPr>
              <w:spacing w:line="276" w:lineRule="auto"/>
              <w:jc w:val="center"/>
              <w:rPr>
                <w:b/>
                <w:bCs/>
              </w:rPr>
            </w:pPr>
            <w:r w:rsidRPr="004E6D37">
              <w:rPr>
                <w:b/>
                <w:bCs/>
              </w:rPr>
              <w:t>Composition fraction</w:t>
            </w:r>
          </w:p>
        </w:tc>
      </w:tr>
      <w:tr w:rsidRPr="004E6D37" w:rsidR="00696E21" w14:paraId="5DEF0A6F"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1D66E596" w14:textId="77777777">
            <w:pPr>
              <w:spacing w:line="276" w:lineRule="auto"/>
              <w:jc w:val="center"/>
            </w:pPr>
          </w:p>
        </w:tc>
        <w:tc>
          <w:tcPr>
            <w:tcW w:w="2831" w:type="dxa"/>
            <w:tcBorders>
              <w:top w:val="single" w:color="auto" w:sz="4" w:space="0"/>
              <w:left w:val="single" w:color="auto" w:sz="4" w:space="0"/>
              <w:bottom w:val="nil"/>
              <w:right w:val="single" w:color="auto" w:sz="4" w:space="0"/>
            </w:tcBorders>
            <w:vAlign w:val="center"/>
          </w:tcPr>
          <w:p w:rsidRPr="004E6D37" w:rsidR="00696E21" w:rsidP="00696E21" w:rsidRDefault="00696E21" w14:paraId="0F827DEB" w14:textId="62D58621">
            <w:pPr>
              <w:spacing w:line="276" w:lineRule="auto"/>
              <w:jc w:val="center"/>
            </w:pPr>
            <w:r w:rsidRPr="004E6D37">
              <w:t>Proteins</w:t>
            </w:r>
          </w:p>
        </w:tc>
        <w:tc>
          <w:tcPr>
            <w:tcW w:w="2980" w:type="dxa"/>
            <w:tcBorders>
              <w:top w:val="single" w:color="auto" w:sz="4" w:space="0"/>
              <w:left w:val="single" w:color="auto" w:sz="4" w:space="0"/>
              <w:bottom w:val="nil"/>
              <w:right w:val="single" w:color="auto" w:sz="4" w:space="0"/>
            </w:tcBorders>
          </w:tcPr>
          <w:p w:rsidRPr="004E6D37" w:rsidR="00696E21" w:rsidP="00696E21" w:rsidRDefault="00696E21" w14:paraId="1C254C5B" w14:textId="76D5B24F">
            <w:pPr>
              <w:spacing w:line="276" w:lineRule="auto"/>
              <w:jc w:val="center"/>
            </w:pPr>
            <w:r w:rsidRPr="004E6D37">
              <w:t>0,025</w:t>
            </w:r>
          </w:p>
        </w:tc>
      </w:tr>
      <w:tr w:rsidRPr="004E6D37" w:rsidR="00696E21" w14:paraId="2409CE42"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36703A30"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0A751291" w14:textId="4F6D2840">
            <w:pPr>
              <w:spacing w:line="276" w:lineRule="auto"/>
              <w:jc w:val="center"/>
            </w:pPr>
            <w:r w:rsidRPr="004E6D37">
              <w:t>Lipids</w:t>
            </w:r>
          </w:p>
        </w:tc>
        <w:tc>
          <w:tcPr>
            <w:tcW w:w="2980" w:type="dxa"/>
            <w:tcBorders>
              <w:top w:val="nil"/>
              <w:left w:val="single" w:color="auto" w:sz="4" w:space="0"/>
              <w:bottom w:val="nil"/>
              <w:right w:val="single" w:color="auto" w:sz="4" w:space="0"/>
            </w:tcBorders>
          </w:tcPr>
          <w:p w:rsidRPr="004E6D37" w:rsidR="00696E21" w:rsidP="00696E21" w:rsidRDefault="00696E21" w14:paraId="4855F0F5" w14:textId="02EF9276">
            <w:pPr>
              <w:spacing w:line="276" w:lineRule="auto"/>
              <w:jc w:val="center"/>
            </w:pPr>
            <w:r w:rsidRPr="004E6D37">
              <w:t>0,002</w:t>
            </w:r>
          </w:p>
        </w:tc>
      </w:tr>
      <w:tr w:rsidRPr="004E6D37" w:rsidR="00696E21" w14:paraId="62583E17"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273A78FE"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094078E6" w14:textId="4A846542">
            <w:pPr>
              <w:spacing w:line="276" w:lineRule="auto"/>
              <w:jc w:val="center"/>
            </w:pPr>
            <w:r w:rsidRPr="004E6D37">
              <w:t>Phenolics</w:t>
            </w:r>
          </w:p>
        </w:tc>
        <w:tc>
          <w:tcPr>
            <w:tcW w:w="2980" w:type="dxa"/>
            <w:tcBorders>
              <w:top w:val="nil"/>
              <w:left w:val="single" w:color="auto" w:sz="4" w:space="0"/>
              <w:bottom w:val="nil"/>
              <w:right w:val="single" w:color="auto" w:sz="4" w:space="0"/>
            </w:tcBorders>
          </w:tcPr>
          <w:p w:rsidRPr="004E6D37" w:rsidR="00696E21" w:rsidP="00696E21" w:rsidRDefault="00696E21" w14:paraId="096AD41E" w14:textId="10545783">
            <w:pPr>
              <w:spacing w:line="276" w:lineRule="auto"/>
              <w:jc w:val="center"/>
            </w:pPr>
            <w:r w:rsidRPr="004E6D37">
              <w:t>0,020</w:t>
            </w:r>
          </w:p>
        </w:tc>
      </w:tr>
      <w:tr w:rsidRPr="004E6D37" w:rsidR="00696E21" w14:paraId="0EEFFA28"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6E52E539"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7D30B8FC" w14:textId="6CB96857">
            <w:pPr>
              <w:spacing w:line="276" w:lineRule="auto"/>
              <w:jc w:val="center"/>
            </w:pPr>
            <w:r w:rsidRPr="004E6D37">
              <w:t>Cellulose</w:t>
            </w:r>
          </w:p>
        </w:tc>
        <w:tc>
          <w:tcPr>
            <w:tcW w:w="2980" w:type="dxa"/>
            <w:tcBorders>
              <w:top w:val="nil"/>
              <w:left w:val="single" w:color="auto" w:sz="4" w:space="0"/>
              <w:bottom w:val="nil"/>
              <w:right w:val="single" w:color="auto" w:sz="4" w:space="0"/>
            </w:tcBorders>
          </w:tcPr>
          <w:p w:rsidRPr="004E6D37" w:rsidR="00696E21" w:rsidP="00696E21" w:rsidRDefault="00696E21" w14:paraId="5135905C" w14:textId="4249E910">
            <w:pPr>
              <w:spacing w:line="276" w:lineRule="auto"/>
              <w:jc w:val="center"/>
            </w:pPr>
            <w:r w:rsidRPr="004E6D37">
              <w:t>0,011</w:t>
            </w:r>
          </w:p>
        </w:tc>
      </w:tr>
      <w:tr w:rsidRPr="004E6D37" w:rsidR="00696E21" w14:paraId="10C74359"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275C971E"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261E116C" w14:textId="23EAF6A5">
            <w:pPr>
              <w:spacing w:line="276" w:lineRule="auto"/>
              <w:jc w:val="center"/>
            </w:pPr>
            <w:r w:rsidRPr="004E6D37">
              <w:t>Hemicellulose</w:t>
            </w:r>
          </w:p>
        </w:tc>
        <w:tc>
          <w:tcPr>
            <w:tcW w:w="2980" w:type="dxa"/>
            <w:tcBorders>
              <w:top w:val="nil"/>
              <w:left w:val="single" w:color="auto" w:sz="4" w:space="0"/>
              <w:bottom w:val="nil"/>
              <w:right w:val="single" w:color="auto" w:sz="4" w:space="0"/>
            </w:tcBorders>
          </w:tcPr>
          <w:p w:rsidRPr="004E6D37" w:rsidR="00696E21" w:rsidP="00696E21" w:rsidRDefault="00696E21" w14:paraId="6A8F2690" w14:textId="272ACB70">
            <w:pPr>
              <w:spacing w:line="276" w:lineRule="auto"/>
              <w:jc w:val="center"/>
            </w:pPr>
            <w:r w:rsidRPr="004E6D37">
              <w:t>0,007</w:t>
            </w:r>
          </w:p>
        </w:tc>
      </w:tr>
      <w:tr w:rsidRPr="004E6D37" w:rsidR="00696E21" w14:paraId="38E0DEF6"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476F696D"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182C4800" w14:textId="74F78B73">
            <w:pPr>
              <w:spacing w:line="276" w:lineRule="auto"/>
              <w:jc w:val="center"/>
            </w:pPr>
            <w:r w:rsidRPr="004E6D37">
              <w:t>Lignin</w:t>
            </w:r>
          </w:p>
        </w:tc>
        <w:tc>
          <w:tcPr>
            <w:tcW w:w="2980" w:type="dxa"/>
            <w:tcBorders>
              <w:top w:val="nil"/>
              <w:left w:val="single" w:color="auto" w:sz="4" w:space="0"/>
              <w:bottom w:val="nil"/>
              <w:right w:val="single" w:color="auto" w:sz="4" w:space="0"/>
            </w:tcBorders>
          </w:tcPr>
          <w:p w:rsidRPr="004E6D37" w:rsidR="00696E21" w:rsidP="00696E21" w:rsidRDefault="00696E21" w14:paraId="75D2F3D3" w14:textId="24055C49">
            <w:pPr>
              <w:spacing w:line="276" w:lineRule="auto"/>
              <w:jc w:val="center"/>
            </w:pPr>
            <w:r w:rsidRPr="004E6D37">
              <w:t>0,003</w:t>
            </w:r>
          </w:p>
        </w:tc>
      </w:tr>
      <w:tr w:rsidRPr="004E6D37" w:rsidR="00696E21" w14:paraId="5EC9FDBF"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25D66035"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2C3586C1" w14:textId="420299B0">
            <w:pPr>
              <w:spacing w:line="276" w:lineRule="auto"/>
              <w:jc w:val="center"/>
            </w:pPr>
            <w:r w:rsidRPr="004E6D37">
              <w:t>Starch</w:t>
            </w:r>
          </w:p>
        </w:tc>
        <w:tc>
          <w:tcPr>
            <w:tcW w:w="2980" w:type="dxa"/>
            <w:tcBorders>
              <w:top w:val="nil"/>
              <w:left w:val="single" w:color="auto" w:sz="4" w:space="0"/>
              <w:bottom w:val="nil"/>
              <w:right w:val="single" w:color="auto" w:sz="4" w:space="0"/>
            </w:tcBorders>
          </w:tcPr>
          <w:p w:rsidRPr="004E6D37" w:rsidR="00696E21" w:rsidP="00696E21" w:rsidRDefault="00696E21" w14:paraId="1C7F681E" w14:textId="560E1BF4">
            <w:pPr>
              <w:spacing w:line="276" w:lineRule="auto"/>
              <w:jc w:val="center"/>
            </w:pPr>
            <w:r w:rsidRPr="004E6D37">
              <w:t>0,095</w:t>
            </w:r>
          </w:p>
        </w:tc>
      </w:tr>
      <w:tr w:rsidRPr="004E6D37" w:rsidR="00696E21" w14:paraId="6D3C32C0"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061860BB"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70439F53" w14:textId="2E083AB0">
            <w:pPr>
              <w:spacing w:line="276" w:lineRule="auto"/>
              <w:jc w:val="center"/>
            </w:pPr>
            <w:r w:rsidRPr="004E6D37">
              <w:t>Sugar</w:t>
            </w:r>
          </w:p>
        </w:tc>
        <w:tc>
          <w:tcPr>
            <w:tcW w:w="2980" w:type="dxa"/>
            <w:tcBorders>
              <w:top w:val="nil"/>
              <w:left w:val="single" w:color="auto" w:sz="4" w:space="0"/>
              <w:bottom w:val="nil"/>
              <w:right w:val="single" w:color="auto" w:sz="4" w:space="0"/>
            </w:tcBorders>
          </w:tcPr>
          <w:p w:rsidRPr="004E6D37" w:rsidR="00696E21" w:rsidP="00696E21" w:rsidRDefault="00696E21" w14:paraId="6D443899" w14:textId="74D9126F">
            <w:pPr>
              <w:spacing w:line="276" w:lineRule="auto"/>
              <w:jc w:val="center"/>
            </w:pPr>
            <w:r w:rsidRPr="004E6D37">
              <w:t>0,003</w:t>
            </w:r>
          </w:p>
        </w:tc>
      </w:tr>
      <w:tr w:rsidRPr="004E6D37" w:rsidR="00696E21" w14:paraId="623A312A" w14:textId="77777777">
        <w:trPr>
          <w:jc w:val="center"/>
        </w:trPr>
        <w:tc>
          <w:tcPr>
            <w:tcW w:w="2831" w:type="dxa"/>
            <w:vMerge/>
            <w:tcBorders>
              <w:right w:val="single" w:color="auto" w:sz="4" w:space="0"/>
            </w:tcBorders>
            <w:shd w:val="clear" w:color="auto" w:fill="FFFFFF" w:themeFill="background1"/>
            <w:vAlign w:val="center"/>
          </w:tcPr>
          <w:p w:rsidRPr="004E6D37" w:rsidR="00696E21" w:rsidP="00696E21" w:rsidRDefault="00696E21" w14:paraId="3973E29E" w14:textId="77777777">
            <w:pPr>
              <w:spacing w:line="276" w:lineRule="auto"/>
              <w:jc w:val="center"/>
            </w:pPr>
          </w:p>
        </w:tc>
        <w:tc>
          <w:tcPr>
            <w:tcW w:w="2831" w:type="dxa"/>
            <w:tcBorders>
              <w:top w:val="nil"/>
              <w:left w:val="single" w:color="auto" w:sz="4" w:space="0"/>
              <w:bottom w:val="nil"/>
              <w:right w:val="single" w:color="auto" w:sz="4" w:space="0"/>
            </w:tcBorders>
            <w:vAlign w:val="center"/>
          </w:tcPr>
          <w:p w:rsidRPr="004E6D37" w:rsidR="00696E21" w:rsidP="00696E21" w:rsidRDefault="00696E21" w14:paraId="2DC98C69" w14:textId="435F5A0F">
            <w:pPr>
              <w:spacing w:line="276" w:lineRule="auto"/>
              <w:jc w:val="center"/>
            </w:pPr>
            <w:r w:rsidRPr="004E6D37">
              <w:t>Ash</w:t>
            </w:r>
          </w:p>
        </w:tc>
        <w:tc>
          <w:tcPr>
            <w:tcW w:w="2980" w:type="dxa"/>
            <w:tcBorders>
              <w:top w:val="nil"/>
              <w:left w:val="single" w:color="auto" w:sz="4" w:space="0"/>
              <w:bottom w:val="nil"/>
              <w:right w:val="single" w:color="auto" w:sz="4" w:space="0"/>
            </w:tcBorders>
          </w:tcPr>
          <w:p w:rsidRPr="004E6D37" w:rsidR="00696E21" w:rsidP="00696E21" w:rsidRDefault="00696E21" w14:paraId="281C56C9" w14:textId="499309D3">
            <w:pPr>
              <w:spacing w:line="276" w:lineRule="auto"/>
              <w:jc w:val="center"/>
            </w:pPr>
            <w:r w:rsidRPr="004E6D37">
              <w:t>0,035</w:t>
            </w:r>
          </w:p>
        </w:tc>
      </w:tr>
      <w:tr w:rsidRPr="004E6D37" w:rsidR="00696E21" w14:paraId="2FB08C36" w14:textId="77777777">
        <w:trPr>
          <w:jc w:val="center"/>
        </w:trPr>
        <w:tc>
          <w:tcPr>
            <w:tcW w:w="2831" w:type="dxa"/>
            <w:vMerge/>
            <w:tcBorders>
              <w:bottom w:val="single" w:color="auto" w:sz="4" w:space="0"/>
              <w:right w:val="single" w:color="auto" w:sz="4" w:space="0"/>
            </w:tcBorders>
            <w:shd w:val="clear" w:color="auto" w:fill="FFFFFF" w:themeFill="background1"/>
            <w:vAlign w:val="center"/>
          </w:tcPr>
          <w:p w:rsidRPr="004E6D37" w:rsidR="00696E21" w:rsidP="00696E21" w:rsidRDefault="00696E21" w14:paraId="6D7CF16C" w14:textId="77777777">
            <w:pPr>
              <w:spacing w:line="276" w:lineRule="auto"/>
              <w:jc w:val="center"/>
            </w:pPr>
          </w:p>
        </w:tc>
        <w:tc>
          <w:tcPr>
            <w:tcW w:w="2831" w:type="dxa"/>
            <w:tcBorders>
              <w:top w:val="nil"/>
              <w:left w:val="single" w:color="auto" w:sz="4" w:space="0"/>
              <w:bottom w:val="single" w:color="auto" w:sz="4" w:space="0"/>
              <w:right w:val="single" w:color="auto" w:sz="4" w:space="0"/>
            </w:tcBorders>
            <w:vAlign w:val="center"/>
          </w:tcPr>
          <w:p w:rsidRPr="004E6D37" w:rsidR="00696E21" w:rsidP="00696E21" w:rsidRDefault="00696E21" w14:paraId="6D469BEA" w14:textId="1D29B81C">
            <w:pPr>
              <w:spacing w:line="276" w:lineRule="auto"/>
              <w:jc w:val="center"/>
            </w:pPr>
            <w:r w:rsidRPr="004E6D37">
              <w:t>H</w:t>
            </w:r>
            <w:r w:rsidRPr="004E6D37">
              <w:rPr>
                <w:vertAlign w:val="subscript"/>
              </w:rPr>
              <w:t>2</w:t>
            </w:r>
            <w:r w:rsidRPr="004E6D37">
              <w:t>O</w:t>
            </w:r>
          </w:p>
        </w:tc>
        <w:tc>
          <w:tcPr>
            <w:tcW w:w="2980" w:type="dxa"/>
            <w:tcBorders>
              <w:top w:val="nil"/>
              <w:left w:val="single" w:color="auto" w:sz="4" w:space="0"/>
              <w:bottom w:val="single" w:color="auto" w:sz="4" w:space="0"/>
              <w:right w:val="single" w:color="auto" w:sz="4" w:space="0"/>
            </w:tcBorders>
          </w:tcPr>
          <w:p w:rsidRPr="004E6D37" w:rsidR="00696E21" w:rsidP="00696E21" w:rsidRDefault="00696E21" w14:paraId="48D85E90" w14:textId="1D597A82">
            <w:pPr>
              <w:spacing w:line="276" w:lineRule="auto"/>
              <w:jc w:val="center"/>
            </w:pPr>
            <w:r w:rsidRPr="004E6D37">
              <w:t>0,800</w:t>
            </w:r>
          </w:p>
        </w:tc>
      </w:tr>
    </w:tbl>
    <w:p w:rsidRPr="00887C41" w:rsidR="009A327E" w:rsidP="00887C41" w:rsidRDefault="009A327E" w14:paraId="051D2738" w14:textId="20D4230D">
      <w:pPr>
        <w:pStyle w:val="Caption"/>
        <w:keepNext/>
        <w:rPr>
          <w:color w:val="auto"/>
          <w:sz w:val="10"/>
          <w:szCs w:val="10"/>
        </w:rPr>
      </w:pPr>
    </w:p>
    <w:p w:rsidRPr="00887C41" w:rsidR="00887C41" w:rsidP="00887C41" w:rsidRDefault="5348751B" w14:paraId="2E93A42F" w14:textId="7BA42B4F">
      <w:pPr>
        <w:pStyle w:val="Caption"/>
        <w:keepNext/>
        <w:jc w:val="center"/>
        <w:rPr>
          <w:color w:val="auto"/>
        </w:rPr>
      </w:pPr>
      <w:bookmarkStart w:name="_Ref201839331" w:id="6"/>
      <w:r w:rsidRPr="044FD356">
        <w:rPr>
          <w:color w:val="auto"/>
        </w:rPr>
        <w:t xml:space="preserve">Table </w:t>
      </w:r>
      <w:r w:rsidRPr="044FD356" w:rsidR="00887C41">
        <w:rPr>
          <w:color w:val="auto"/>
        </w:rPr>
        <w:fldChar w:fldCharType="begin"/>
      </w:r>
      <w:r w:rsidRPr="044FD356" w:rsidR="00887C41">
        <w:rPr>
          <w:color w:val="auto"/>
        </w:rPr>
        <w:instrText xml:space="preserve"> SEQ Table \* ARABIC </w:instrText>
      </w:r>
      <w:r w:rsidRPr="044FD356" w:rsidR="00887C41">
        <w:rPr>
          <w:color w:val="auto"/>
        </w:rPr>
        <w:fldChar w:fldCharType="separate"/>
      </w:r>
      <w:r w:rsidRPr="044FD356" w:rsidR="00887C41">
        <w:rPr>
          <w:color w:val="auto"/>
        </w:rPr>
        <w:fldChar w:fldCharType="end"/>
      </w:r>
      <w:bookmarkEnd w:id="6"/>
      <w:r w:rsidRPr="044FD356">
        <w:rPr>
          <w:color w:val="auto"/>
        </w:rPr>
        <w:t>. Information to define water input</w:t>
      </w:r>
    </w:p>
    <w:tbl>
      <w:tblPr>
        <w:tblStyle w:val="TableGrid"/>
        <w:tblW w:w="8642" w:type="dxa"/>
        <w:jc w:val="center"/>
        <w:tblLook w:val="04A0" w:firstRow="1" w:lastRow="0" w:firstColumn="1" w:lastColumn="0" w:noHBand="0" w:noVBand="1"/>
      </w:tblPr>
      <w:tblGrid>
        <w:gridCol w:w="2831"/>
        <w:gridCol w:w="2831"/>
        <w:gridCol w:w="2980"/>
      </w:tblGrid>
      <w:tr w:rsidRPr="004E6D37" w:rsidR="00715F4F" w14:paraId="458AB2A5" w14:textId="77777777">
        <w:trPr>
          <w:jc w:val="center"/>
        </w:trPr>
        <w:tc>
          <w:tcPr>
            <w:tcW w:w="2831" w:type="dxa"/>
            <w:tcBorders>
              <w:top w:val="single" w:color="auto" w:sz="4" w:space="0"/>
              <w:left w:val="single" w:color="auto" w:sz="4" w:space="0"/>
              <w:bottom w:val="nil"/>
              <w:right w:val="single" w:color="auto" w:sz="4" w:space="0"/>
            </w:tcBorders>
            <w:shd w:val="clear" w:color="auto" w:fill="FDE9D9" w:themeFill="accent6" w:themeFillTint="33"/>
            <w:vAlign w:val="center"/>
          </w:tcPr>
          <w:p w:rsidRPr="004E6D37" w:rsidR="00715F4F" w:rsidRDefault="00715F4F" w14:paraId="144E51A7" w14:textId="77777777">
            <w:pPr>
              <w:spacing w:line="276" w:lineRule="auto"/>
              <w:jc w:val="center"/>
              <w:rPr>
                <w:b/>
                <w:bCs/>
              </w:rPr>
            </w:pPr>
            <w:r w:rsidRPr="004E6D37">
              <w:rPr>
                <w:b/>
                <w:bCs/>
              </w:rPr>
              <w:t>Source name</w:t>
            </w:r>
          </w:p>
        </w:tc>
        <w:tc>
          <w:tcPr>
            <w:tcW w:w="5811" w:type="dxa"/>
            <w:gridSpan w:val="2"/>
            <w:tcBorders>
              <w:top w:val="single" w:color="auto" w:sz="4" w:space="0"/>
              <w:left w:val="single" w:color="auto" w:sz="4" w:space="0"/>
              <w:bottom w:val="nil"/>
              <w:right w:val="single" w:color="auto" w:sz="4" w:space="0"/>
            </w:tcBorders>
            <w:vAlign w:val="center"/>
          </w:tcPr>
          <w:p w:rsidRPr="004E6D37" w:rsidR="00715F4F" w:rsidRDefault="00715F4F" w14:paraId="1B9F3396" w14:textId="77777777">
            <w:pPr>
              <w:spacing w:line="276" w:lineRule="auto"/>
              <w:jc w:val="center"/>
            </w:pPr>
            <w:r w:rsidRPr="004E6D37">
              <w:t>Water</w:t>
            </w:r>
          </w:p>
        </w:tc>
      </w:tr>
      <w:tr w:rsidRPr="004E6D37" w:rsidR="00715F4F" w14:paraId="716ECE4E" w14:textId="77777777">
        <w:trPr>
          <w:trHeight w:val="260"/>
          <w:jc w:val="center"/>
        </w:trPr>
        <w:tc>
          <w:tcPr>
            <w:tcW w:w="2831" w:type="dxa"/>
            <w:tcBorders>
              <w:top w:val="nil"/>
              <w:left w:val="single" w:color="auto" w:sz="4" w:space="0"/>
              <w:bottom w:val="single" w:color="auto" w:sz="4" w:space="0"/>
              <w:right w:val="single" w:color="auto" w:sz="4" w:space="0"/>
            </w:tcBorders>
            <w:shd w:val="clear" w:color="auto" w:fill="FDE9D9" w:themeFill="accent6" w:themeFillTint="33"/>
            <w:vAlign w:val="center"/>
          </w:tcPr>
          <w:p w:rsidRPr="004E6D37" w:rsidR="00715F4F" w:rsidRDefault="00715F4F" w14:paraId="74F443C6" w14:textId="77777777">
            <w:pPr>
              <w:spacing w:line="276" w:lineRule="auto"/>
              <w:jc w:val="center"/>
              <w:rPr>
                <w:b/>
                <w:bCs/>
              </w:rPr>
            </w:pPr>
            <w:r w:rsidRPr="004E6D37">
              <w:rPr>
                <w:b/>
                <w:bCs/>
              </w:rPr>
              <w:t>Cost input (€/t)</w:t>
            </w:r>
          </w:p>
        </w:tc>
        <w:tc>
          <w:tcPr>
            <w:tcW w:w="5811" w:type="dxa"/>
            <w:gridSpan w:val="2"/>
            <w:tcBorders>
              <w:top w:val="nil"/>
              <w:left w:val="single" w:color="auto" w:sz="4" w:space="0"/>
              <w:bottom w:val="single" w:color="auto" w:sz="4" w:space="0"/>
              <w:right w:val="single" w:color="auto" w:sz="4" w:space="0"/>
            </w:tcBorders>
            <w:vAlign w:val="center"/>
          </w:tcPr>
          <w:p w:rsidRPr="004E6D37" w:rsidR="00715F4F" w:rsidRDefault="00715F4F" w14:paraId="59D8E8FB" w14:textId="77777777">
            <w:pPr>
              <w:spacing w:line="276" w:lineRule="auto"/>
              <w:jc w:val="center"/>
            </w:pPr>
            <w:r w:rsidRPr="004E6D37">
              <w:t>1.9</w:t>
            </w:r>
          </w:p>
        </w:tc>
      </w:tr>
      <w:tr w:rsidRPr="004E6D37" w:rsidR="00715F4F" w14:paraId="63121FA7" w14:textId="77777777">
        <w:trPr>
          <w:jc w:val="center"/>
        </w:trPr>
        <w:tc>
          <w:tcPr>
            <w:tcW w:w="2831" w:type="dxa"/>
            <w:vMerge w:val="restart"/>
            <w:tcBorders>
              <w:top w:val="single" w:color="auto" w:sz="4" w:space="0"/>
              <w:right w:val="single" w:color="auto" w:sz="4" w:space="0"/>
            </w:tcBorders>
            <w:shd w:val="clear" w:color="auto" w:fill="FFFFFF" w:themeFill="background1"/>
            <w:vAlign w:val="center"/>
          </w:tcPr>
          <w:p w:rsidRPr="004E6D37" w:rsidR="00715F4F" w:rsidRDefault="00715F4F" w14:paraId="42ED8078" w14:textId="77777777">
            <w:pPr>
              <w:spacing w:line="276" w:lineRule="auto"/>
              <w:jc w:val="center"/>
              <w:rPr>
                <w:b/>
                <w:bCs/>
              </w:rPr>
            </w:pPr>
            <w:r w:rsidRPr="004E6D37">
              <w:rPr>
                <w:b/>
                <w:bCs/>
              </w:rPr>
              <w:t>Components</w:t>
            </w:r>
          </w:p>
        </w:tc>
        <w:tc>
          <w:tcPr>
            <w:tcW w:w="2831"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715F4F" w:rsidRDefault="00715F4F" w14:paraId="2C66586E" w14:textId="77777777">
            <w:pPr>
              <w:spacing w:line="276" w:lineRule="auto"/>
              <w:jc w:val="center"/>
              <w:rPr>
                <w:b/>
                <w:bCs/>
              </w:rPr>
            </w:pPr>
            <w:r w:rsidRPr="004E6D37">
              <w:rPr>
                <w:b/>
                <w:bCs/>
              </w:rPr>
              <w:t>Component name</w:t>
            </w:r>
          </w:p>
        </w:tc>
        <w:tc>
          <w:tcPr>
            <w:tcW w:w="2980"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4E6D37" w:rsidR="00715F4F" w:rsidRDefault="00715F4F" w14:paraId="6D5B4FD2" w14:textId="77777777">
            <w:pPr>
              <w:spacing w:line="276" w:lineRule="auto"/>
              <w:jc w:val="center"/>
              <w:rPr>
                <w:b/>
                <w:bCs/>
              </w:rPr>
            </w:pPr>
            <w:r w:rsidRPr="004E6D37">
              <w:rPr>
                <w:b/>
                <w:bCs/>
              </w:rPr>
              <w:t>Composition fraction</w:t>
            </w:r>
          </w:p>
        </w:tc>
      </w:tr>
      <w:tr w:rsidRPr="004E6D37" w:rsidR="00715F4F" w14:paraId="3C70E678" w14:textId="77777777">
        <w:trPr>
          <w:jc w:val="center"/>
        </w:trPr>
        <w:tc>
          <w:tcPr>
            <w:tcW w:w="2831" w:type="dxa"/>
            <w:vMerge/>
            <w:tcBorders>
              <w:bottom w:val="single" w:color="auto" w:sz="4" w:space="0"/>
              <w:right w:val="single" w:color="auto" w:sz="4" w:space="0"/>
            </w:tcBorders>
            <w:shd w:val="clear" w:color="auto" w:fill="FFFFFF" w:themeFill="background1"/>
            <w:vAlign w:val="center"/>
          </w:tcPr>
          <w:p w:rsidRPr="004E6D37" w:rsidR="00715F4F" w:rsidRDefault="00715F4F" w14:paraId="495526F4" w14:textId="77777777">
            <w:pPr>
              <w:spacing w:line="276" w:lineRule="auto"/>
              <w:jc w:val="center"/>
            </w:pPr>
          </w:p>
        </w:tc>
        <w:tc>
          <w:tcPr>
            <w:tcW w:w="2831" w:type="dxa"/>
            <w:tcBorders>
              <w:top w:val="nil"/>
              <w:left w:val="single" w:color="auto" w:sz="4" w:space="0"/>
              <w:bottom w:val="single" w:color="auto" w:sz="4" w:space="0"/>
              <w:right w:val="single" w:color="auto" w:sz="4" w:space="0"/>
            </w:tcBorders>
            <w:vAlign w:val="center"/>
          </w:tcPr>
          <w:p w:rsidRPr="004E6D37" w:rsidR="00715F4F" w:rsidRDefault="00715F4F" w14:paraId="62C43DF3" w14:textId="77777777">
            <w:pPr>
              <w:spacing w:line="276" w:lineRule="auto"/>
              <w:jc w:val="center"/>
            </w:pPr>
            <w:r w:rsidRPr="004E6D37">
              <w:t>H</w:t>
            </w:r>
            <w:r w:rsidRPr="004E6D37">
              <w:rPr>
                <w:vertAlign w:val="subscript"/>
              </w:rPr>
              <w:t>2</w:t>
            </w:r>
            <w:r w:rsidRPr="004E6D37">
              <w:t>O</w:t>
            </w:r>
          </w:p>
        </w:tc>
        <w:tc>
          <w:tcPr>
            <w:tcW w:w="2980" w:type="dxa"/>
            <w:tcBorders>
              <w:top w:val="nil"/>
              <w:left w:val="single" w:color="auto" w:sz="4" w:space="0"/>
              <w:bottom w:val="single" w:color="auto" w:sz="4" w:space="0"/>
              <w:right w:val="single" w:color="auto" w:sz="4" w:space="0"/>
            </w:tcBorders>
            <w:vAlign w:val="center"/>
          </w:tcPr>
          <w:p w:rsidRPr="004E6D37" w:rsidR="00715F4F" w:rsidRDefault="00715F4F" w14:paraId="1D896EEB" w14:textId="77777777">
            <w:pPr>
              <w:spacing w:line="276" w:lineRule="auto"/>
              <w:jc w:val="center"/>
            </w:pPr>
            <w:r w:rsidRPr="004E6D37">
              <w:t>1</w:t>
            </w:r>
          </w:p>
        </w:tc>
      </w:tr>
    </w:tbl>
    <w:p w:rsidRPr="00887C41" w:rsidR="00887C41" w:rsidP="00887C41" w:rsidRDefault="00887C41" w14:paraId="310B26A5" w14:textId="710B71B6">
      <w:pPr>
        <w:pStyle w:val="Caption"/>
      </w:pPr>
    </w:p>
    <w:p w:rsidRPr="00887C41" w:rsidR="00887C41" w:rsidP="00887C41" w:rsidRDefault="5348751B" w14:paraId="13F76872" w14:textId="641E7C58">
      <w:pPr>
        <w:pStyle w:val="Caption"/>
        <w:keepNext/>
        <w:jc w:val="center"/>
        <w:rPr>
          <w:color w:val="auto"/>
        </w:rPr>
      </w:pPr>
      <w:bookmarkStart w:name="_Ref201839392" w:id="7"/>
      <w:r w:rsidRPr="044FD356">
        <w:rPr>
          <w:color w:val="auto"/>
        </w:rPr>
        <w:lastRenderedPageBreak/>
        <w:t xml:space="preserve">Table </w:t>
      </w:r>
      <w:r w:rsidRPr="044FD356" w:rsidR="00887C41">
        <w:rPr>
          <w:color w:val="auto"/>
        </w:rPr>
        <w:fldChar w:fldCharType="begin"/>
      </w:r>
      <w:r w:rsidRPr="044FD356" w:rsidR="00887C41">
        <w:rPr>
          <w:color w:val="auto"/>
        </w:rPr>
        <w:instrText xml:space="preserve"> SEQ Table \* ARABIC </w:instrText>
      </w:r>
      <w:r w:rsidRPr="044FD356" w:rsidR="00887C41">
        <w:rPr>
          <w:color w:val="auto"/>
        </w:rPr>
        <w:fldChar w:fldCharType="separate"/>
      </w:r>
      <w:r w:rsidRPr="044FD356" w:rsidR="00887C41">
        <w:rPr>
          <w:color w:val="auto"/>
        </w:rPr>
        <w:fldChar w:fldCharType="end"/>
      </w:r>
      <w:bookmarkEnd w:id="7"/>
      <w:r w:rsidRPr="044FD356">
        <w:rPr>
          <w:color w:val="auto"/>
        </w:rPr>
        <w:t>. Information to define enzymes input</w:t>
      </w:r>
    </w:p>
    <w:tbl>
      <w:tblPr>
        <w:tblStyle w:val="TableGrid"/>
        <w:tblW w:w="8642" w:type="dxa"/>
        <w:jc w:val="center"/>
        <w:tblLook w:val="04A0" w:firstRow="1" w:lastRow="0" w:firstColumn="1" w:lastColumn="0" w:noHBand="0" w:noVBand="1"/>
      </w:tblPr>
      <w:tblGrid>
        <w:gridCol w:w="2831"/>
        <w:gridCol w:w="2831"/>
        <w:gridCol w:w="2980"/>
      </w:tblGrid>
      <w:tr w:rsidRPr="008B6CD3" w:rsidR="007F2864" w14:paraId="445E37FA" w14:textId="77777777">
        <w:trPr>
          <w:jc w:val="center"/>
        </w:trPr>
        <w:tc>
          <w:tcPr>
            <w:tcW w:w="2831" w:type="dxa"/>
            <w:tcBorders>
              <w:top w:val="single" w:color="auto" w:sz="4" w:space="0"/>
              <w:left w:val="single" w:color="auto" w:sz="4" w:space="0"/>
              <w:bottom w:val="nil"/>
              <w:right w:val="single" w:color="auto" w:sz="4" w:space="0"/>
            </w:tcBorders>
            <w:shd w:val="clear" w:color="auto" w:fill="FDE9D9" w:themeFill="accent6" w:themeFillTint="33"/>
            <w:vAlign w:val="center"/>
          </w:tcPr>
          <w:p w:rsidRPr="008B6CD3" w:rsidR="007F2864" w:rsidRDefault="007F2864" w14:paraId="66F0BEB6" w14:textId="77777777">
            <w:pPr>
              <w:spacing w:line="276" w:lineRule="auto"/>
              <w:jc w:val="center"/>
              <w:rPr>
                <w:b/>
                <w:bCs/>
              </w:rPr>
            </w:pPr>
            <w:r w:rsidRPr="008B6CD3">
              <w:rPr>
                <w:b/>
                <w:bCs/>
              </w:rPr>
              <w:t>Source name</w:t>
            </w:r>
          </w:p>
        </w:tc>
        <w:tc>
          <w:tcPr>
            <w:tcW w:w="5811" w:type="dxa"/>
            <w:gridSpan w:val="2"/>
            <w:tcBorders>
              <w:top w:val="single" w:color="auto" w:sz="4" w:space="0"/>
              <w:left w:val="single" w:color="auto" w:sz="4" w:space="0"/>
              <w:bottom w:val="nil"/>
              <w:right w:val="single" w:color="auto" w:sz="4" w:space="0"/>
            </w:tcBorders>
            <w:vAlign w:val="center"/>
          </w:tcPr>
          <w:p w:rsidRPr="008B6CD3" w:rsidR="007F2864" w:rsidRDefault="007F2864" w14:paraId="3CD14C05" w14:textId="77777777">
            <w:pPr>
              <w:spacing w:line="276" w:lineRule="auto"/>
              <w:jc w:val="center"/>
            </w:pPr>
            <w:r w:rsidRPr="008B6CD3">
              <w:t>Enzymes</w:t>
            </w:r>
          </w:p>
        </w:tc>
      </w:tr>
      <w:tr w:rsidRPr="008B6CD3" w:rsidR="007F2864" w14:paraId="45A53E2B" w14:textId="77777777">
        <w:trPr>
          <w:trHeight w:val="260"/>
          <w:jc w:val="center"/>
        </w:trPr>
        <w:tc>
          <w:tcPr>
            <w:tcW w:w="2831" w:type="dxa"/>
            <w:tcBorders>
              <w:top w:val="nil"/>
              <w:left w:val="single" w:color="auto" w:sz="4" w:space="0"/>
              <w:bottom w:val="single" w:color="auto" w:sz="4" w:space="0"/>
              <w:right w:val="single" w:color="auto" w:sz="4" w:space="0"/>
            </w:tcBorders>
            <w:shd w:val="clear" w:color="auto" w:fill="FDE9D9" w:themeFill="accent6" w:themeFillTint="33"/>
            <w:vAlign w:val="center"/>
          </w:tcPr>
          <w:p w:rsidRPr="008B6CD3" w:rsidR="007F2864" w:rsidRDefault="007F2864" w14:paraId="6D965BB1" w14:textId="77777777">
            <w:pPr>
              <w:spacing w:line="276" w:lineRule="auto"/>
              <w:jc w:val="center"/>
              <w:rPr>
                <w:b/>
                <w:bCs/>
              </w:rPr>
            </w:pPr>
            <w:r w:rsidRPr="008B6CD3">
              <w:rPr>
                <w:b/>
                <w:bCs/>
              </w:rPr>
              <w:t>Cost input (€/t)</w:t>
            </w:r>
          </w:p>
        </w:tc>
        <w:tc>
          <w:tcPr>
            <w:tcW w:w="5811" w:type="dxa"/>
            <w:gridSpan w:val="2"/>
            <w:tcBorders>
              <w:top w:val="nil"/>
              <w:left w:val="single" w:color="auto" w:sz="4" w:space="0"/>
              <w:bottom w:val="single" w:color="auto" w:sz="4" w:space="0"/>
              <w:right w:val="single" w:color="auto" w:sz="4" w:space="0"/>
            </w:tcBorders>
            <w:vAlign w:val="center"/>
          </w:tcPr>
          <w:p w:rsidRPr="008B6CD3" w:rsidR="007F2864" w:rsidRDefault="007F2864" w14:paraId="3C488864" w14:textId="1231CC1F">
            <w:pPr>
              <w:spacing w:line="276" w:lineRule="auto"/>
              <w:jc w:val="center"/>
            </w:pPr>
            <w:r w:rsidRPr="008B6CD3">
              <w:t>3</w:t>
            </w:r>
            <w:r w:rsidR="00A3316A">
              <w:t>4 614</w:t>
            </w:r>
          </w:p>
        </w:tc>
      </w:tr>
      <w:tr w:rsidRPr="008B6CD3" w:rsidR="007F2864" w14:paraId="5B223CAC" w14:textId="77777777">
        <w:trPr>
          <w:jc w:val="center"/>
        </w:trPr>
        <w:tc>
          <w:tcPr>
            <w:tcW w:w="2831" w:type="dxa"/>
            <w:vMerge w:val="restart"/>
            <w:tcBorders>
              <w:top w:val="single" w:color="auto" w:sz="4" w:space="0"/>
              <w:right w:val="single" w:color="auto" w:sz="4" w:space="0"/>
            </w:tcBorders>
            <w:shd w:val="clear" w:color="auto" w:fill="FFFFFF" w:themeFill="background1"/>
            <w:vAlign w:val="center"/>
          </w:tcPr>
          <w:p w:rsidRPr="008B6CD3" w:rsidR="007F2864" w:rsidRDefault="007F2864" w14:paraId="6F4EC94A" w14:textId="77777777">
            <w:pPr>
              <w:spacing w:line="276" w:lineRule="auto"/>
              <w:jc w:val="center"/>
              <w:rPr>
                <w:b/>
                <w:bCs/>
              </w:rPr>
            </w:pPr>
            <w:r w:rsidRPr="008B6CD3">
              <w:rPr>
                <w:b/>
                <w:bCs/>
              </w:rPr>
              <w:t>Components</w:t>
            </w:r>
          </w:p>
        </w:tc>
        <w:tc>
          <w:tcPr>
            <w:tcW w:w="2831"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8B6CD3" w:rsidR="007F2864" w:rsidRDefault="007F2864" w14:paraId="3C8D1BA3" w14:textId="77777777">
            <w:pPr>
              <w:spacing w:line="276" w:lineRule="auto"/>
              <w:jc w:val="center"/>
              <w:rPr>
                <w:b/>
                <w:bCs/>
              </w:rPr>
            </w:pPr>
            <w:r w:rsidRPr="008B6CD3">
              <w:rPr>
                <w:b/>
                <w:bCs/>
              </w:rPr>
              <w:t>Component name</w:t>
            </w:r>
          </w:p>
        </w:tc>
        <w:tc>
          <w:tcPr>
            <w:tcW w:w="2980"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8B6CD3" w:rsidR="007F2864" w:rsidRDefault="007F2864" w14:paraId="0C6A0A85" w14:textId="77777777">
            <w:pPr>
              <w:spacing w:line="276" w:lineRule="auto"/>
              <w:jc w:val="center"/>
              <w:rPr>
                <w:b/>
                <w:bCs/>
              </w:rPr>
            </w:pPr>
            <w:r w:rsidRPr="008B6CD3">
              <w:rPr>
                <w:b/>
                <w:bCs/>
              </w:rPr>
              <w:t>Composition fraction</w:t>
            </w:r>
          </w:p>
        </w:tc>
      </w:tr>
      <w:tr w:rsidRPr="008B6CD3" w:rsidR="007F2864" w14:paraId="41C46860" w14:textId="77777777">
        <w:trPr>
          <w:jc w:val="center"/>
        </w:trPr>
        <w:tc>
          <w:tcPr>
            <w:tcW w:w="2831" w:type="dxa"/>
            <w:vMerge/>
            <w:tcBorders>
              <w:right w:val="single" w:color="auto" w:sz="4" w:space="0"/>
            </w:tcBorders>
            <w:shd w:val="clear" w:color="auto" w:fill="FFFFFF" w:themeFill="background1"/>
            <w:vAlign w:val="center"/>
          </w:tcPr>
          <w:p w:rsidRPr="008B6CD3" w:rsidR="007F2864" w:rsidRDefault="007F2864" w14:paraId="4B7E80B4" w14:textId="77777777">
            <w:pPr>
              <w:spacing w:line="276" w:lineRule="auto"/>
              <w:jc w:val="center"/>
              <w:rPr>
                <w:b/>
                <w:bCs/>
              </w:rPr>
            </w:pPr>
          </w:p>
        </w:tc>
        <w:tc>
          <w:tcPr>
            <w:tcW w:w="2831" w:type="dxa"/>
            <w:tcBorders>
              <w:top w:val="single" w:color="auto" w:sz="4" w:space="0"/>
              <w:left w:val="single" w:color="auto" w:sz="4" w:space="0"/>
              <w:bottom w:val="single" w:color="auto" w:sz="4" w:space="0"/>
              <w:right w:val="single" w:color="auto" w:sz="4" w:space="0"/>
            </w:tcBorders>
            <w:vAlign w:val="center"/>
          </w:tcPr>
          <w:p w:rsidRPr="008B6CD3" w:rsidR="007F2864" w:rsidRDefault="007F2864" w14:paraId="4F1C5AA6" w14:textId="77777777">
            <w:pPr>
              <w:spacing w:line="276" w:lineRule="auto"/>
              <w:jc w:val="center"/>
            </w:pPr>
            <w:r w:rsidRPr="008B6CD3">
              <w:t>Enzymes</w:t>
            </w:r>
          </w:p>
        </w:tc>
        <w:tc>
          <w:tcPr>
            <w:tcW w:w="2980" w:type="dxa"/>
            <w:tcBorders>
              <w:top w:val="single" w:color="auto" w:sz="4" w:space="0"/>
              <w:left w:val="single" w:color="auto" w:sz="4" w:space="0"/>
              <w:bottom w:val="single" w:color="auto" w:sz="4" w:space="0"/>
              <w:right w:val="single" w:color="auto" w:sz="4" w:space="0"/>
            </w:tcBorders>
            <w:vAlign w:val="center"/>
          </w:tcPr>
          <w:p w:rsidRPr="008B6CD3" w:rsidR="007F2864" w:rsidRDefault="007F2864" w14:paraId="0DCE634E" w14:textId="77777777">
            <w:pPr>
              <w:spacing w:line="276" w:lineRule="auto"/>
              <w:jc w:val="center"/>
            </w:pPr>
            <w:r w:rsidRPr="008B6CD3">
              <w:t>1</w:t>
            </w:r>
          </w:p>
        </w:tc>
      </w:tr>
    </w:tbl>
    <w:p w:rsidRPr="00887C41" w:rsidR="00DA5210" w:rsidP="00887C41" w:rsidRDefault="00DA5210" w14:paraId="2348D41B" w14:textId="7F43048A">
      <w:pPr>
        <w:pStyle w:val="Caption"/>
        <w:keepNext/>
        <w:rPr>
          <w:color w:val="auto"/>
          <w:sz w:val="2"/>
          <w:szCs w:val="2"/>
        </w:rPr>
      </w:pPr>
    </w:p>
    <w:p w:rsidRPr="00887C41" w:rsidR="00887C41" w:rsidP="00887C41" w:rsidRDefault="5348751B" w14:paraId="55627E12" w14:textId="0095258C">
      <w:pPr>
        <w:pStyle w:val="Caption"/>
        <w:keepNext/>
        <w:jc w:val="center"/>
        <w:rPr>
          <w:color w:val="auto"/>
        </w:rPr>
      </w:pPr>
      <w:bookmarkStart w:name="_Ref201839428" w:id="8"/>
      <w:r w:rsidRPr="044FD356">
        <w:rPr>
          <w:color w:val="auto"/>
        </w:rPr>
        <w:t xml:space="preserve">Table </w:t>
      </w:r>
      <w:r w:rsidRPr="044FD356" w:rsidR="00887C41">
        <w:rPr>
          <w:color w:val="auto"/>
        </w:rPr>
        <w:fldChar w:fldCharType="begin"/>
      </w:r>
      <w:r w:rsidRPr="044FD356" w:rsidR="00887C41">
        <w:rPr>
          <w:color w:val="auto"/>
        </w:rPr>
        <w:instrText xml:space="preserve"> SEQ Table \* ARABIC </w:instrText>
      </w:r>
      <w:r w:rsidRPr="044FD356" w:rsidR="00887C41">
        <w:rPr>
          <w:color w:val="auto"/>
        </w:rPr>
        <w:fldChar w:fldCharType="separate"/>
      </w:r>
      <w:r w:rsidRPr="044FD356" w:rsidR="00887C41">
        <w:rPr>
          <w:color w:val="auto"/>
        </w:rPr>
        <w:fldChar w:fldCharType="end"/>
      </w:r>
      <w:bookmarkEnd w:id="8"/>
      <w:r w:rsidRPr="044FD356">
        <w:rPr>
          <w:color w:val="auto"/>
        </w:rPr>
        <w:t>. Information to define air input</w:t>
      </w:r>
    </w:p>
    <w:tbl>
      <w:tblPr>
        <w:tblStyle w:val="TableGrid"/>
        <w:tblW w:w="8642" w:type="dxa"/>
        <w:jc w:val="center"/>
        <w:tblLook w:val="04A0" w:firstRow="1" w:lastRow="0" w:firstColumn="1" w:lastColumn="0" w:noHBand="0" w:noVBand="1"/>
      </w:tblPr>
      <w:tblGrid>
        <w:gridCol w:w="2831"/>
        <w:gridCol w:w="2831"/>
        <w:gridCol w:w="2980"/>
      </w:tblGrid>
      <w:tr w:rsidRPr="008B6CD3" w:rsidR="00DA5210" w14:paraId="0D99F53A" w14:textId="77777777">
        <w:trPr>
          <w:jc w:val="center"/>
        </w:trPr>
        <w:tc>
          <w:tcPr>
            <w:tcW w:w="2831" w:type="dxa"/>
            <w:tcBorders>
              <w:top w:val="single" w:color="auto" w:sz="4" w:space="0"/>
              <w:left w:val="single" w:color="auto" w:sz="4" w:space="0"/>
              <w:bottom w:val="nil"/>
              <w:right w:val="single" w:color="auto" w:sz="4" w:space="0"/>
            </w:tcBorders>
            <w:shd w:val="clear" w:color="auto" w:fill="FDE9D9" w:themeFill="accent6" w:themeFillTint="33"/>
            <w:vAlign w:val="center"/>
          </w:tcPr>
          <w:p w:rsidRPr="008B6CD3" w:rsidR="00DA5210" w:rsidRDefault="00DA5210" w14:paraId="3C420182" w14:textId="77777777">
            <w:pPr>
              <w:spacing w:line="276" w:lineRule="auto"/>
              <w:jc w:val="center"/>
              <w:rPr>
                <w:b/>
                <w:bCs/>
              </w:rPr>
            </w:pPr>
            <w:r w:rsidRPr="008B6CD3">
              <w:rPr>
                <w:b/>
                <w:bCs/>
              </w:rPr>
              <w:t>Source name</w:t>
            </w:r>
          </w:p>
        </w:tc>
        <w:tc>
          <w:tcPr>
            <w:tcW w:w="5811" w:type="dxa"/>
            <w:gridSpan w:val="2"/>
            <w:tcBorders>
              <w:top w:val="single" w:color="auto" w:sz="4" w:space="0"/>
              <w:left w:val="single" w:color="auto" w:sz="4" w:space="0"/>
              <w:bottom w:val="nil"/>
              <w:right w:val="single" w:color="auto" w:sz="4" w:space="0"/>
            </w:tcBorders>
            <w:vAlign w:val="center"/>
          </w:tcPr>
          <w:p w:rsidRPr="008B6CD3" w:rsidR="00DA5210" w:rsidRDefault="00DA5210" w14:paraId="4B40BCDB" w14:textId="77777777">
            <w:pPr>
              <w:spacing w:line="276" w:lineRule="auto"/>
              <w:jc w:val="center"/>
            </w:pPr>
            <w:r w:rsidRPr="008B6CD3">
              <w:t>Air</w:t>
            </w:r>
          </w:p>
        </w:tc>
      </w:tr>
      <w:tr w:rsidRPr="008B6CD3" w:rsidR="00DA5210" w14:paraId="34E3AAB7" w14:textId="77777777">
        <w:trPr>
          <w:trHeight w:val="260"/>
          <w:jc w:val="center"/>
        </w:trPr>
        <w:tc>
          <w:tcPr>
            <w:tcW w:w="2831" w:type="dxa"/>
            <w:tcBorders>
              <w:top w:val="nil"/>
              <w:left w:val="single" w:color="auto" w:sz="4" w:space="0"/>
              <w:bottom w:val="single" w:color="auto" w:sz="4" w:space="0"/>
              <w:right w:val="single" w:color="auto" w:sz="4" w:space="0"/>
            </w:tcBorders>
            <w:shd w:val="clear" w:color="auto" w:fill="FDE9D9" w:themeFill="accent6" w:themeFillTint="33"/>
            <w:vAlign w:val="center"/>
          </w:tcPr>
          <w:p w:rsidRPr="008B6CD3" w:rsidR="00DA5210" w:rsidRDefault="00DA5210" w14:paraId="6661797A" w14:textId="77777777">
            <w:pPr>
              <w:spacing w:line="276" w:lineRule="auto"/>
              <w:jc w:val="center"/>
              <w:rPr>
                <w:b/>
                <w:bCs/>
              </w:rPr>
            </w:pPr>
            <w:r w:rsidRPr="008B6CD3">
              <w:rPr>
                <w:b/>
                <w:bCs/>
              </w:rPr>
              <w:t>Cost input (€/t)</w:t>
            </w:r>
          </w:p>
        </w:tc>
        <w:tc>
          <w:tcPr>
            <w:tcW w:w="5811" w:type="dxa"/>
            <w:gridSpan w:val="2"/>
            <w:tcBorders>
              <w:top w:val="nil"/>
              <w:left w:val="single" w:color="auto" w:sz="4" w:space="0"/>
              <w:bottom w:val="single" w:color="auto" w:sz="4" w:space="0"/>
              <w:right w:val="single" w:color="auto" w:sz="4" w:space="0"/>
            </w:tcBorders>
            <w:vAlign w:val="center"/>
          </w:tcPr>
          <w:p w:rsidRPr="008B6CD3" w:rsidR="00DA5210" w:rsidRDefault="00DA5210" w14:paraId="447E1B21" w14:textId="77777777">
            <w:pPr>
              <w:spacing w:line="276" w:lineRule="auto"/>
              <w:jc w:val="center"/>
            </w:pPr>
            <w:r w:rsidRPr="008B6CD3">
              <w:t>0</w:t>
            </w:r>
          </w:p>
        </w:tc>
      </w:tr>
      <w:tr w:rsidRPr="008B6CD3" w:rsidR="00DA5210" w14:paraId="03235C02" w14:textId="77777777">
        <w:trPr>
          <w:jc w:val="center"/>
        </w:trPr>
        <w:tc>
          <w:tcPr>
            <w:tcW w:w="2831" w:type="dxa"/>
            <w:vMerge w:val="restart"/>
            <w:tcBorders>
              <w:top w:val="single" w:color="auto" w:sz="4" w:space="0"/>
              <w:right w:val="single" w:color="auto" w:sz="4" w:space="0"/>
            </w:tcBorders>
            <w:shd w:val="clear" w:color="auto" w:fill="FFFFFF" w:themeFill="background1"/>
            <w:vAlign w:val="center"/>
          </w:tcPr>
          <w:p w:rsidRPr="008B6CD3" w:rsidR="00DA5210" w:rsidRDefault="00DA5210" w14:paraId="1D18ED46" w14:textId="77777777">
            <w:pPr>
              <w:spacing w:line="276" w:lineRule="auto"/>
              <w:jc w:val="center"/>
              <w:rPr>
                <w:b/>
                <w:bCs/>
              </w:rPr>
            </w:pPr>
            <w:r w:rsidRPr="008B6CD3">
              <w:rPr>
                <w:b/>
                <w:bCs/>
              </w:rPr>
              <w:t>Components</w:t>
            </w:r>
          </w:p>
        </w:tc>
        <w:tc>
          <w:tcPr>
            <w:tcW w:w="2831"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8B6CD3" w:rsidR="00DA5210" w:rsidRDefault="00DA5210" w14:paraId="60535225" w14:textId="77777777">
            <w:pPr>
              <w:spacing w:line="276" w:lineRule="auto"/>
              <w:jc w:val="center"/>
              <w:rPr>
                <w:b/>
                <w:bCs/>
              </w:rPr>
            </w:pPr>
            <w:r w:rsidRPr="008B6CD3">
              <w:rPr>
                <w:b/>
                <w:bCs/>
              </w:rPr>
              <w:t>Component name</w:t>
            </w:r>
          </w:p>
        </w:tc>
        <w:tc>
          <w:tcPr>
            <w:tcW w:w="2980"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rsidRPr="008B6CD3" w:rsidR="00DA5210" w:rsidRDefault="00DA5210" w14:paraId="77834CB9" w14:textId="77777777">
            <w:pPr>
              <w:spacing w:line="276" w:lineRule="auto"/>
              <w:jc w:val="center"/>
              <w:rPr>
                <w:b/>
                <w:bCs/>
              </w:rPr>
            </w:pPr>
            <w:r w:rsidRPr="008B6CD3">
              <w:rPr>
                <w:b/>
                <w:bCs/>
              </w:rPr>
              <w:t>Composition fraction</w:t>
            </w:r>
          </w:p>
        </w:tc>
      </w:tr>
      <w:tr w:rsidRPr="008B6CD3" w:rsidR="00DA5210" w14:paraId="6F35F943" w14:textId="77777777">
        <w:trPr>
          <w:jc w:val="center"/>
        </w:trPr>
        <w:tc>
          <w:tcPr>
            <w:tcW w:w="2831" w:type="dxa"/>
            <w:vMerge/>
            <w:tcBorders>
              <w:right w:val="single" w:color="auto" w:sz="4" w:space="0"/>
            </w:tcBorders>
            <w:shd w:val="clear" w:color="auto" w:fill="FFFFFF" w:themeFill="background1"/>
            <w:vAlign w:val="center"/>
          </w:tcPr>
          <w:p w:rsidRPr="008B6CD3" w:rsidR="00DA5210" w:rsidRDefault="00DA5210" w14:paraId="7E8D6382" w14:textId="77777777">
            <w:pPr>
              <w:spacing w:line="276" w:lineRule="auto"/>
              <w:jc w:val="center"/>
            </w:pPr>
          </w:p>
        </w:tc>
        <w:tc>
          <w:tcPr>
            <w:tcW w:w="2831" w:type="dxa"/>
            <w:tcBorders>
              <w:top w:val="single" w:color="auto" w:sz="4" w:space="0"/>
              <w:left w:val="single" w:color="auto" w:sz="4" w:space="0"/>
              <w:bottom w:val="nil"/>
              <w:right w:val="single" w:color="auto" w:sz="4" w:space="0"/>
            </w:tcBorders>
            <w:vAlign w:val="center"/>
          </w:tcPr>
          <w:p w:rsidRPr="008B6CD3" w:rsidR="00DA5210" w:rsidRDefault="00DA5210" w14:paraId="112F6792" w14:textId="77777777">
            <w:pPr>
              <w:spacing w:line="276" w:lineRule="auto"/>
              <w:jc w:val="center"/>
            </w:pPr>
            <w:r w:rsidRPr="008B6CD3">
              <w:t>O</w:t>
            </w:r>
            <w:r w:rsidRPr="008B6CD3">
              <w:rPr>
                <w:vertAlign w:val="subscript"/>
              </w:rPr>
              <w:t>2</w:t>
            </w:r>
          </w:p>
        </w:tc>
        <w:tc>
          <w:tcPr>
            <w:tcW w:w="2980" w:type="dxa"/>
            <w:tcBorders>
              <w:top w:val="single" w:color="auto" w:sz="4" w:space="0"/>
              <w:left w:val="single" w:color="auto" w:sz="4" w:space="0"/>
              <w:bottom w:val="nil"/>
              <w:right w:val="single" w:color="auto" w:sz="4" w:space="0"/>
            </w:tcBorders>
            <w:vAlign w:val="center"/>
          </w:tcPr>
          <w:p w:rsidRPr="008B6CD3" w:rsidR="00DA5210" w:rsidRDefault="00DA5210" w14:paraId="62A50176" w14:textId="77777777">
            <w:pPr>
              <w:spacing w:line="276" w:lineRule="auto"/>
              <w:jc w:val="center"/>
            </w:pPr>
            <w:r w:rsidRPr="008B6CD3">
              <w:t>0</w:t>
            </w:r>
            <w:r>
              <w:t>.</w:t>
            </w:r>
            <w:r w:rsidRPr="008B6CD3">
              <w:t>21</w:t>
            </w:r>
          </w:p>
        </w:tc>
      </w:tr>
      <w:tr w:rsidRPr="008B6CD3" w:rsidR="00DA5210" w14:paraId="5422A7AA" w14:textId="77777777">
        <w:trPr>
          <w:jc w:val="center"/>
        </w:trPr>
        <w:tc>
          <w:tcPr>
            <w:tcW w:w="2831" w:type="dxa"/>
            <w:vMerge/>
            <w:tcBorders>
              <w:bottom w:val="single" w:color="auto" w:sz="4" w:space="0"/>
              <w:right w:val="single" w:color="auto" w:sz="4" w:space="0"/>
            </w:tcBorders>
            <w:shd w:val="clear" w:color="auto" w:fill="FFFFFF" w:themeFill="background1"/>
            <w:vAlign w:val="center"/>
          </w:tcPr>
          <w:p w:rsidRPr="008B6CD3" w:rsidR="00DA5210" w:rsidRDefault="00DA5210" w14:paraId="04A860AD" w14:textId="77777777">
            <w:pPr>
              <w:spacing w:line="276" w:lineRule="auto"/>
              <w:jc w:val="center"/>
            </w:pPr>
          </w:p>
        </w:tc>
        <w:tc>
          <w:tcPr>
            <w:tcW w:w="2831" w:type="dxa"/>
            <w:tcBorders>
              <w:top w:val="nil"/>
              <w:left w:val="single" w:color="auto" w:sz="4" w:space="0"/>
              <w:bottom w:val="single" w:color="auto" w:sz="4" w:space="0"/>
              <w:right w:val="single" w:color="auto" w:sz="4" w:space="0"/>
            </w:tcBorders>
            <w:vAlign w:val="center"/>
          </w:tcPr>
          <w:p w:rsidRPr="008B6CD3" w:rsidR="00DA5210" w:rsidRDefault="00DA5210" w14:paraId="4A917E86" w14:textId="77777777">
            <w:pPr>
              <w:spacing w:line="276" w:lineRule="auto"/>
              <w:jc w:val="center"/>
            </w:pPr>
            <w:r w:rsidRPr="008B6CD3">
              <w:t>N</w:t>
            </w:r>
            <w:r w:rsidRPr="008B6CD3">
              <w:rPr>
                <w:vertAlign w:val="subscript"/>
              </w:rPr>
              <w:t>2</w:t>
            </w:r>
          </w:p>
        </w:tc>
        <w:tc>
          <w:tcPr>
            <w:tcW w:w="2980" w:type="dxa"/>
            <w:tcBorders>
              <w:top w:val="nil"/>
              <w:left w:val="single" w:color="auto" w:sz="4" w:space="0"/>
              <w:bottom w:val="single" w:color="auto" w:sz="4" w:space="0"/>
              <w:right w:val="single" w:color="auto" w:sz="4" w:space="0"/>
            </w:tcBorders>
            <w:vAlign w:val="center"/>
          </w:tcPr>
          <w:p w:rsidRPr="008B6CD3" w:rsidR="00DA5210" w:rsidRDefault="00DA5210" w14:paraId="4AAFC4ED" w14:textId="77777777">
            <w:pPr>
              <w:spacing w:line="276" w:lineRule="auto"/>
              <w:jc w:val="center"/>
            </w:pPr>
            <w:r w:rsidRPr="008B6CD3">
              <w:t>0</w:t>
            </w:r>
            <w:r>
              <w:t>.</w:t>
            </w:r>
            <w:r w:rsidRPr="008B6CD3">
              <w:t>79</w:t>
            </w:r>
          </w:p>
        </w:tc>
      </w:tr>
    </w:tbl>
    <w:p w:rsidRPr="00887C41" w:rsidR="00DA5210" w:rsidP="008026A7" w:rsidRDefault="00DA5210" w14:paraId="39DBB1D5" w14:textId="77777777">
      <w:pPr>
        <w:pStyle w:val="BodyText"/>
        <w:rPr>
          <w:sz w:val="10"/>
          <w:szCs w:val="10"/>
          <w:lang w:val="en-US"/>
        </w:rPr>
      </w:pPr>
    </w:p>
    <w:p w:rsidRPr="008B6CD3" w:rsidR="008D4A23" w:rsidP="008D4A23" w:rsidRDefault="349806DC" w14:paraId="05C2A3FB" w14:textId="0B28FE7A">
      <w:pPr>
        <w:ind w:firstLine="432"/>
      </w:pPr>
      <w:r>
        <w:t xml:space="preserve">It is worth mentioning that each input has been assigned a name that will be used to refer to them in the unit operations of the routes in which they are involved. Additionally, in </w:t>
      </w:r>
      <w:r w:rsidR="008D4A23">
        <w:fldChar w:fldCharType="begin"/>
      </w:r>
      <w:r w:rsidR="008D4A23">
        <w:instrText xml:space="preserve"> REF _Ref201836781 \h </w:instrText>
      </w:r>
      <w:r w:rsidR="008D4A23">
        <w:fldChar w:fldCharType="separate"/>
      </w:r>
      <w:r w:rsidR="00495874">
        <w:rPr>
          <w:b/>
          <w:bCs/>
          <w:lang w:val="en-GB"/>
        </w:rPr>
        <w:t>Error! Reference source not found.</w:t>
      </w:r>
      <w:r w:rsidR="008D4A23">
        <w:fldChar w:fldCharType="end"/>
      </w:r>
      <w:r>
        <w:t xml:space="preserve"> a gate fee of 62 €/t of </w:t>
      </w:r>
      <w:r w:rsidR="747211EA">
        <w:t xml:space="preserve">potato peel </w:t>
      </w:r>
      <w:r>
        <w:t>was applied, which represents the cost of avoiding waste incineration in Belgium.</w:t>
      </w:r>
    </w:p>
    <w:p w:rsidRPr="00DA5210" w:rsidR="008D4A23" w:rsidP="008026A7" w:rsidRDefault="008D4A23" w14:paraId="5EE43C6A" w14:textId="77777777">
      <w:pPr>
        <w:pStyle w:val="BodyText"/>
        <w:rPr>
          <w:lang w:val="en-US"/>
        </w:rPr>
      </w:pPr>
    </w:p>
    <w:p w:rsidRPr="004E6D37" w:rsidR="00EE1C89" w:rsidP="00EE1C89" w:rsidRDefault="00EE1C89" w14:paraId="03DE8D97" w14:textId="77777777">
      <w:pPr>
        <w:pStyle w:val="Heading1"/>
        <w:rPr>
          <w:lang w:val="en-US"/>
        </w:rPr>
      </w:pPr>
      <w:r w:rsidRPr="004E6D37">
        <w:rPr>
          <w:lang w:val="en-US"/>
        </w:rPr>
        <w:t>Outputs information for the superstructure mapping</w:t>
      </w:r>
    </w:p>
    <w:p w:rsidRPr="004E6D37" w:rsidR="00461824" w:rsidP="00461824" w:rsidRDefault="00DF54BF" w14:paraId="657D438B" w14:textId="74CE1CB6">
      <w:pPr>
        <w:ind w:firstLine="432"/>
      </w:pPr>
      <w:r>
        <w:rPr>
          <w:color w:val="EE0000"/>
        </w:rPr>
        <w:fldChar w:fldCharType="begin"/>
      </w:r>
      <w:r>
        <w:instrText xml:space="preserve"> REF _Ref201844114 \h </w:instrText>
      </w:r>
      <w:r>
        <w:rPr>
          <w:color w:val="EE0000"/>
        </w:rPr>
      </w:r>
      <w:r>
        <w:rPr>
          <w:color w:val="EE0000"/>
        </w:rPr>
        <w:fldChar w:fldCharType="separate"/>
      </w:r>
      <w:r w:rsidRPr="044FD356" w:rsidR="00495874">
        <w:rPr>
          <w:color w:val="auto"/>
        </w:rPr>
        <w:t>Table</w:t>
      </w:r>
      <w:r>
        <w:rPr>
          <w:color w:val="EE0000"/>
        </w:rPr>
        <w:fldChar w:fldCharType="end"/>
      </w:r>
      <w:r w:rsidRPr="004E6D37" w:rsidR="1C9C63F2">
        <w:t xml:space="preserve"> 11</w:t>
      </w:r>
      <w:r w:rsidRPr="004E6D37" w:rsidR="466DCFF8">
        <w:t xml:space="preserve"> shows the sales </w:t>
      </w:r>
      <w:r w:rsidRPr="008B6CD3" w:rsidR="6488D692">
        <w:t>prices of the main products obtained in the proposed production routes.</w:t>
      </w:r>
    </w:p>
    <w:p w:rsidRPr="00DF54BF" w:rsidR="000431AD" w:rsidP="00DF54BF" w:rsidRDefault="6488D692" w14:paraId="129B5C4B" w14:textId="22305C72">
      <w:pPr>
        <w:pStyle w:val="Caption"/>
        <w:keepNext/>
        <w:jc w:val="center"/>
        <w:rPr>
          <w:color w:val="auto"/>
        </w:rPr>
      </w:pPr>
      <w:bookmarkStart w:name="_Ref201844114" w:id="9"/>
      <w:r w:rsidRPr="044FD356">
        <w:rPr>
          <w:color w:val="auto"/>
        </w:rPr>
        <w:t xml:space="preserve">Table </w:t>
      </w:r>
      <w:r w:rsidRPr="044FD356" w:rsidR="000431AD">
        <w:rPr>
          <w:color w:val="auto"/>
        </w:rPr>
        <w:fldChar w:fldCharType="begin"/>
      </w:r>
      <w:r w:rsidRPr="044FD356" w:rsidR="000431AD">
        <w:rPr>
          <w:color w:val="auto"/>
        </w:rPr>
        <w:instrText xml:space="preserve"> SEQ Table \* ARABIC </w:instrText>
      </w:r>
      <w:r w:rsidRPr="044FD356" w:rsidR="000431AD">
        <w:rPr>
          <w:color w:val="auto"/>
        </w:rPr>
        <w:fldChar w:fldCharType="separate"/>
      </w:r>
      <w:r w:rsidRPr="044FD356" w:rsidR="000431AD">
        <w:rPr>
          <w:color w:val="auto"/>
        </w:rPr>
        <w:fldChar w:fldCharType="end"/>
      </w:r>
      <w:bookmarkEnd w:id="9"/>
      <w:r w:rsidRPr="044FD356">
        <w:rPr>
          <w:color w:val="auto"/>
        </w:rPr>
        <w:t>.</w:t>
      </w:r>
      <w:r w:rsidRPr="044FD356" w:rsidR="2883E8B5">
        <w:rPr>
          <w:color w:val="auto"/>
        </w:rPr>
        <w:t xml:space="preserve"> Information to define the main products of the processes</w:t>
      </w:r>
    </w:p>
    <w:tbl>
      <w:tblPr>
        <w:tblStyle w:val="TableGrid"/>
        <w:tblW w:w="8505" w:type="dxa"/>
        <w:tblInd w:w="-5" w:type="dxa"/>
        <w:tblLook w:val="04A0" w:firstRow="1" w:lastRow="0" w:firstColumn="1" w:lastColumn="0" w:noHBand="0" w:noVBand="1"/>
      </w:tblPr>
      <w:tblGrid>
        <w:gridCol w:w="2940"/>
        <w:gridCol w:w="3156"/>
        <w:gridCol w:w="2409"/>
      </w:tblGrid>
      <w:tr w:rsidRPr="004E6D37" w:rsidR="00BD2B5E" w:rsidTr="00A17EB8" w14:paraId="3275346B" w14:textId="77777777">
        <w:tc>
          <w:tcPr>
            <w:tcW w:w="2940" w:type="dxa"/>
            <w:tcBorders>
              <w:bottom w:val="single" w:color="auto" w:sz="4" w:space="0"/>
            </w:tcBorders>
            <w:shd w:val="clear" w:color="auto" w:fill="EAF1DD" w:themeFill="accent3" w:themeFillTint="33"/>
            <w:vAlign w:val="center"/>
          </w:tcPr>
          <w:p w:rsidRPr="004E6D37" w:rsidR="00916F02" w:rsidRDefault="00916F02" w14:paraId="2FE01A7B" w14:textId="77777777">
            <w:pPr>
              <w:spacing w:line="276" w:lineRule="auto"/>
              <w:jc w:val="center"/>
              <w:rPr>
                <w:b/>
                <w:bCs/>
              </w:rPr>
            </w:pPr>
            <w:r w:rsidRPr="004E6D37">
              <w:rPr>
                <w:b/>
                <w:bCs/>
              </w:rPr>
              <w:t>Product name</w:t>
            </w:r>
          </w:p>
        </w:tc>
        <w:tc>
          <w:tcPr>
            <w:tcW w:w="3156" w:type="dxa"/>
            <w:tcBorders>
              <w:bottom w:val="single" w:color="auto" w:sz="4" w:space="0"/>
            </w:tcBorders>
            <w:shd w:val="clear" w:color="auto" w:fill="EAF1DD" w:themeFill="accent3" w:themeFillTint="33"/>
            <w:vAlign w:val="center"/>
          </w:tcPr>
          <w:p w:rsidRPr="004E6D37" w:rsidR="00916F02" w:rsidRDefault="00916F02" w14:paraId="4364A492" w14:textId="77777777">
            <w:pPr>
              <w:spacing w:line="276" w:lineRule="auto"/>
              <w:jc w:val="center"/>
              <w:rPr>
                <w:b/>
                <w:bCs/>
              </w:rPr>
            </w:pPr>
            <w:r w:rsidRPr="004E6D37">
              <w:rPr>
                <w:b/>
                <w:bCs/>
              </w:rPr>
              <w:t>Price output Input (€/t)</w:t>
            </w:r>
          </w:p>
        </w:tc>
        <w:tc>
          <w:tcPr>
            <w:tcW w:w="2409" w:type="dxa"/>
            <w:tcBorders>
              <w:bottom w:val="single" w:color="auto" w:sz="4" w:space="0"/>
            </w:tcBorders>
            <w:shd w:val="clear" w:color="auto" w:fill="EAF1DD" w:themeFill="accent3" w:themeFillTint="33"/>
            <w:vAlign w:val="center"/>
          </w:tcPr>
          <w:p w:rsidRPr="004E6D37" w:rsidR="00916F02" w:rsidRDefault="00916F02" w14:paraId="070A5540" w14:textId="77777777">
            <w:pPr>
              <w:spacing w:line="276" w:lineRule="auto"/>
              <w:jc w:val="center"/>
              <w:rPr>
                <w:b/>
                <w:bCs/>
              </w:rPr>
            </w:pPr>
            <w:r w:rsidRPr="004E6D37">
              <w:rPr>
                <w:b/>
                <w:bCs/>
              </w:rPr>
              <w:t>Product Type</w:t>
            </w:r>
          </w:p>
        </w:tc>
      </w:tr>
      <w:tr w:rsidRPr="004E6D37" w:rsidR="00CE1607" w:rsidTr="00A17EB8" w14:paraId="3BB66E5A" w14:textId="77777777">
        <w:tc>
          <w:tcPr>
            <w:tcW w:w="2940" w:type="dxa"/>
            <w:tcBorders>
              <w:top w:val="single" w:color="auto" w:sz="4" w:space="0"/>
              <w:left w:val="single" w:color="auto" w:sz="4" w:space="0"/>
              <w:bottom w:val="nil"/>
              <w:right w:val="single" w:color="auto" w:sz="4" w:space="0"/>
            </w:tcBorders>
            <w:vAlign w:val="center"/>
          </w:tcPr>
          <w:p w:rsidRPr="004E6D37" w:rsidR="00916F02" w:rsidRDefault="00916F02" w14:paraId="5568C13D" w14:textId="218F6BA8">
            <w:pPr>
              <w:spacing w:line="276" w:lineRule="auto"/>
              <w:jc w:val="center"/>
            </w:pPr>
            <w:r w:rsidRPr="004E6D37">
              <w:t>Starch</w:t>
            </w:r>
          </w:p>
        </w:tc>
        <w:tc>
          <w:tcPr>
            <w:tcW w:w="3156" w:type="dxa"/>
            <w:tcBorders>
              <w:top w:val="single" w:color="auto" w:sz="4" w:space="0"/>
              <w:left w:val="single" w:color="auto" w:sz="4" w:space="0"/>
              <w:bottom w:val="nil"/>
              <w:right w:val="single" w:color="auto" w:sz="4" w:space="0"/>
            </w:tcBorders>
            <w:vAlign w:val="center"/>
          </w:tcPr>
          <w:p w:rsidRPr="004E6D37" w:rsidR="00916F02" w:rsidRDefault="00BC39C9" w14:paraId="2ECA2F3B" w14:textId="4541BA26">
            <w:pPr>
              <w:spacing w:line="276" w:lineRule="auto"/>
              <w:jc w:val="center"/>
            </w:pPr>
            <w:r>
              <w:t>712</w:t>
            </w:r>
          </w:p>
        </w:tc>
        <w:tc>
          <w:tcPr>
            <w:tcW w:w="2409" w:type="dxa"/>
            <w:tcBorders>
              <w:top w:val="single" w:color="auto" w:sz="4" w:space="0"/>
              <w:left w:val="single" w:color="auto" w:sz="4" w:space="0"/>
              <w:bottom w:val="nil"/>
              <w:right w:val="single" w:color="auto" w:sz="4" w:space="0"/>
            </w:tcBorders>
            <w:vAlign w:val="center"/>
          </w:tcPr>
          <w:p w:rsidRPr="004E6D37" w:rsidR="00916F02" w:rsidRDefault="00916F02" w14:paraId="1D82BDC2" w14:textId="77777777">
            <w:pPr>
              <w:spacing w:line="276" w:lineRule="auto"/>
              <w:jc w:val="center"/>
            </w:pPr>
            <w:r w:rsidRPr="004E6D37">
              <w:t>Main product</w:t>
            </w:r>
          </w:p>
        </w:tc>
      </w:tr>
      <w:tr w:rsidRPr="004E6D37" w:rsidR="00CE1607" w:rsidTr="00A17EB8" w14:paraId="4A6254F3" w14:textId="77777777">
        <w:tc>
          <w:tcPr>
            <w:tcW w:w="2940" w:type="dxa"/>
            <w:tcBorders>
              <w:top w:val="nil"/>
              <w:left w:val="single" w:color="auto" w:sz="4" w:space="0"/>
              <w:bottom w:val="nil"/>
              <w:right w:val="single" w:color="auto" w:sz="4" w:space="0"/>
            </w:tcBorders>
            <w:vAlign w:val="center"/>
          </w:tcPr>
          <w:p w:rsidRPr="004E6D37" w:rsidR="00916F02" w:rsidRDefault="00916F02" w14:paraId="60B45958" w14:textId="77777777">
            <w:pPr>
              <w:spacing w:line="276" w:lineRule="auto"/>
              <w:jc w:val="center"/>
            </w:pPr>
            <w:r w:rsidRPr="004E6D37">
              <w:t>Ethanol</w:t>
            </w:r>
          </w:p>
        </w:tc>
        <w:tc>
          <w:tcPr>
            <w:tcW w:w="3156" w:type="dxa"/>
            <w:tcBorders>
              <w:top w:val="nil"/>
              <w:left w:val="single" w:color="auto" w:sz="4" w:space="0"/>
              <w:bottom w:val="nil"/>
              <w:right w:val="single" w:color="auto" w:sz="4" w:space="0"/>
            </w:tcBorders>
            <w:vAlign w:val="center"/>
          </w:tcPr>
          <w:p w:rsidRPr="004E6D37" w:rsidR="00916F02" w:rsidRDefault="00292817" w14:paraId="01D47F55" w14:textId="1E0EDF54">
            <w:pPr>
              <w:spacing w:line="276" w:lineRule="auto"/>
              <w:jc w:val="center"/>
            </w:pPr>
            <w:r>
              <w:t>765</w:t>
            </w:r>
          </w:p>
        </w:tc>
        <w:tc>
          <w:tcPr>
            <w:tcW w:w="2409" w:type="dxa"/>
            <w:tcBorders>
              <w:top w:val="nil"/>
              <w:left w:val="single" w:color="auto" w:sz="4" w:space="0"/>
              <w:bottom w:val="nil"/>
              <w:right w:val="single" w:color="auto" w:sz="4" w:space="0"/>
            </w:tcBorders>
            <w:vAlign w:val="center"/>
          </w:tcPr>
          <w:p w:rsidRPr="004E6D37" w:rsidR="00916F02" w:rsidRDefault="00916F02" w14:paraId="502584BE" w14:textId="77777777">
            <w:pPr>
              <w:spacing w:line="276" w:lineRule="auto"/>
              <w:jc w:val="center"/>
            </w:pPr>
            <w:r w:rsidRPr="004E6D37">
              <w:t>Main product</w:t>
            </w:r>
          </w:p>
        </w:tc>
      </w:tr>
      <w:tr w:rsidRPr="004E6D37" w:rsidR="003139AF" w:rsidTr="00A17EB8" w14:paraId="1255D59C" w14:textId="77777777">
        <w:tc>
          <w:tcPr>
            <w:tcW w:w="2940" w:type="dxa"/>
            <w:tcBorders>
              <w:top w:val="nil"/>
              <w:left w:val="single" w:color="auto" w:sz="4" w:space="0"/>
              <w:bottom w:val="nil"/>
              <w:right w:val="single" w:color="auto" w:sz="4" w:space="0"/>
            </w:tcBorders>
            <w:vAlign w:val="center"/>
          </w:tcPr>
          <w:p w:rsidRPr="004E6D37" w:rsidR="003139AF" w:rsidP="003139AF" w:rsidRDefault="003139AF" w14:paraId="58CEED25" w14:textId="63AFC2FC">
            <w:pPr>
              <w:spacing w:line="276" w:lineRule="auto"/>
              <w:jc w:val="center"/>
            </w:pPr>
            <w:r>
              <w:t>Biogas</w:t>
            </w:r>
          </w:p>
        </w:tc>
        <w:tc>
          <w:tcPr>
            <w:tcW w:w="3156" w:type="dxa"/>
            <w:tcBorders>
              <w:top w:val="nil"/>
              <w:left w:val="single" w:color="auto" w:sz="4" w:space="0"/>
              <w:bottom w:val="nil"/>
              <w:right w:val="single" w:color="auto" w:sz="4" w:space="0"/>
            </w:tcBorders>
            <w:vAlign w:val="center"/>
          </w:tcPr>
          <w:p w:rsidRPr="004E6D37" w:rsidR="003139AF" w:rsidP="003139AF" w:rsidRDefault="004E4FA5" w14:paraId="156C78AA" w14:textId="0E2B7A71">
            <w:pPr>
              <w:spacing w:line="276" w:lineRule="auto"/>
              <w:jc w:val="center"/>
            </w:pPr>
            <w:r>
              <w:t>430</w:t>
            </w:r>
          </w:p>
        </w:tc>
        <w:tc>
          <w:tcPr>
            <w:tcW w:w="2409" w:type="dxa"/>
            <w:tcBorders>
              <w:top w:val="nil"/>
              <w:left w:val="single" w:color="auto" w:sz="4" w:space="0"/>
              <w:bottom w:val="nil"/>
              <w:right w:val="single" w:color="auto" w:sz="4" w:space="0"/>
            </w:tcBorders>
            <w:vAlign w:val="center"/>
          </w:tcPr>
          <w:p w:rsidRPr="004E6D37" w:rsidR="003139AF" w:rsidP="003139AF" w:rsidRDefault="003139AF" w14:paraId="7D5DCB86" w14:textId="64E2D6B9">
            <w:pPr>
              <w:spacing w:line="276" w:lineRule="auto"/>
              <w:jc w:val="center"/>
            </w:pPr>
            <w:r w:rsidRPr="008B6CD3">
              <w:t>Main product</w:t>
            </w:r>
          </w:p>
        </w:tc>
      </w:tr>
      <w:tr w:rsidRPr="004E6D37" w:rsidR="003139AF" w:rsidTr="00A17EB8" w14:paraId="08281C44" w14:textId="77777777">
        <w:tc>
          <w:tcPr>
            <w:tcW w:w="2940" w:type="dxa"/>
            <w:tcBorders>
              <w:top w:val="nil"/>
              <w:left w:val="single" w:color="auto" w:sz="4" w:space="0"/>
              <w:bottom w:val="single" w:color="auto" w:sz="4" w:space="0"/>
              <w:right w:val="single" w:color="auto" w:sz="4" w:space="0"/>
            </w:tcBorders>
            <w:vAlign w:val="center"/>
          </w:tcPr>
          <w:p w:rsidRPr="004E6D37" w:rsidR="003139AF" w:rsidP="003139AF" w:rsidRDefault="003139AF" w14:paraId="0F7C0F8A" w14:textId="7A133128">
            <w:pPr>
              <w:spacing w:line="276" w:lineRule="auto"/>
              <w:jc w:val="center"/>
            </w:pPr>
            <w:r>
              <w:t>Compost</w:t>
            </w:r>
          </w:p>
        </w:tc>
        <w:tc>
          <w:tcPr>
            <w:tcW w:w="3156" w:type="dxa"/>
            <w:tcBorders>
              <w:top w:val="nil"/>
              <w:left w:val="single" w:color="auto" w:sz="4" w:space="0"/>
              <w:bottom w:val="single" w:color="auto" w:sz="4" w:space="0"/>
              <w:right w:val="single" w:color="auto" w:sz="4" w:space="0"/>
            </w:tcBorders>
            <w:vAlign w:val="center"/>
          </w:tcPr>
          <w:p w:rsidRPr="004E6D37" w:rsidR="003139AF" w:rsidP="003139AF" w:rsidRDefault="003139AF" w14:paraId="256CE103" w14:textId="4C025ABC">
            <w:pPr>
              <w:spacing w:line="276" w:lineRule="auto"/>
              <w:jc w:val="center"/>
            </w:pPr>
            <w:r w:rsidRPr="008B6CD3">
              <w:t>1</w:t>
            </w:r>
            <w:r w:rsidR="0099296E">
              <w:t>5</w:t>
            </w:r>
          </w:p>
        </w:tc>
        <w:tc>
          <w:tcPr>
            <w:tcW w:w="2409" w:type="dxa"/>
            <w:tcBorders>
              <w:top w:val="nil"/>
              <w:left w:val="single" w:color="auto" w:sz="4" w:space="0"/>
              <w:bottom w:val="single" w:color="auto" w:sz="4" w:space="0"/>
              <w:right w:val="single" w:color="auto" w:sz="4" w:space="0"/>
            </w:tcBorders>
            <w:vAlign w:val="center"/>
          </w:tcPr>
          <w:p w:rsidRPr="004E6D37" w:rsidR="003139AF" w:rsidP="003139AF" w:rsidRDefault="003139AF" w14:paraId="5D00F0F0" w14:textId="5AFA59E3">
            <w:pPr>
              <w:spacing w:line="276" w:lineRule="auto"/>
              <w:jc w:val="center"/>
            </w:pPr>
            <w:r w:rsidRPr="008B6CD3">
              <w:t>Main product</w:t>
            </w:r>
          </w:p>
        </w:tc>
      </w:tr>
    </w:tbl>
    <w:p w:rsidRPr="004E6D37" w:rsidR="00916F02" w:rsidP="00916F02" w:rsidRDefault="00916F02" w14:paraId="7C5A9B53" w14:textId="77777777"/>
    <w:p w:rsidRPr="004E6D37" w:rsidR="00C51EF9" w:rsidP="00C51EF9" w:rsidRDefault="00C51EF9" w14:paraId="7AEC9664" w14:textId="77777777">
      <w:pPr>
        <w:pStyle w:val="Heading1"/>
        <w:rPr>
          <w:lang w:val="en-US"/>
        </w:rPr>
      </w:pPr>
      <w:r w:rsidRPr="004E6D37">
        <w:rPr>
          <w:lang w:val="en-US"/>
        </w:rPr>
        <w:t>Pretreatment unit operations for the routes</w:t>
      </w:r>
    </w:p>
    <w:p w:rsidRPr="00DF54BF" w:rsidR="005B5D41" w:rsidP="00DF54BF" w:rsidRDefault="009668A9" w14:paraId="0682DC4A" w14:textId="345736D7">
      <w:pPr>
        <w:pStyle w:val="BodyText"/>
        <w:ind w:firstLine="432"/>
        <w:rPr>
          <w:lang w:val="en-US"/>
        </w:rPr>
      </w:pPr>
      <w:r>
        <w:rPr>
          <w:color w:val="EE0000"/>
          <w:lang w:val="en-US"/>
        </w:rPr>
        <w:fldChar w:fldCharType="begin"/>
      </w:r>
      <w:r>
        <w:rPr>
          <w:color w:val="EE0000"/>
          <w:lang w:val="en-US"/>
        </w:rPr>
        <w:instrText xml:space="preserve"> REF _Ref201844325 \h </w:instrText>
      </w:r>
      <w:r>
        <w:rPr>
          <w:color w:val="EE0000"/>
          <w:lang w:val="en-US"/>
        </w:rPr>
      </w:r>
      <w:r>
        <w:rPr>
          <w:color w:val="EE0000"/>
          <w:lang w:val="en-US"/>
        </w:rPr>
        <w:fldChar w:fldCharType="separate"/>
      </w:r>
      <w:r w:rsidRPr="044FD356" w:rsidR="00495874">
        <w:rPr>
          <w:color w:val="auto"/>
        </w:rPr>
        <w:t xml:space="preserve">Table </w:t>
      </w:r>
      <w:r>
        <w:rPr>
          <w:color w:val="EE0000"/>
          <w:lang w:val="en-US"/>
        </w:rPr>
        <w:fldChar w:fldCharType="end"/>
      </w:r>
      <w:r w:rsidRPr="004E6D37" w:rsidR="76E247A2">
        <w:rPr>
          <w:color w:val="EE0000"/>
          <w:lang w:val="en-US"/>
        </w:rPr>
        <w:t xml:space="preserve"> </w:t>
      </w:r>
      <w:r w:rsidRPr="004E6D37" w:rsidR="76E247A2">
        <w:rPr>
          <w:lang w:val="en-US"/>
        </w:rPr>
        <w:t>includes the data necessary to configure t</w:t>
      </w:r>
      <w:r w:rsidR="40C9FE81">
        <w:rPr>
          <w:lang w:val="en-US"/>
        </w:rPr>
        <w:t>he grinding</w:t>
      </w:r>
      <w:r w:rsidRPr="004E6D37" w:rsidR="76E247A2">
        <w:rPr>
          <w:lang w:val="en-US"/>
        </w:rPr>
        <w:t xml:space="preserve"> pretreatment unit operation in the software.</w:t>
      </w:r>
    </w:p>
    <w:p w:rsidRPr="00377300" w:rsidR="00DF54BF" w:rsidP="00377300" w:rsidRDefault="2883E8B5" w14:paraId="4E92EF49" w14:textId="10DF9D24">
      <w:pPr>
        <w:pStyle w:val="Caption"/>
        <w:keepNext/>
        <w:jc w:val="center"/>
        <w:rPr>
          <w:color w:val="auto"/>
        </w:rPr>
      </w:pPr>
      <w:bookmarkStart w:name="_Ref201844325" w:id="10"/>
      <w:r w:rsidRPr="044FD356">
        <w:rPr>
          <w:color w:val="auto"/>
        </w:rPr>
        <w:t xml:space="preserve">Table </w:t>
      </w:r>
      <w:r w:rsidRPr="044FD356" w:rsidR="00DF54BF">
        <w:rPr>
          <w:color w:val="auto"/>
        </w:rPr>
        <w:fldChar w:fldCharType="begin"/>
      </w:r>
      <w:r w:rsidRPr="044FD356" w:rsidR="00DF54BF">
        <w:rPr>
          <w:color w:val="auto"/>
        </w:rPr>
        <w:instrText xml:space="preserve"> SEQ Table \* ARABIC </w:instrText>
      </w:r>
      <w:r w:rsidRPr="044FD356" w:rsidR="00DF54BF">
        <w:rPr>
          <w:color w:val="auto"/>
        </w:rPr>
        <w:fldChar w:fldCharType="separate"/>
      </w:r>
      <w:r w:rsidRPr="044FD356" w:rsidR="00DF54BF">
        <w:rPr>
          <w:color w:val="auto"/>
        </w:rPr>
        <w:fldChar w:fldCharType="end"/>
      </w:r>
      <w:bookmarkEnd w:id="10"/>
      <w:r w:rsidRPr="044FD356">
        <w:rPr>
          <w:color w:val="auto"/>
        </w:rPr>
        <w:t xml:space="preserve">. </w:t>
      </w:r>
      <w:r w:rsidRPr="044FD356" w:rsidR="45F5E42F">
        <w:rPr>
          <w:color w:val="auto"/>
        </w:rPr>
        <w:t>Definition of the grinding unit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Pr="004E6D37" w:rsidR="00594C45" w14:paraId="7D1A459F" w14:textId="77777777">
        <w:trPr>
          <w:jc w:val="center"/>
        </w:trPr>
        <w:tc>
          <w:tcPr>
            <w:tcW w:w="8642" w:type="dxa"/>
            <w:gridSpan w:val="2"/>
            <w:shd w:val="clear" w:color="auto" w:fill="FDE9D9" w:themeFill="accent6" w:themeFillTint="33"/>
            <w:vAlign w:val="center"/>
          </w:tcPr>
          <w:p w:rsidRPr="004E6D37" w:rsidR="00594C45" w:rsidRDefault="00594C45" w14:paraId="711CE8C2" w14:textId="77777777">
            <w:pPr>
              <w:pStyle w:val="BodyText"/>
              <w:spacing w:line="276" w:lineRule="auto"/>
              <w:jc w:val="center"/>
              <w:rPr>
                <w:b/>
                <w:bCs/>
                <w:lang w:val="en-US"/>
              </w:rPr>
            </w:pPr>
            <w:r w:rsidRPr="004E6D37">
              <w:rPr>
                <w:b/>
                <w:bCs/>
                <w:lang w:val="en-US"/>
              </w:rPr>
              <w:t>Grinding</w:t>
            </w:r>
          </w:p>
        </w:tc>
      </w:tr>
      <w:tr w:rsidRPr="004E6D37" w:rsidR="00594C45" w14:paraId="0705BA09" w14:textId="77777777">
        <w:trPr>
          <w:jc w:val="center"/>
        </w:trPr>
        <w:tc>
          <w:tcPr>
            <w:tcW w:w="8642" w:type="dxa"/>
            <w:gridSpan w:val="2"/>
            <w:shd w:val="clear" w:color="auto" w:fill="EAF1DD" w:themeFill="accent3" w:themeFillTint="33"/>
            <w:vAlign w:val="center"/>
          </w:tcPr>
          <w:p w:rsidRPr="004E6D37" w:rsidR="00594C45" w:rsidRDefault="00594C45" w14:paraId="73EDDB5F" w14:textId="77777777">
            <w:pPr>
              <w:pStyle w:val="BodyText"/>
              <w:spacing w:line="276" w:lineRule="auto"/>
              <w:jc w:val="center"/>
              <w:rPr>
                <w:b/>
                <w:bCs/>
                <w:lang w:val="en-US"/>
              </w:rPr>
            </w:pPr>
            <w:r w:rsidRPr="004E6D37">
              <w:rPr>
                <w:b/>
                <w:bCs/>
                <w:lang w:val="en-US"/>
              </w:rPr>
              <w:t>General parameters</w:t>
            </w:r>
          </w:p>
        </w:tc>
      </w:tr>
      <w:tr w:rsidRPr="004E6D37" w:rsidR="00594C45" w14:paraId="6032A836" w14:textId="77777777">
        <w:trPr>
          <w:jc w:val="center"/>
        </w:trPr>
        <w:tc>
          <w:tcPr>
            <w:tcW w:w="3823" w:type="dxa"/>
            <w:tcBorders>
              <w:bottom w:val="single" w:color="auto" w:sz="4" w:space="0"/>
            </w:tcBorders>
            <w:shd w:val="clear" w:color="auto" w:fill="FFFFFF" w:themeFill="background1"/>
            <w:vAlign w:val="center"/>
          </w:tcPr>
          <w:p w:rsidRPr="004E6D37" w:rsidR="00594C45" w:rsidRDefault="00594C45" w14:paraId="01BE9BC1" w14:textId="77777777">
            <w:pPr>
              <w:pStyle w:val="BodyText"/>
              <w:spacing w:line="276" w:lineRule="auto"/>
              <w:jc w:val="center"/>
              <w:rPr>
                <w:lang w:val="en-US"/>
              </w:rPr>
            </w:pPr>
            <w:r w:rsidRPr="004E6D37">
              <w:rPr>
                <w:lang w:val="en-US"/>
              </w:rPr>
              <w:t>Parameters</w:t>
            </w:r>
          </w:p>
        </w:tc>
        <w:tc>
          <w:tcPr>
            <w:tcW w:w="4819" w:type="dxa"/>
            <w:tcBorders>
              <w:bottom w:val="single" w:color="auto" w:sz="4" w:space="0"/>
            </w:tcBorders>
            <w:shd w:val="clear" w:color="auto" w:fill="FFFFFF" w:themeFill="background1"/>
            <w:vAlign w:val="center"/>
          </w:tcPr>
          <w:p w:rsidRPr="004E6D37" w:rsidR="00594C45" w:rsidRDefault="00594C45" w14:paraId="0869DC3C" w14:textId="77777777">
            <w:pPr>
              <w:pStyle w:val="BodyText"/>
              <w:spacing w:line="276" w:lineRule="auto"/>
              <w:jc w:val="center"/>
              <w:rPr>
                <w:lang w:val="en-US"/>
              </w:rPr>
            </w:pPr>
            <w:r w:rsidRPr="004E6D37">
              <w:rPr>
                <w:lang w:val="en-US"/>
              </w:rPr>
              <w:t>Value</w:t>
            </w:r>
          </w:p>
        </w:tc>
      </w:tr>
      <w:tr w:rsidRPr="004E6D37" w:rsidR="00594C45" w14:paraId="3CE7D6D1" w14:textId="77777777">
        <w:trPr>
          <w:jc w:val="center"/>
        </w:trPr>
        <w:tc>
          <w:tcPr>
            <w:tcW w:w="3823"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94C45" w:rsidRDefault="00594C45" w14:paraId="126C1C37" w14:textId="77777777">
            <w:pPr>
              <w:spacing w:line="276" w:lineRule="auto"/>
              <w:jc w:val="center"/>
            </w:pPr>
            <w:r w:rsidRPr="004E6D37">
              <w:t>Temperature in (ºC)</w:t>
            </w:r>
          </w:p>
        </w:tc>
        <w:tc>
          <w:tcPr>
            <w:tcW w:w="4819"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94C45" w:rsidRDefault="00B32455" w14:paraId="58833728" w14:textId="076F467A">
            <w:pPr>
              <w:pStyle w:val="BodyText"/>
              <w:spacing w:line="276" w:lineRule="auto"/>
              <w:jc w:val="center"/>
              <w:rPr>
                <w:lang w:val="en-US"/>
              </w:rPr>
            </w:pPr>
            <w:r w:rsidRPr="004E6D37">
              <w:rPr>
                <w:lang w:val="en-US"/>
              </w:rPr>
              <w:t>22</w:t>
            </w:r>
          </w:p>
        </w:tc>
      </w:tr>
      <w:tr w:rsidRPr="004E6D37" w:rsidR="00594C45" w14:paraId="66D9FDC8" w14:textId="77777777">
        <w:trPr>
          <w:jc w:val="center"/>
        </w:trPr>
        <w:tc>
          <w:tcPr>
            <w:tcW w:w="3823"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94C45" w:rsidRDefault="00594C45" w14:paraId="2528EF3D" w14:textId="77777777">
            <w:pPr>
              <w:pStyle w:val="BodyText"/>
              <w:spacing w:line="276" w:lineRule="auto"/>
              <w:jc w:val="center"/>
              <w:rPr>
                <w:iCs/>
                <w:lang w:val="en-US"/>
              </w:rPr>
            </w:pPr>
            <w:r w:rsidRPr="004E6D37">
              <w:rPr>
                <w:lang w:val="en-US"/>
              </w:rPr>
              <w:t>Temperature out (ºC)</w:t>
            </w:r>
          </w:p>
        </w:tc>
        <w:tc>
          <w:tcPr>
            <w:tcW w:w="4819"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94C45" w:rsidRDefault="00594C45" w14:paraId="2E6EAC70" w14:textId="77777777">
            <w:pPr>
              <w:pStyle w:val="BodyText"/>
              <w:spacing w:line="276" w:lineRule="auto"/>
              <w:jc w:val="center"/>
              <w:rPr>
                <w:lang w:val="en-US"/>
              </w:rPr>
            </w:pPr>
            <w:r w:rsidRPr="004E6D37">
              <w:rPr>
                <w:lang w:val="en-US"/>
              </w:rPr>
              <w:t>25</w:t>
            </w:r>
          </w:p>
        </w:tc>
      </w:tr>
    </w:tbl>
    <w:p w:rsidR="00DF54BF" w:rsidP="008026A7" w:rsidRDefault="00DF54BF" w14:paraId="368A0022" w14:textId="20EFA73A">
      <w:pPr>
        <w:pStyle w:val="BodyText"/>
        <w:rPr>
          <w:lang w:val="en-US"/>
        </w:rPr>
      </w:pPr>
    </w:p>
    <w:p w:rsidRPr="00377300" w:rsidR="00377300" w:rsidP="00377300" w:rsidRDefault="45F5E42F" w14:paraId="5D6C0319" w14:textId="42483689">
      <w:pPr>
        <w:pStyle w:val="Caption"/>
        <w:keepNext/>
        <w:jc w:val="center"/>
        <w:rPr>
          <w:color w:val="auto"/>
        </w:rPr>
      </w:pPr>
      <w:r w:rsidRPr="044FD356">
        <w:rPr>
          <w:color w:val="auto"/>
        </w:rPr>
        <w:lastRenderedPageBreak/>
        <w:t>Table 1</w:t>
      </w:r>
      <w:r w:rsidRPr="044FD356" w:rsidR="7A885CF5">
        <w:rPr>
          <w:color w:val="auto"/>
        </w:rPr>
        <w:t>3</w:t>
      </w:r>
      <w:r w:rsidRPr="044FD356">
        <w:rPr>
          <w:color w:val="auto"/>
        </w:rPr>
        <w:t>. Definition of the grinding unit (Part 2)</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Pr="004E6D37" w:rsidR="00DF54BF" w14:paraId="38114CE6" w14:textId="77777777">
        <w:trPr>
          <w:jc w:val="center"/>
        </w:trPr>
        <w:tc>
          <w:tcPr>
            <w:tcW w:w="8642" w:type="dxa"/>
            <w:gridSpan w:val="2"/>
            <w:shd w:val="clear" w:color="auto" w:fill="FDE9D9" w:themeFill="accent6" w:themeFillTint="33"/>
            <w:vAlign w:val="center"/>
          </w:tcPr>
          <w:p w:rsidRPr="004E6D37" w:rsidR="00DF54BF" w:rsidRDefault="00DF54BF" w14:paraId="56272DB5" w14:textId="77777777">
            <w:pPr>
              <w:pStyle w:val="BodyText"/>
              <w:spacing w:line="276" w:lineRule="auto"/>
              <w:jc w:val="center"/>
              <w:rPr>
                <w:b/>
                <w:bCs/>
                <w:lang w:val="en-US"/>
              </w:rPr>
            </w:pPr>
            <w:r w:rsidRPr="004E6D37">
              <w:rPr>
                <w:b/>
                <w:bCs/>
                <w:lang w:val="en-US"/>
              </w:rPr>
              <w:t>Grinding</w:t>
            </w:r>
          </w:p>
        </w:tc>
      </w:tr>
      <w:tr w:rsidRPr="004E6D37" w:rsidR="00DF54BF" w14:paraId="06D80865" w14:textId="77777777">
        <w:trPr>
          <w:jc w:val="center"/>
        </w:trPr>
        <w:tc>
          <w:tcPr>
            <w:tcW w:w="8642" w:type="dxa"/>
            <w:gridSpan w:val="2"/>
            <w:shd w:val="clear" w:color="auto" w:fill="EAF1DD" w:themeFill="accent3" w:themeFillTint="33"/>
            <w:vAlign w:val="center"/>
          </w:tcPr>
          <w:p w:rsidRPr="004E6D37" w:rsidR="00DF54BF" w:rsidRDefault="00DF54BF" w14:paraId="57703618" w14:textId="77777777">
            <w:pPr>
              <w:pStyle w:val="BodyText"/>
              <w:spacing w:line="276" w:lineRule="auto"/>
              <w:jc w:val="center"/>
              <w:rPr>
                <w:b/>
                <w:bCs/>
                <w:lang w:val="en-US"/>
              </w:rPr>
            </w:pPr>
            <w:r w:rsidRPr="004E6D37">
              <w:rPr>
                <w:b/>
                <w:bCs/>
                <w:lang w:val="en-US"/>
              </w:rPr>
              <w:t>Cost related parameters</w:t>
            </w:r>
          </w:p>
        </w:tc>
      </w:tr>
      <w:tr w:rsidRPr="004E6D37" w:rsidR="00DF54BF" w14:paraId="37B4204B" w14:textId="77777777">
        <w:trPr>
          <w:jc w:val="center"/>
        </w:trPr>
        <w:tc>
          <w:tcPr>
            <w:tcW w:w="3823"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F54BF" w:rsidRDefault="00DF54BF" w14:paraId="28C6BDB8" w14:textId="77777777">
            <w:pPr>
              <w:pStyle w:val="BodyText"/>
              <w:spacing w:line="276" w:lineRule="auto"/>
              <w:jc w:val="center"/>
              <w:rPr>
                <w:lang w:val="en-US"/>
              </w:rPr>
            </w:pPr>
            <w:r w:rsidRPr="004E6D37">
              <w:rPr>
                <w:lang w:val="en-US"/>
              </w:rPr>
              <w:t>Reference flow type</w:t>
            </w:r>
          </w:p>
        </w:tc>
        <w:tc>
          <w:tcPr>
            <w:tcW w:w="4819"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F54BF" w:rsidRDefault="00DF54BF" w14:paraId="6B690A11" w14:textId="77777777">
            <w:pPr>
              <w:pStyle w:val="BodyText"/>
              <w:spacing w:line="276" w:lineRule="auto"/>
              <w:jc w:val="center"/>
              <w:rPr>
                <w:lang w:val="en-US"/>
              </w:rPr>
            </w:pPr>
            <w:r w:rsidRPr="004E6D37">
              <w:rPr>
                <w:lang w:val="en-US"/>
              </w:rPr>
              <w:t>Entering mass flow</w:t>
            </w:r>
          </w:p>
        </w:tc>
      </w:tr>
      <w:tr w:rsidRPr="004E6D37" w:rsidR="00DF54BF" w14:paraId="791C6F43" w14:textId="77777777">
        <w:trPr>
          <w:jc w:val="center"/>
        </w:trPr>
        <w:tc>
          <w:tcPr>
            <w:tcW w:w="3823"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1447A94D" w14:textId="77777777">
            <w:pPr>
              <w:pStyle w:val="BodyText"/>
              <w:spacing w:line="276" w:lineRule="auto"/>
              <w:jc w:val="center"/>
              <w:rPr>
                <w:lang w:val="en-US"/>
              </w:rPr>
            </w:pPr>
            <w:r w:rsidRPr="004E6D37">
              <w:rPr>
                <w:lang w:val="en-US"/>
              </w:rPr>
              <w:t>Reference flow (t/h)</w:t>
            </w:r>
          </w:p>
        </w:tc>
        <w:tc>
          <w:tcPr>
            <w:tcW w:w="4819"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1C36B076" w14:textId="77777777">
            <w:pPr>
              <w:pStyle w:val="BodyText"/>
              <w:spacing w:line="276" w:lineRule="auto"/>
              <w:jc w:val="center"/>
              <w:rPr>
                <w:lang w:val="en-US"/>
              </w:rPr>
            </w:pPr>
            <w:r w:rsidRPr="004E6D37">
              <w:rPr>
                <w:lang w:val="en-US"/>
              </w:rPr>
              <w:t>250</w:t>
            </w:r>
          </w:p>
        </w:tc>
      </w:tr>
      <w:tr w:rsidRPr="004E6D37" w:rsidR="00DF54BF" w14:paraId="4BA88596" w14:textId="77777777">
        <w:trPr>
          <w:jc w:val="center"/>
        </w:trPr>
        <w:tc>
          <w:tcPr>
            <w:tcW w:w="3823"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52E559B8" w14:textId="77777777">
            <w:pPr>
              <w:pStyle w:val="BodyText"/>
              <w:spacing w:line="276" w:lineRule="auto"/>
              <w:jc w:val="center"/>
              <w:rPr>
                <w:lang w:val="en-US"/>
              </w:rPr>
            </w:pPr>
            <w:r w:rsidRPr="004E6D37">
              <w:rPr>
                <w:lang w:val="en-US"/>
              </w:rPr>
              <w:t>Components</w:t>
            </w:r>
          </w:p>
        </w:tc>
        <w:tc>
          <w:tcPr>
            <w:tcW w:w="4819"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43AFD5C3" w14:textId="77777777">
            <w:pPr>
              <w:pStyle w:val="BodyText"/>
              <w:spacing w:line="276" w:lineRule="auto"/>
              <w:jc w:val="center"/>
              <w:rPr>
                <w:lang w:val="en-US"/>
              </w:rPr>
            </w:pPr>
            <w:r w:rsidRPr="004E6D37">
              <w:rPr>
                <w:lang w:val="en-US"/>
              </w:rPr>
              <w:t>All components of the input streams</w:t>
            </w:r>
          </w:p>
        </w:tc>
      </w:tr>
      <w:tr w:rsidRPr="004E6D37" w:rsidR="00DF54BF" w14:paraId="7F804E75" w14:textId="77777777">
        <w:trPr>
          <w:jc w:val="center"/>
        </w:trPr>
        <w:tc>
          <w:tcPr>
            <w:tcW w:w="3823"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1B19ACFA" w14:textId="77777777">
            <w:pPr>
              <w:pStyle w:val="BodyText"/>
              <w:spacing w:line="276" w:lineRule="auto"/>
              <w:jc w:val="center"/>
              <w:rPr>
                <w:lang w:val="en-US"/>
              </w:rPr>
            </w:pPr>
            <w:r w:rsidRPr="004E6D37">
              <w:rPr>
                <w:lang w:val="en-US"/>
              </w:rPr>
              <w:t>Reference cost (M€)</w:t>
            </w:r>
          </w:p>
        </w:tc>
        <w:tc>
          <w:tcPr>
            <w:tcW w:w="4819"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430DB25C" w14:textId="77777777">
            <w:pPr>
              <w:pStyle w:val="BodyText"/>
              <w:spacing w:line="276" w:lineRule="auto"/>
              <w:jc w:val="center"/>
              <w:rPr>
                <w:lang w:val="en-US"/>
              </w:rPr>
            </w:pPr>
            <w:r w:rsidRPr="004E6D37">
              <w:rPr>
                <w:lang w:val="en-US"/>
              </w:rPr>
              <w:t>0.263</w:t>
            </w:r>
          </w:p>
        </w:tc>
      </w:tr>
      <w:tr w:rsidRPr="004E6D37" w:rsidR="00DF54BF" w14:paraId="170ED8F9" w14:textId="77777777">
        <w:trPr>
          <w:jc w:val="center"/>
        </w:trPr>
        <w:tc>
          <w:tcPr>
            <w:tcW w:w="3823"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784ED2F0" w14:textId="77777777">
            <w:pPr>
              <w:pStyle w:val="BodyText"/>
              <w:spacing w:line="276" w:lineRule="auto"/>
              <w:jc w:val="center"/>
              <w:rPr>
                <w:lang w:val="en-US"/>
              </w:rPr>
            </w:pPr>
            <w:r w:rsidRPr="004E6D37">
              <w:rPr>
                <w:lang w:val="en-US"/>
              </w:rPr>
              <w:t>Reference Year</w:t>
            </w:r>
          </w:p>
        </w:tc>
        <w:tc>
          <w:tcPr>
            <w:tcW w:w="4819"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02FF4BE2" w14:textId="77777777">
            <w:pPr>
              <w:pStyle w:val="BodyText"/>
              <w:spacing w:line="276" w:lineRule="auto"/>
              <w:jc w:val="center"/>
              <w:rPr>
                <w:lang w:val="en-US"/>
              </w:rPr>
            </w:pPr>
            <w:r w:rsidRPr="004E6D37">
              <w:rPr>
                <w:lang w:val="en-US"/>
              </w:rPr>
              <w:t>2017</w:t>
            </w:r>
          </w:p>
        </w:tc>
      </w:tr>
      <w:tr w:rsidRPr="004E6D37" w:rsidR="00DF54BF" w14:paraId="2B3C7D80" w14:textId="77777777">
        <w:trPr>
          <w:jc w:val="center"/>
        </w:trPr>
        <w:tc>
          <w:tcPr>
            <w:tcW w:w="3823"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F54BF" w:rsidRDefault="00DF54BF" w14:paraId="2FA680F5" w14:textId="77777777">
            <w:pPr>
              <w:pStyle w:val="BodyText"/>
              <w:spacing w:line="276" w:lineRule="auto"/>
              <w:jc w:val="center"/>
              <w:rPr>
                <w:lang w:val="en-US"/>
              </w:rPr>
            </w:pPr>
            <w:r w:rsidRPr="004E6D37">
              <w:rPr>
                <w:lang w:val="en-US"/>
              </w:rPr>
              <w:t>Exponent</w:t>
            </w:r>
          </w:p>
        </w:tc>
        <w:tc>
          <w:tcPr>
            <w:tcW w:w="4819"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F54BF" w:rsidRDefault="00DF54BF" w14:paraId="21ADFFD6" w14:textId="77777777">
            <w:pPr>
              <w:pStyle w:val="BodyText"/>
              <w:spacing w:line="276" w:lineRule="auto"/>
              <w:jc w:val="center"/>
              <w:rPr>
                <w:lang w:val="en-US"/>
              </w:rPr>
            </w:pPr>
            <w:r w:rsidRPr="004E6D37">
              <w:rPr>
                <w:lang w:val="en-US"/>
              </w:rPr>
              <w:t>0.60</w:t>
            </w:r>
          </w:p>
        </w:tc>
      </w:tr>
      <w:tr w:rsidRPr="004E6D37" w:rsidR="00DF54BF" w14:paraId="111931CB" w14:textId="77777777">
        <w:trPr>
          <w:jc w:val="center"/>
        </w:trPr>
        <w:tc>
          <w:tcPr>
            <w:tcW w:w="8642" w:type="dxa"/>
            <w:gridSpan w:val="2"/>
            <w:shd w:val="clear" w:color="auto" w:fill="EAF1DD" w:themeFill="accent3" w:themeFillTint="33"/>
            <w:vAlign w:val="center"/>
          </w:tcPr>
          <w:p w:rsidRPr="004E6D37" w:rsidR="00DF54BF" w:rsidRDefault="00DF54BF" w14:paraId="4AA75949" w14:textId="77777777">
            <w:pPr>
              <w:pStyle w:val="BodyText"/>
              <w:spacing w:line="276" w:lineRule="auto"/>
              <w:jc w:val="center"/>
              <w:rPr>
                <w:b/>
                <w:bCs/>
                <w:lang w:val="en-US"/>
              </w:rPr>
            </w:pPr>
            <w:r w:rsidRPr="004E6D37">
              <w:rPr>
                <w:b/>
                <w:bCs/>
                <w:lang w:val="en-US"/>
              </w:rPr>
              <w:t>Utility requirements – Electricity requirements</w:t>
            </w:r>
          </w:p>
        </w:tc>
      </w:tr>
      <w:tr w:rsidRPr="004E6D37" w:rsidR="00DF54BF" w14:paraId="2053CA48" w14:textId="77777777">
        <w:trPr>
          <w:jc w:val="center"/>
        </w:trPr>
        <w:tc>
          <w:tcPr>
            <w:tcW w:w="3823"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F54BF" w:rsidRDefault="00DF54BF" w14:paraId="0E97FE48" w14:textId="77777777">
            <w:pPr>
              <w:pStyle w:val="BodyText"/>
              <w:spacing w:line="276" w:lineRule="auto"/>
              <w:jc w:val="center"/>
              <w:rPr>
                <w:lang w:val="en-US"/>
              </w:rPr>
            </w:pPr>
            <w:r w:rsidRPr="004E6D37">
              <w:rPr>
                <w:lang w:val="en-US"/>
              </w:rPr>
              <w:t>Reference flow type</w:t>
            </w:r>
          </w:p>
        </w:tc>
        <w:tc>
          <w:tcPr>
            <w:tcW w:w="4819"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F54BF" w:rsidRDefault="00DF54BF" w14:paraId="7802D935" w14:textId="77777777">
            <w:pPr>
              <w:pStyle w:val="BodyText"/>
              <w:spacing w:line="276" w:lineRule="auto"/>
              <w:jc w:val="center"/>
              <w:rPr>
                <w:lang w:val="en-US"/>
              </w:rPr>
            </w:pPr>
            <w:r w:rsidRPr="004E6D37">
              <w:rPr>
                <w:lang w:val="en-US"/>
              </w:rPr>
              <w:t>Entering mass flow</w:t>
            </w:r>
          </w:p>
        </w:tc>
      </w:tr>
      <w:tr w:rsidRPr="004E6D37" w:rsidR="00DF54BF" w14:paraId="7E0B5201" w14:textId="77777777">
        <w:trPr>
          <w:jc w:val="center"/>
        </w:trPr>
        <w:tc>
          <w:tcPr>
            <w:tcW w:w="3823"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4983E1BB" w14:textId="77777777">
            <w:pPr>
              <w:pStyle w:val="BodyText"/>
              <w:spacing w:line="276" w:lineRule="auto"/>
              <w:jc w:val="center"/>
              <w:rPr>
                <w:lang w:val="en-US"/>
              </w:rPr>
            </w:pPr>
            <w:r w:rsidRPr="004E6D37">
              <w:rPr>
                <w:lang w:val="en-US"/>
              </w:rPr>
              <w:t>Energy consumption (MWh/t)</w:t>
            </w:r>
          </w:p>
        </w:tc>
        <w:tc>
          <w:tcPr>
            <w:tcW w:w="4819" w:type="dxa"/>
            <w:tcBorders>
              <w:top w:val="nil"/>
              <w:left w:val="single" w:color="auto" w:sz="4" w:space="0"/>
              <w:bottom w:val="nil"/>
              <w:right w:val="single" w:color="auto" w:sz="4" w:space="0"/>
            </w:tcBorders>
            <w:shd w:val="clear" w:color="auto" w:fill="FFFFFF" w:themeFill="background1"/>
            <w:vAlign w:val="center"/>
          </w:tcPr>
          <w:p w:rsidRPr="004E6D37" w:rsidR="00DF54BF" w:rsidRDefault="00DF54BF" w14:paraId="637797E7" w14:textId="77777777">
            <w:pPr>
              <w:pStyle w:val="BodyText"/>
              <w:spacing w:line="276" w:lineRule="auto"/>
              <w:jc w:val="center"/>
              <w:rPr>
                <w:lang w:val="en-US"/>
              </w:rPr>
            </w:pPr>
            <w:r w:rsidRPr="004E6D37">
              <w:rPr>
                <w:lang w:val="en-US"/>
              </w:rPr>
              <w:t>0.016</w:t>
            </w:r>
          </w:p>
        </w:tc>
      </w:tr>
      <w:tr w:rsidRPr="004E6D37" w:rsidR="00DF54BF" w14:paraId="51F8475C" w14:textId="77777777">
        <w:trPr>
          <w:jc w:val="center"/>
        </w:trPr>
        <w:tc>
          <w:tcPr>
            <w:tcW w:w="3823"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F54BF" w:rsidRDefault="00DF54BF" w14:paraId="1355EF72" w14:textId="77777777">
            <w:pPr>
              <w:pStyle w:val="BodyText"/>
              <w:spacing w:line="276" w:lineRule="auto"/>
              <w:jc w:val="center"/>
              <w:rPr>
                <w:lang w:val="en-US"/>
              </w:rPr>
            </w:pPr>
            <w:r w:rsidRPr="004E6D37">
              <w:rPr>
                <w:lang w:val="en-US"/>
              </w:rPr>
              <w:t>Components</w:t>
            </w:r>
          </w:p>
        </w:tc>
        <w:tc>
          <w:tcPr>
            <w:tcW w:w="4819"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F54BF" w:rsidRDefault="00DF54BF" w14:paraId="62CF9E49" w14:textId="77777777">
            <w:pPr>
              <w:pStyle w:val="BodyText"/>
              <w:spacing w:line="276" w:lineRule="auto"/>
              <w:jc w:val="center"/>
              <w:rPr>
                <w:lang w:val="en-US"/>
              </w:rPr>
            </w:pPr>
            <w:r w:rsidRPr="004E6D37">
              <w:rPr>
                <w:lang w:val="en-US"/>
              </w:rPr>
              <w:t>All components of the input streams</w:t>
            </w:r>
          </w:p>
        </w:tc>
      </w:tr>
      <w:tr w:rsidRPr="004E6D37" w:rsidR="00DF54BF" w14:paraId="0C7B6D8C" w14:textId="77777777">
        <w:trPr>
          <w:jc w:val="center"/>
        </w:trPr>
        <w:tc>
          <w:tcPr>
            <w:tcW w:w="8642" w:type="dxa"/>
            <w:gridSpan w:val="2"/>
            <w:shd w:val="clear" w:color="auto" w:fill="EAF1DD" w:themeFill="accent3" w:themeFillTint="33"/>
            <w:vAlign w:val="center"/>
          </w:tcPr>
          <w:p w:rsidRPr="004E6D37" w:rsidR="00DF54BF" w:rsidRDefault="00DF54BF" w14:paraId="3CD68364" w14:textId="77777777">
            <w:pPr>
              <w:pStyle w:val="BodyText"/>
              <w:spacing w:line="276" w:lineRule="auto"/>
              <w:jc w:val="center"/>
              <w:rPr>
                <w:b/>
                <w:bCs/>
                <w:lang w:val="en-US"/>
              </w:rPr>
            </w:pPr>
            <w:r w:rsidRPr="004E6D37">
              <w:rPr>
                <w:b/>
                <w:bCs/>
                <w:lang w:val="en-US"/>
              </w:rPr>
              <w:t>Separation efficiency</w:t>
            </w:r>
          </w:p>
        </w:tc>
      </w:tr>
      <w:tr w:rsidRPr="004E6D37" w:rsidR="00DF54BF" w14:paraId="10CE869B" w14:textId="77777777">
        <w:trPr>
          <w:jc w:val="center"/>
        </w:trPr>
        <w:tc>
          <w:tcPr>
            <w:tcW w:w="3823" w:type="dxa"/>
            <w:shd w:val="clear" w:color="auto" w:fill="FFFFFF" w:themeFill="background1"/>
            <w:vAlign w:val="center"/>
          </w:tcPr>
          <w:p w:rsidRPr="004E6D37" w:rsidR="00DF54BF" w:rsidRDefault="00DF54BF" w14:paraId="76263BA5" w14:textId="77777777">
            <w:pPr>
              <w:spacing w:line="276" w:lineRule="auto"/>
              <w:jc w:val="center"/>
            </w:pPr>
            <w:r w:rsidRPr="004E6D37">
              <w:t>Separation information</w:t>
            </w:r>
          </w:p>
        </w:tc>
        <w:tc>
          <w:tcPr>
            <w:tcW w:w="4819" w:type="dxa"/>
            <w:shd w:val="clear" w:color="auto" w:fill="FFFFFF" w:themeFill="background1"/>
            <w:vAlign w:val="center"/>
          </w:tcPr>
          <w:p w:rsidRPr="004E6D37" w:rsidR="00DF54BF" w:rsidRDefault="00DF54BF" w14:paraId="33CB1417" w14:textId="77777777">
            <w:pPr>
              <w:pStyle w:val="BodyText"/>
              <w:spacing w:line="276" w:lineRule="auto"/>
              <w:jc w:val="center"/>
              <w:rPr>
                <w:lang w:val="en-US"/>
              </w:rPr>
            </w:pPr>
            <w:r w:rsidRPr="004E6D37">
              <w:rPr>
                <w:lang w:val="en-US"/>
              </w:rPr>
              <w:t>All components enter the next unit</w:t>
            </w:r>
          </w:p>
        </w:tc>
      </w:tr>
    </w:tbl>
    <w:p w:rsidR="00DF54BF" w:rsidP="008026A7" w:rsidRDefault="00DF54BF" w14:paraId="57D309AE" w14:textId="77777777">
      <w:pPr>
        <w:pStyle w:val="BodyText"/>
        <w:rPr>
          <w:lang w:val="en-US"/>
        </w:rPr>
      </w:pPr>
    </w:p>
    <w:p w:rsidR="00BA727B" w:rsidP="00BA727B" w:rsidRDefault="1A1994A2" w14:paraId="298E9D70" w14:textId="208AFFD6">
      <w:pPr>
        <w:pStyle w:val="Heading1"/>
        <w:rPr>
          <w:lang w:val="en-US"/>
        </w:rPr>
      </w:pPr>
      <w:r w:rsidRPr="044FD356">
        <w:rPr>
          <w:lang w:val="en-US"/>
        </w:rPr>
        <w:t>R</w:t>
      </w:r>
      <w:r w:rsidRPr="044FD356" w:rsidR="35DB81F7">
        <w:rPr>
          <w:lang w:val="en-US"/>
        </w:rPr>
        <w:t>o</w:t>
      </w:r>
      <w:r w:rsidRPr="044FD356">
        <w:rPr>
          <w:lang w:val="en-US"/>
        </w:rPr>
        <w:t xml:space="preserve">ute from </w:t>
      </w:r>
      <w:r w:rsidRPr="044FD356" w:rsidR="00F6983B">
        <w:rPr>
          <w:lang w:val="en-US"/>
        </w:rPr>
        <w:t xml:space="preserve">potato peel </w:t>
      </w:r>
      <w:r w:rsidRPr="044FD356">
        <w:rPr>
          <w:lang w:val="en-US"/>
        </w:rPr>
        <w:t>to starch</w:t>
      </w:r>
    </w:p>
    <w:p w:rsidRPr="009668A9" w:rsidR="001C25CC" w:rsidP="009668A9" w:rsidRDefault="00914BBB" w14:paraId="643EB11F" w14:textId="6D9C290B">
      <w:pPr>
        <w:ind w:firstLine="432"/>
      </w:pPr>
      <w:r>
        <w:fldChar w:fldCharType="begin"/>
      </w:r>
      <w:r>
        <w:instrText xml:space="preserve"> REF _Ref201844515 \h </w:instrText>
      </w:r>
      <w:r>
        <w:fldChar w:fldCharType="separate"/>
      </w:r>
      <w:r w:rsidRPr="044FD356" w:rsidR="00495874">
        <w:rPr>
          <w:color w:val="auto"/>
        </w:rPr>
        <w:t xml:space="preserve">Table </w:t>
      </w:r>
      <w:r>
        <w:fldChar w:fldCharType="end"/>
      </w:r>
      <w:r w:rsidR="1B749918">
        <w:t xml:space="preserve">, 15 and 16 </w:t>
      </w:r>
      <w:r w:rsidR="72125B33">
        <w:t xml:space="preserve">provide the data required to represent the </w:t>
      </w:r>
      <w:r w:rsidR="7723B090">
        <w:t>two centrifugation and</w:t>
      </w:r>
      <w:r w:rsidR="72125B33">
        <w:t xml:space="preserve"> drying units that can be combined to achieve the production of </w:t>
      </w:r>
      <w:r w:rsidR="127597DA">
        <w:t>starch</w:t>
      </w:r>
      <w:r w:rsidR="72125B33">
        <w:t>, correspondingly.</w:t>
      </w:r>
    </w:p>
    <w:p w:rsidRPr="009668A9" w:rsidR="009668A9" w:rsidP="009668A9" w:rsidRDefault="509D84AA" w14:paraId="0D19D12D" w14:textId="1ADF8954">
      <w:pPr>
        <w:pStyle w:val="Caption"/>
        <w:keepNext/>
        <w:jc w:val="center"/>
        <w:rPr>
          <w:color w:val="auto"/>
        </w:rPr>
      </w:pPr>
      <w:bookmarkStart w:name="_Ref201844515" w:id="11"/>
      <w:r w:rsidRPr="044FD356">
        <w:rPr>
          <w:color w:val="auto"/>
        </w:rPr>
        <w:t xml:space="preserve">Table </w:t>
      </w:r>
      <w:r w:rsidRPr="044FD356" w:rsidR="009668A9">
        <w:rPr>
          <w:color w:val="auto"/>
        </w:rPr>
        <w:fldChar w:fldCharType="begin"/>
      </w:r>
      <w:r w:rsidRPr="044FD356" w:rsidR="009668A9">
        <w:rPr>
          <w:color w:val="auto"/>
        </w:rPr>
        <w:instrText xml:space="preserve"> SEQ Table \* ARABIC </w:instrText>
      </w:r>
      <w:r w:rsidRPr="044FD356" w:rsidR="009668A9">
        <w:rPr>
          <w:color w:val="auto"/>
        </w:rPr>
        <w:fldChar w:fldCharType="separate"/>
      </w:r>
      <w:r w:rsidRPr="044FD356" w:rsidR="009668A9">
        <w:rPr>
          <w:color w:val="auto"/>
        </w:rPr>
        <w:fldChar w:fldCharType="end"/>
      </w:r>
      <w:bookmarkEnd w:id="11"/>
      <w:r w:rsidRPr="044FD356">
        <w:rPr>
          <w:color w:val="auto"/>
        </w:rPr>
        <w:t>. Definition of the centrifugation milk-pulp for starch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4E6D37" w:rsidR="008C1ACC" w14:paraId="74011EAA" w14:textId="77777777">
        <w:trPr>
          <w:jc w:val="center"/>
        </w:trPr>
        <w:tc>
          <w:tcPr>
            <w:tcW w:w="8642" w:type="dxa"/>
            <w:gridSpan w:val="2"/>
            <w:shd w:val="clear" w:color="auto" w:fill="FDE9D9" w:themeFill="accent6" w:themeFillTint="33"/>
            <w:vAlign w:val="center"/>
          </w:tcPr>
          <w:p w:rsidRPr="004E6D37" w:rsidR="008C1ACC" w:rsidRDefault="008C1ACC" w14:paraId="3B562CCA" w14:textId="7F69B476">
            <w:pPr>
              <w:pStyle w:val="BodyText"/>
              <w:spacing w:line="276" w:lineRule="auto"/>
              <w:jc w:val="center"/>
              <w:rPr>
                <w:b/>
                <w:bCs/>
                <w:lang w:val="en-US"/>
              </w:rPr>
            </w:pPr>
            <w:r w:rsidRPr="004E6D37">
              <w:rPr>
                <w:b/>
                <w:bCs/>
                <w:lang w:val="en-US"/>
              </w:rPr>
              <w:t>Centrifugation</w:t>
            </w:r>
            <w:r w:rsidRPr="004E6D37" w:rsidR="00161B82">
              <w:rPr>
                <w:b/>
                <w:bCs/>
                <w:lang w:val="en-US"/>
              </w:rPr>
              <w:t xml:space="preserve"> </w:t>
            </w:r>
            <w:r w:rsidR="00317E04">
              <w:rPr>
                <w:b/>
                <w:bCs/>
                <w:lang w:val="en-US"/>
              </w:rPr>
              <w:t>m</w:t>
            </w:r>
            <w:r w:rsidRPr="004E6D37" w:rsidR="00161B82">
              <w:rPr>
                <w:b/>
                <w:bCs/>
                <w:lang w:val="en-US"/>
              </w:rPr>
              <w:t>ilk – pulp</w:t>
            </w:r>
          </w:p>
        </w:tc>
      </w:tr>
      <w:tr w:rsidRPr="004E6D37" w:rsidR="008C1ACC" w14:paraId="78FA0898" w14:textId="77777777">
        <w:trPr>
          <w:jc w:val="center"/>
        </w:trPr>
        <w:tc>
          <w:tcPr>
            <w:tcW w:w="8642" w:type="dxa"/>
            <w:gridSpan w:val="2"/>
            <w:shd w:val="clear" w:color="auto" w:fill="EAF1DD" w:themeFill="accent3" w:themeFillTint="33"/>
            <w:vAlign w:val="center"/>
          </w:tcPr>
          <w:p w:rsidRPr="004E6D37" w:rsidR="008C1ACC" w:rsidRDefault="008C1ACC" w14:paraId="6A02656D" w14:textId="77777777">
            <w:pPr>
              <w:pStyle w:val="BodyText"/>
              <w:spacing w:line="276" w:lineRule="auto"/>
              <w:jc w:val="center"/>
              <w:rPr>
                <w:b/>
                <w:bCs/>
                <w:lang w:val="en-US"/>
              </w:rPr>
            </w:pPr>
            <w:r w:rsidRPr="004E6D37">
              <w:rPr>
                <w:b/>
                <w:bCs/>
                <w:lang w:val="en-US"/>
              </w:rPr>
              <w:t>General parameters</w:t>
            </w:r>
          </w:p>
        </w:tc>
      </w:tr>
      <w:tr w:rsidRPr="004E6D37" w:rsidR="008C1ACC" w14:paraId="0E83CA37" w14:textId="77777777">
        <w:trPr>
          <w:jc w:val="center"/>
        </w:trPr>
        <w:tc>
          <w:tcPr>
            <w:tcW w:w="3681" w:type="dxa"/>
            <w:tcBorders>
              <w:bottom w:val="single" w:color="auto" w:sz="4" w:space="0"/>
            </w:tcBorders>
            <w:shd w:val="clear" w:color="auto" w:fill="FFFFFF" w:themeFill="background1"/>
            <w:vAlign w:val="center"/>
          </w:tcPr>
          <w:p w:rsidRPr="004E6D37" w:rsidR="008C1ACC" w:rsidRDefault="008C1ACC" w14:paraId="2B28B50B" w14:textId="77777777">
            <w:pPr>
              <w:pStyle w:val="BodyText"/>
              <w:spacing w:line="276" w:lineRule="auto"/>
              <w:jc w:val="center"/>
              <w:rPr>
                <w:lang w:val="en-US"/>
              </w:rPr>
            </w:pPr>
            <w:r w:rsidRPr="004E6D37">
              <w:rPr>
                <w:lang w:val="en-US"/>
              </w:rPr>
              <w:t>Parameters</w:t>
            </w:r>
          </w:p>
        </w:tc>
        <w:tc>
          <w:tcPr>
            <w:tcW w:w="4961" w:type="dxa"/>
            <w:tcBorders>
              <w:bottom w:val="single" w:color="auto" w:sz="4" w:space="0"/>
            </w:tcBorders>
            <w:shd w:val="clear" w:color="auto" w:fill="FFFFFF" w:themeFill="background1"/>
            <w:vAlign w:val="center"/>
          </w:tcPr>
          <w:p w:rsidRPr="004E6D37" w:rsidR="008C1ACC" w:rsidRDefault="008C1ACC" w14:paraId="53B62A5B" w14:textId="77777777">
            <w:pPr>
              <w:pStyle w:val="BodyText"/>
              <w:spacing w:line="276" w:lineRule="auto"/>
              <w:jc w:val="center"/>
              <w:rPr>
                <w:lang w:val="en-US"/>
              </w:rPr>
            </w:pPr>
            <w:r w:rsidRPr="004E6D37">
              <w:rPr>
                <w:lang w:val="en-US"/>
              </w:rPr>
              <w:t>Value</w:t>
            </w:r>
          </w:p>
        </w:tc>
      </w:tr>
      <w:tr w:rsidRPr="004E6D37" w:rsidR="008C1ACC" w14:paraId="1D78F4B6"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8C1ACC" w:rsidRDefault="008C1ACC" w14:paraId="70F15BB2" w14:textId="77777777">
            <w:pPr>
              <w:spacing w:line="276" w:lineRule="auto"/>
              <w:jc w:val="center"/>
            </w:pPr>
            <w:r w:rsidRPr="004E6D37">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8C1ACC" w:rsidRDefault="00A27444" w14:paraId="7657B2F2" w14:textId="53E51BBD">
            <w:pPr>
              <w:pStyle w:val="BodyText"/>
              <w:spacing w:line="276" w:lineRule="auto"/>
              <w:jc w:val="center"/>
              <w:rPr>
                <w:lang w:val="en-US"/>
              </w:rPr>
            </w:pPr>
            <w:r w:rsidRPr="004E6D37">
              <w:rPr>
                <w:lang w:val="en-US"/>
              </w:rPr>
              <w:t>25</w:t>
            </w:r>
          </w:p>
        </w:tc>
      </w:tr>
      <w:tr w:rsidRPr="004E6D37" w:rsidR="008C1ACC" w14:paraId="1ECD4DEC"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8C1ACC" w:rsidRDefault="008C1ACC" w14:paraId="4450BB44" w14:textId="77777777">
            <w:pPr>
              <w:pStyle w:val="BodyText"/>
              <w:spacing w:line="276" w:lineRule="auto"/>
              <w:jc w:val="center"/>
              <w:rPr>
                <w:iCs/>
                <w:lang w:val="en-US"/>
              </w:rPr>
            </w:pPr>
            <w:r w:rsidRPr="004E6D37">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8C1ACC" w:rsidRDefault="00A27444" w14:paraId="682CEEAD" w14:textId="764BF06F">
            <w:pPr>
              <w:pStyle w:val="BodyText"/>
              <w:spacing w:line="276" w:lineRule="auto"/>
              <w:jc w:val="center"/>
              <w:rPr>
                <w:lang w:val="en-US"/>
              </w:rPr>
            </w:pPr>
            <w:r w:rsidRPr="004E6D37">
              <w:rPr>
                <w:lang w:val="en-US"/>
              </w:rPr>
              <w:t>25</w:t>
            </w:r>
          </w:p>
        </w:tc>
      </w:tr>
      <w:tr w:rsidRPr="004E6D37" w:rsidR="00531367" w14:paraId="3B9F0DEE" w14:textId="77777777">
        <w:trPr>
          <w:jc w:val="center"/>
        </w:trPr>
        <w:tc>
          <w:tcPr>
            <w:tcW w:w="8642" w:type="dxa"/>
            <w:gridSpan w:val="2"/>
            <w:shd w:val="clear" w:color="auto" w:fill="EAF1DD" w:themeFill="accent3" w:themeFillTint="33"/>
            <w:vAlign w:val="center"/>
          </w:tcPr>
          <w:p w:rsidRPr="004E6D37" w:rsidR="00531367" w:rsidRDefault="00531367" w14:paraId="60BC874A" w14:textId="77777777">
            <w:pPr>
              <w:pStyle w:val="BodyText"/>
              <w:spacing w:line="276" w:lineRule="auto"/>
              <w:jc w:val="center"/>
              <w:rPr>
                <w:b/>
                <w:bCs/>
                <w:lang w:val="en-US"/>
              </w:rPr>
            </w:pPr>
            <w:r w:rsidRPr="004E6D37">
              <w:rPr>
                <w:b/>
                <w:bCs/>
                <w:lang w:val="en-US"/>
              </w:rPr>
              <w:t>Cost related parameters</w:t>
            </w:r>
          </w:p>
        </w:tc>
      </w:tr>
      <w:tr w:rsidRPr="004E6D37" w:rsidR="00531367" w14:paraId="7BDBCF7B"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31367" w:rsidRDefault="00531367" w14:paraId="5FE63A73"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31367" w:rsidRDefault="00531367" w14:paraId="1E5D4990" w14:textId="77777777">
            <w:pPr>
              <w:pStyle w:val="BodyText"/>
              <w:spacing w:line="276" w:lineRule="auto"/>
              <w:jc w:val="center"/>
              <w:rPr>
                <w:lang w:val="en-US"/>
              </w:rPr>
            </w:pPr>
            <w:r w:rsidRPr="004E6D37">
              <w:rPr>
                <w:lang w:val="en-US"/>
              </w:rPr>
              <w:t>Entering mass flow</w:t>
            </w:r>
          </w:p>
        </w:tc>
      </w:tr>
      <w:tr w:rsidRPr="004E6D37" w:rsidR="00531367" w14:paraId="32B5129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3AB3AE66" w14:textId="77777777">
            <w:pPr>
              <w:pStyle w:val="BodyText"/>
              <w:spacing w:line="276" w:lineRule="auto"/>
              <w:jc w:val="center"/>
              <w:rPr>
                <w:lang w:val="en-US"/>
              </w:rPr>
            </w:pPr>
            <w:r w:rsidRPr="004E6D37">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1A365DB1" w14:textId="77777777">
            <w:pPr>
              <w:pStyle w:val="BodyText"/>
              <w:spacing w:line="276" w:lineRule="auto"/>
              <w:jc w:val="center"/>
              <w:rPr>
                <w:lang w:val="en-US"/>
              </w:rPr>
            </w:pPr>
            <w:r w:rsidRPr="004E6D37">
              <w:rPr>
                <w:lang w:val="en-US"/>
              </w:rPr>
              <w:t>7.92</w:t>
            </w:r>
          </w:p>
        </w:tc>
      </w:tr>
      <w:tr w:rsidRPr="004E6D37" w:rsidR="00531367" w14:paraId="13CCDC4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6796E2AD"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2282ED0D" w14:textId="77777777">
            <w:pPr>
              <w:pStyle w:val="BodyText"/>
              <w:spacing w:line="276" w:lineRule="auto"/>
              <w:jc w:val="center"/>
              <w:rPr>
                <w:lang w:val="en-US"/>
              </w:rPr>
            </w:pPr>
            <w:r w:rsidRPr="004E6D37">
              <w:rPr>
                <w:lang w:val="en-US"/>
              </w:rPr>
              <w:t>All components of the input streams</w:t>
            </w:r>
          </w:p>
        </w:tc>
      </w:tr>
      <w:tr w:rsidRPr="004E6D37" w:rsidR="00531367" w14:paraId="293F5E45"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352B2706" w14:textId="77777777">
            <w:pPr>
              <w:pStyle w:val="BodyText"/>
              <w:spacing w:line="276" w:lineRule="auto"/>
              <w:jc w:val="center"/>
              <w:rPr>
                <w:lang w:val="en-US"/>
              </w:rPr>
            </w:pPr>
            <w:r w:rsidRPr="004E6D37">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5384D07E" w14:textId="77777777">
            <w:pPr>
              <w:pStyle w:val="BodyText"/>
              <w:spacing w:line="276" w:lineRule="auto"/>
              <w:jc w:val="center"/>
              <w:rPr>
                <w:lang w:val="en-US"/>
              </w:rPr>
            </w:pPr>
            <w:r w:rsidRPr="004E6D37">
              <w:rPr>
                <w:lang w:val="en-US"/>
              </w:rPr>
              <w:t>0.2046</w:t>
            </w:r>
          </w:p>
        </w:tc>
      </w:tr>
      <w:tr w:rsidRPr="004E6D37" w:rsidR="00531367" w14:paraId="7B1D604D"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7F105780" w14:textId="77777777">
            <w:pPr>
              <w:pStyle w:val="BodyText"/>
              <w:spacing w:line="276" w:lineRule="auto"/>
              <w:jc w:val="center"/>
              <w:rPr>
                <w:lang w:val="en-US"/>
              </w:rPr>
            </w:pPr>
            <w:r w:rsidRPr="004E6D37">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30F9D2EB" w14:textId="77777777">
            <w:pPr>
              <w:pStyle w:val="BodyText"/>
              <w:spacing w:line="276" w:lineRule="auto"/>
              <w:jc w:val="center"/>
              <w:rPr>
                <w:lang w:val="en-US"/>
              </w:rPr>
            </w:pPr>
            <w:r w:rsidRPr="004E6D37">
              <w:rPr>
                <w:lang w:val="en-US"/>
              </w:rPr>
              <w:t>2007</w:t>
            </w:r>
          </w:p>
        </w:tc>
      </w:tr>
      <w:tr w:rsidRPr="004E6D37" w:rsidR="00531367" w14:paraId="42CF412F"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31046F7F" w14:textId="77777777">
            <w:pPr>
              <w:pStyle w:val="BodyText"/>
              <w:spacing w:line="276" w:lineRule="auto"/>
              <w:jc w:val="center"/>
              <w:rPr>
                <w:lang w:val="en-US"/>
              </w:rPr>
            </w:pPr>
            <w:r w:rsidRPr="004E6D37">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123628FE" w14:textId="77777777">
            <w:pPr>
              <w:pStyle w:val="BodyText"/>
              <w:spacing w:line="276" w:lineRule="auto"/>
              <w:jc w:val="center"/>
              <w:rPr>
                <w:lang w:val="en-US"/>
              </w:rPr>
            </w:pPr>
            <w:r w:rsidRPr="004E6D37">
              <w:rPr>
                <w:lang w:val="en-US"/>
              </w:rPr>
              <w:t>0.38</w:t>
            </w:r>
          </w:p>
        </w:tc>
      </w:tr>
      <w:tr w:rsidRPr="004E6D37" w:rsidR="00531367" w14:paraId="5CFB740A" w14:textId="77777777">
        <w:trPr>
          <w:jc w:val="center"/>
        </w:trPr>
        <w:tc>
          <w:tcPr>
            <w:tcW w:w="8642" w:type="dxa"/>
            <w:gridSpan w:val="2"/>
            <w:shd w:val="clear" w:color="auto" w:fill="EAF1DD" w:themeFill="accent3" w:themeFillTint="33"/>
            <w:vAlign w:val="center"/>
          </w:tcPr>
          <w:p w:rsidRPr="004E6D37" w:rsidR="00531367" w:rsidRDefault="00531367" w14:paraId="240488A9" w14:textId="77777777">
            <w:pPr>
              <w:pStyle w:val="BodyText"/>
              <w:spacing w:line="276" w:lineRule="auto"/>
              <w:jc w:val="center"/>
              <w:rPr>
                <w:b/>
                <w:bCs/>
                <w:lang w:val="en-US"/>
              </w:rPr>
            </w:pPr>
            <w:r w:rsidRPr="004E6D37">
              <w:rPr>
                <w:b/>
                <w:bCs/>
                <w:lang w:val="en-US"/>
              </w:rPr>
              <w:t>Utility requirements – Electricity requirements</w:t>
            </w:r>
          </w:p>
        </w:tc>
      </w:tr>
      <w:tr w:rsidRPr="004E6D37" w:rsidR="00531367" w14:paraId="4F133BF2"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31367" w:rsidRDefault="00531367" w14:paraId="359F89C3"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31367" w:rsidRDefault="00531367" w14:paraId="4474C76B" w14:textId="77777777">
            <w:pPr>
              <w:pStyle w:val="BodyText"/>
              <w:spacing w:line="276" w:lineRule="auto"/>
              <w:jc w:val="center"/>
              <w:rPr>
                <w:lang w:val="en-US"/>
              </w:rPr>
            </w:pPr>
            <w:r w:rsidRPr="004E6D37">
              <w:rPr>
                <w:lang w:val="en-US"/>
              </w:rPr>
              <w:t>Entering mass flow</w:t>
            </w:r>
          </w:p>
        </w:tc>
      </w:tr>
      <w:tr w:rsidRPr="004E6D37" w:rsidR="00531367" w14:paraId="04E8D6AF"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2FEF9838" w14:textId="77777777">
            <w:pPr>
              <w:pStyle w:val="BodyText"/>
              <w:spacing w:line="276" w:lineRule="auto"/>
              <w:jc w:val="center"/>
              <w:rPr>
                <w:lang w:val="en-US"/>
              </w:rPr>
            </w:pPr>
            <w:r w:rsidRPr="004E6D37">
              <w:rPr>
                <w:lang w:val="en-US"/>
              </w:rPr>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31367" w:rsidRDefault="00531367" w14:paraId="15AF6600" w14:textId="77777777">
            <w:pPr>
              <w:pStyle w:val="BodyText"/>
              <w:spacing w:line="276" w:lineRule="auto"/>
              <w:jc w:val="center"/>
              <w:rPr>
                <w:lang w:val="en-US"/>
              </w:rPr>
            </w:pPr>
            <w:r w:rsidRPr="004E6D37">
              <w:rPr>
                <w:lang w:val="en-US"/>
              </w:rPr>
              <w:t>0.0005</w:t>
            </w:r>
          </w:p>
        </w:tc>
      </w:tr>
      <w:tr w:rsidRPr="004E6D37" w:rsidR="00531367" w14:paraId="1ACAFC5E"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7380B264"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2B4896B9" w14:textId="77777777">
            <w:pPr>
              <w:pStyle w:val="BodyText"/>
              <w:spacing w:line="276" w:lineRule="auto"/>
              <w:jc w:val="center"/>
              <w:rPr>
                <w:lang w:val="en-US"/>
              </w:rPr>
            </w:pPr>
            <w:r w:rsidRPr="004E6D37">
              <w:rPr>
                <w:lang w:val="en-US"/>
              </w:rPr>
              <w:t>All components of the input streams</w:t>
            </w:r>
          </w:p>
        </w:tc>
      </w:tr>
      <w:tr w:rsidRPr="004E6D37" w:rsidR="00531367" w14:paraId="5AE4A179" w14:textId="77777777">
        <w:trPr>
          <w:jc w:val="center"/>
        </w:trPr>
        <w:tc>
          <w:tcPr>
            <w:tcW w:w="8642" w:type="dxa"/>
            <w:gridSpan w:val="2"/>
            <w:shd w:val="clear" w:color="auto" w:fill="EAF1DD" w:themeFill="accent3" w:themeFillTint="33"/>
            <w:vAlign w:val="center"/>
          </w:tcPr>
          <w:p w:rsidRPr="004E6D37" w:rsidR="00531367" w:rsidRDefault="00531367" w14:paraId="78406EB9" w14:textId="77777777">
            <w:pPr>
              <w:pStyle w:val="BodyText"/>
              <w:spacing w:line="276" w:lineRule="auto"/>
              <w:jc w:val="center"/>
              <w:rPr>
                <w:b/>
                <w:bCs/>
                <w:lang w:val="en-US"/>
              </w:rPr>
            </w:pPr>
            <w:r w:rsidRPr="004E6D37">
              <w:rPr>
                <w:b/>
                <w:bCs/>
                <w:lang w:val="en-US"/>
              </w:rPr>
              <w:t>Separation efficiency</w:t>
            </w:r>
          </w:p>
        </w:tc>
      </w:tr>
      <w:tr w:rsidRPr="004E6D37" w:rsidR="00531367" w14:paraId="4E0DD4D4" w14:textId="77777777">
        <w:trPr>
          <w:jc w:val="center"/>
        </w:trPr>
        <w:tc>
          <w:tcPr>
            <w:tcW w:w="3681" w:type="dxa"/>
            <w:vMerge w:val="restart"/>
            <w:tcBorders>
              <w:top w:val="single" w:color="auto" w:sz="4" w:space="0"/>
              <w:left w:val="single" w:color="auto" w:sz="4" w:space="0"/>
              <w:right w:val="single" w:color="auto" w:sz="4" w:space="0"/>
            </w:tcBorders>
            <w:shd w:val="clear" w:color="auto" w:fill="FFFFFF" w:themeFill="background1"/>
            <w:vAlign w:val="center"/>
          </w:tcPr>
          <w:p w:rsidRPr="004E6D37" w:rsidR="00531367" w:rsidRDefault="00531367" w14:paraId="101378F3" w14:textId="77777777">
            <w:pPr>
              <w:spacing w:line="276" w:lineRule="auto"/>
              <w:jc w:val="center"/>
            </w:pPr>
            <w:r w:rsidRPr="004E6D37">
              <w:t>Separation information</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31367" w:rsidRDefault="00531367" w14:paraId="5613BB86" w14:textId="4C3D929E">
            <w:pPr>
              <w:pStyle w:val="BodyText"/>
              <w:spacing w:line="276" w:lineRule="auto"/>
              <w:jc w:val="center"/>
              <w:rPr>
                <w:lang w:val="en-US"/>
              </w:rPr>
            </w:pPr>
            <w:r w:rsidRPr="004E6D37">
              <w:rPr>
                <w:lang w:val="en-US"/>
              </w:rPr>
              <w:t xml:space="preserve">Solid stream </w:t>
            </w:r>
            <w:r w:rsidR="0010212E">
              <w:rPr>
                <w:lang w:val="en-US"/>
              </w:rPr>
              <w:t xml:space="preserve">with </w:t>
            </w:r>
            <w:r w:rsidR="00295621">
              <w:rPr>
                <w:lang w:val="en-US"/>
              </w:rPr>
              <w:t>20% of the water</w:t>
            </w:r>
          </w:p>
        </w:tc>
      </w:tr>
      <w:tr w:rsidRPr="004E6D37" w:rsidR="00531367" w14:paraId="038D1FAE" w14:textId="77777777">
        <w:trPr>
          <w:jc w:val="center"/>
        </w:trPr>
        <w:tc>
          <w:tcPr>
            <w:tcW w:w="3681" w:type="dxa"/>
            <w:vMerge/>
            <w:tcBorders>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03AA97FE" w14:textId="77777777">
            <w:pPr>
              <w:spacing w:line="276" w:lineRule="auto"/>
              <w:jc w:val="center"/>
            </w:pP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31367" w:rsidRDefault="00531367" w14:paraId="4295AFFC" w14:textId="0FD20617">
            <w:pPr>
              <w:pStyle w:val="BodyText"/>
              <w:spacing w:line="276" w:lineRule="auto"/>
              <w:jc w:val="center"/>
              <w:rPr>
                <w:lang w:val="en-US"/>
              </w:rPr>
            </w:pPr>
            <w:r w:rsidRPr="004E6D37">
              <w:rPr>
                <w:lang w:val="en-US"/>
              </w:rPr>
              <w:t xml:space="preserve">Liquid </w:t>
            </w:r>
            <w:r w:rsidR="0010212E">
              <w:rPr>
                <w:lang w:val="en-US"/>
              </w:rPr>
              <w:t>stream with starch, cellulose, hemicellulose and lignin</w:t>
            </w:r>
          </w:p>
        </w:tc>
      </w:tr>
    </w:tbl>
    <w:p w:rsidRPr="00CB2721" w:rsidR="00CB2721" w:rsidP="044FD356" w:rsidRDefault="00CB2721" w14:paraId="30F13A9A" w14:textId="132812B8">
      <w:pPr>
        <w:rPr>
          <w:sz w:val="10"/>
          <w:szCs w:val="10"/>
        </w:rPr>
      </w:pPr>
    </w:p>
    <w:p w:rsidR="009668A9" w:rsidP="009668A9" w:rsidRDefault="009668A9" w14:paraId="2104672B" w14:textId="77777777"/>
    <w:p w:rsidRPr="009668A9" w:rsidR="009668A9" w:rsidP="009668A9" w:rsidRDefault="509D84AA" w14:paraId="49ABBC4D" w14:textId="0CA41896">
      <w:pPr>
        <w:pStyle w:val="Caption"/>
        <w:keepNext/>
        <w:jc w:val="center"/>
        <w:rPr>
          <w:color w:val="auto"/>
        </w:rPr>
      </w:pPr>
      <w:bookmarkStart w:name="_Ref201844520" w:id="12"/>
      <w:r w:rsidRPr="044FD356">
        <w:rPr>
          <w:color w:val="auto"/>
        </w:rPr>
        <w:lastRenderedPageBreak/>
        <w:t xml:space="preserve">Table </w:t>
      </w:r>
      <w:r w:rsidRPr="044FD356" w:rsidR="009668A9">
        <w:rPr>
          <w:color w:val="auto"/>
        </w:rPr>
        <w:fldChar w:fldCharType="begin"/>
      </w:r>
      <w:r w:rsidRPr="044FD356" w:rsidR="009668A9">
        <w:rPr>
          <w:color w:val="auto"/>
        </w:rPr>
        <w:instrText xml:space="preserve"> SEQ Table \* ARABIC </w:instrText>
      </w:r>
      <w:r w:rsidRPr="044FD356" w:rsidR="009668A9">
        <w:rPr>
          <w:color w:val="auto"/>
        </w:rPr>
        <w:fldChar w:fldCharType="separate"/>
      </w:r>
      <w:r w:rsidRPr="044FD356" w:rsidR="009668A9">
        <w:rPr>
          <w:color w:val="auto"/>
        </w:rPr>
        <w:fldChar w:fldCharType="end"/>
      </w:r>
      <w:bookmarkEnd w:id="12"/>
      <w:r w:rsidRPr="044FD356" w:rsidR="18AB228E">
        <w:rPr>
          <w:color w:val="auto"/>
        </w:rPr>
        <w:t>5</w:t>
      </w:r>
      <w:r w:rsidRPr="044FD356">
        <w:rPr>
          <w:color w:val="auto"/>
        </w:rPr>
        <w:t>. Definition of the centrifugal</w:t>
      </w:r>
      <w:r w:rsidRPr="044FD356" w:rsidR="37B17521">
        <w:rPr>
          <w:color w:val="auto"/>
        </w:rPr>
        <w:t xml:space="preserve"> sieving</w:t>
      </w:r>
      <w:r w:rsidRPr="044FD356">
        <w:rPr>
          <w:color w:val="auto"/>
        </w:rPr>
        <w:t xml:space="preserve"> for starch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4E6D37" w:rsidR="005F09A8" w14:paraId="2E53533E" w14:textId="77777777">
        <w:trPr>
          <w:jc w:val="center"/>
        </w:trPr>
        <w:tc>
          <w:tcPr>
            <w:tcW w:w="8642" w:type="dxa"/>
            <w:gridSpan w:val="2"/>
            <w:shd w:val="clear" w:color="auto" w:fill="FDE9D9" w:themeFill="accent6" w:themeFillTint="33"/>
            <w:vAlign w:val="center"/>
          </w:tcPr>
          <w:p w:rsidRPr="004E6D37" w:rsidR="005F09A8" w:rsidRDefault="005F09A8" w14:paraId="6B8A28FD" w14:textId="46DC77EF">
            <w:pPr>
              <w:pStyle w:val="BodyText"/>
              <w:spacing w:line="276" w:lineRule="auto"/>
              <w:jc w:val="center"/>
              <w:rPr>
                <w:b/>
                <w:bCs/>
                <w:lang w:val="en-US"/>
              </w:rPr>
            </w:pPr>
            <w:r w:rsidRPr="004E6D37">
              <w:rPr>
                <w:b/>
                <w:bCs/>
                <w:lang w:val="en-US"/>
              </w:rPr>
              <w:t>Centrifuga</w:t>
            </w:r>
            <w:r w:rsidRPr="004E6D37" w:rsidR="009C49F0">
              <w:rPr>
                <w:b/>
                <w:bCs/>
                <w:lang w:val="en-US"/>
              </w:rPr>
              <w:t>l – sieving</w:t>
            </w:r>
          </w:p>
        </w:tc>
      </w:tr>
      <w:tr w:rsidRPr="004E6D37" w:rsidR="005F09A8" w14:paraId="0BEC0390" w14:textId="77777777">
        <w:trPr>
          <w:jc w:val="center"/>
        </w:trPr>
        <w:tc>
          <w:tcPr>
            <w:tcW w:w="8642" w:type="dxa"/>
            <w:gridSpan w:val="2"/>
            <w:shd w:val="clear" w:color="auto" w:fill="EAF1DD" w:themeFill="accent3" w:themeFillTint="33"/>
            <w:vAlign w:val="center"/>
          </w:tcPr>
          <w:p w:rsidRPr="004E6D37" w:rsidR="005F09A8" w:rsidRDefault="005F09A8" w14:paraId="4DAD4990" w14:textId="77777777">
            <w:pPr>
              <w:pStyle w:val="BodyText"/>
              <w:spacing w:line="276" w:lineRule="auto"/>
              <w:jc w:val="center"/>
              <w:rPr>
                <w:b/>
                <w:bCs/>
                <w:lang w:val="en-US"/>
              </w:rPr>
            </w:pPr>
            <w:r w:rsidRPr="004E6D37">
              <w:rPr>
                <w:b/>
                <w:bCs/>
                <w:lang w:val="en-US"/>
              </w:rPr>
              <w:t>General parameters</w:t>
            </w:r>
          </w:p>
        </w:tc>
      </w:tr>
      <w:tr w:rsidRPr="004E6D37" w:rsidR="005F09A8" w14:paraId="772D0FC4" w14:textId="77777777">
        <w:trPr>
          <w:jc w:val="center"/>
        </w:trPr>
        <w:tc>
          <w:tcPr>
            <w:tcW w:w="3681" w:type="dxa"/>
            <w:tcBorders>
              <w:bottom w:val="single" w:color="auto" w:sz="4" w:space="0"/>
            </w:tcBorders>
            <w:shd w:val="clear" w:color="auto" w:fill="FFFFFF" w:themeFill="background1"/>
            <w:vAlign w:val="center"/>
          </w:tcPr>
          <w:p w:rsidRPr="004E6D37" w:rsidR="005F09A8" w:rsidRDefault="005F09A8" w14:paraId="78517484" w14:textId="77777777">
            <w:pPr>
              <w:pStyle w:val="BodyText"/>
              <w:spacing w:line="276" w:lineRule="auto"/>
              <w:jc w:val="center"/>
              <w:rPr>
                <w:lang w:val="en-US"/>
              </w:rPr>
            </w:pPr>
            <w:r w:rsidRPr="004E6D37">
              <w:rPr>
                <w:lang w:val="en-US"/>
              </w:rPr>
              <w:t>Parameters</w:t>
            </w:r>
          </w:p>
        </w:tc>
        <w:tc>
          <w:tcPr>
            <w:tcW w:w="4961" w:type="dxa"/>
            <w:tcBorders>
              <w:bottom w:val="single" w:color="auto" w:sz="4" w:space="0"/>
            </w:tcBorders>
            <w:shd w:val="clear" w:color="auto" w:fill="FFFFFF" w:themeFill="background1"/>
            <w:vAlign w:val="center"/>
          </w:tcPr>
          <w:p w:rsidRPr="004E6D37" w:rsidR="005F09A8" w:rsidRDefault="005F09A8" w14:paraId="67EFD78C" w14:textId="77777777">
            <w:pPr>
              <w:pStyle w:val="BodyText"/>
              <w:spacing w:line="276" w:lineRule="auto"/>
              <w:jc w:val="center"/>
              <w:rPr>
                <w:lang w:val="en-US"/>
              </w:rPr>
            </w:pPr>
            <w:r w:rsidRPr="004E6D37">
              <w:rPr>
                <w:lang w:val="en-US"/>
              </w:rPr>
              <w:t>Value</w:t>
            </w:r>
          </w:p>
        </w:tc>
      </w:tr>
      <w:tr w:rsidRPr="004E6D37" w:rsidR="005F09A8" w14:paraId="3D76989F"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16C2C05A" w14:textId="77777777">
            <w:pPr>
              <w:spacing w:line="276" w:lineRule="auto"/>
              <w:jc w:val="center"/>
            </w:pPr>
            <w:r w:rsidRPr="004E6D37">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2F49AB" w14:paraId="4859F0C5" w14:textId="4435938B">
            <w:pPr>
              <w:pStyle w:val="BodyText"/>
              <w:spacing w:line="276" w:lineRule="auto"/>
              <w:jc w:val="center"/>
              <w:rPr>
                <w:lang w:val="en-US"/>
              </w:rPr>
            </w:pPr>
            <w:r w:rsidRPr="004E6D37">
              <w:rPr>
                <w:lang w:val="en-US"/>
              </w:rPr>
              <w:t>31.4</w:t>
            </w:r>
          </w:p>
        </w:tc>
      </w:tr>
      <w:tr w:rsidRPr="004E6D37" w:rsidR="005F09A8" w14:paraId="51E9D19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5F09A8" w14:paraId="09C9EA8D" w14:textId="77777777">
            <w:pPr>
              <w:pStyle w:val="BodyText"/>
              <w:spacing w:line="276" w:lineRule="auto"/>
              <w:jc w:val="center"/>
              <w:rPr>
                <w:iCs/>
                <w:lang w:val="en-US"/>
              </w:rPr>
            </w:pPr>
            <w:r w:rsidRPr="004E6D37">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2F49AB" w14:paraId="2237CE15" w14:textId="706B5D45">
            <w:pPr>
              <w:pStyle w:val="BodyText"/>
              <w:spacing w:line="276" w:lineRule="auto"/>
              <w:jc w:val="center"/>
              <w:rPr>
                <w:lang w:val="en-US"/>
              </w:rPr>
            </w:pPr>
            <w:r w:rsidRPr="004E6D37">
              <w:rPr>
                <w:lang w:val="en-US"/>
              </w:rPr>
              <w:t>31.4</w:t>
            </w:r>
          </w:p>
        </w:tc>
      </w:tr>
      <w:tr w:rsidRPr="004E6D37" w:rsidR="005F09A8" w14:paraId="7F413DC6" w14:textId="77777777">
        <w:trPr>
          <w:jc w:val="center"/>
        </w:trPr>
        <w:tc>
          <w:tcPr>
            <w:tcW w:w="8642" w:type="dxa"/>
            <w:gridSpan w:val="2"/>
            <w:shd w:val="clear" w:color="auto" w:fill="EAF1DD" w:themeFill="accent3" w:themeFillTint="33"/>
            <w:vAlign w:val="center"/>
          </w:tcPr>
          <w:p w:rsidRPr="004E6D37" w:rsidR="005F09A8" w:rsidRDefault="005F09A8" w14:paraId="1219B4FE" w14:textId="77777777">
            <w:pPr>
              <w:pStyle w:val="BodyText"/>
              <w:spacing w:line="276" w:lineRule="auto"/>
              <w:jc w:val="center"/>
              <w:rPr>
                <w:b/>
                <w:bCs/>
                <w:lang w:val="en-US"/>
              </w:rPr>
            </w:pPr>
            <w:r w:rsidRPr="004E6D37">
              <w:rPr>
                <w:b/>
                <w:bCs/>
                <w:lang w:val="en-US"/>
              </w:rPr>
              <w:t>Cost related parameters</w:t>
            </w:r>
          </w:p>
        </w:tc>
      </w:tr>
      <w:tr w:rsidRPr="004E6D37" w:rsidR="005F09A8" w14:paraId="46651DF7"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04EBDC67"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67731E7A" w14:textId="77777777">
            <w:pPr>
              <w:pStyle w:val="BodyText"/>
              <w:spacing w:line="276" w:lineRule="auto"/>
              <w:jc w:val="center"/>
              <w:rPr>
                <w:lang w:val="en-US"/>
              </w:rPr>
            </w:pPr>
            <w:r w:rsidRPr="004E6D37">
              <w:rPr>
                <w:lang w:val="en-US"/>
              </w:rPr>
              <w:t>Entering mass flow</w:t>
            </w:r>
          </w:p>
        </w:tc>
      </w:tr>
      <w:tr w:rsidRPr="004E6D37" w:rsidR="005F09A8" w14:paraId="0A109769"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303B58EF" w14:textId="77777777">
            <w:pPr>
              <w:pStyle w:val="BodyText"/>
              <w:spacing w:line="276" w:lineRule="auto"/>
              <w:jc w:val="center"/>
              <w:rPr>
                <w:lang w:val="en-US"/>
              </w:rPr>
            </w:pPr>
            <w:r w:rsidRPr="004E6D37">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271158" w14:paraId="6FCF983F" w14:textId="2359A704">
            <w:pPr>
              <w:pStyle w:val="BodyText"/>
              <w:spacing w:line="276" w:lineRule="auto"/>
              <w:jc w:val="center"/>
              <w:rPr>
                <w:lang w:val="en-US"/>
              </w:rPr>
            </w:pPr>
            <w:r w:rsidRPr="004E6D37">
              <w:rPr>
                <w:lang w:val="en-US"/>
              </w:rPr>
              <w:t>21.18</w:t>
            </w:r>
          </w:p>
        </w:tc>
      </w:tr>
      <w:tr w:rsidRPr="004E6D37" w:rsidR="005F09A8" w14:paraId="627BFB1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398D47A0"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7C018C9A" w14:textId="77777777">
            <w:pPr>
              <w:pStyle w:val="BodyText"/>
              <w:spacing w:line="276" w:lineRule="auto"/>
              <w:jc w:val="center"/>
              <w:rPr>
                <w:lang w:val="en-US"/>
              </w:rPr>
            </w:pPr>
            <w:r w:rsidRPr="004E6D37">
              <w:rPr>
                <w:lang w:val="en-US"/>
              </w:rPr>
              <w:t>All components of the input streams</w:t>
            </w:r>
          </w:p>
        </w:tc>
      </w:tr>
      <w:tr w:rsidRPr="004E6D37" w:rsidR="005F09A8" w14:paraId="1D54C3D7"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495C60AB" w14:textId="77777777">
            <w:pPr>
              <w:pStyle w:val="BodyText"/>
              <w:spacing w:line="276" w:lineRule="auto"/>
              <w:jc w:val="center"/>
              <w:rPr>
                <w:lang w:val="en-US"/>
              </w:rPr>
            </w:pPr>
            <w:r w:rsidRPr="004E6D37">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77F56C9D" w14:textId="403B482D">
            <w:pPr>
              <w:pStyle w:val="BodyText"/>
              <w:spacing w:line="276" w:lineRule="auto"/>
              <w:jc w:val="center"/>
              <w:rPr>
                <w:lang w:val="en-US"/>
              </w:rPr>
            </w:pPr>
            <w:r w:rsidRPr="004E6D37">
              <w:rPr>
                <w:lang w:val="en-US"/>
              </w:rPr>
              <w:t>0.</w:t>
            </w:r>
            <w:r w:rsidRPr="004E6D37" w:rsidR="001E1F13">
              <w:rPr>
                <w:lang w:val="en-US"/>
              </w:rPr>
              <w:t>0558</w:t>
            </w:r>
          </w:p>
        </w:tc>
      </w:tr>
      <w:tr w:rsidRPr="004E6D37" w:rsidR="005F09A8" w14:paraId="714C9F4D"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57E9CBDF" w14:textId="77777777">
            <w:pPr>
              <w:pStyle w:val="BodyText"/>
              <w:spacing w:line="276" w:lineRule="auto"/>
              <w:jc w:val="center"/>
              <w:rPr>
                <w:lang w:val="en-US"/>
              </w:rPr>
            </w:pPr>
            <w:r w:rsidRPr="004E6D37">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3F3F0FC4" w14:textId="77777777">
            <w:pPr>
              <w:pStyle w:val="BodyText"/>
              <w:spacing w:line="276" w:lineRule="auto"/>
              <w:jc w:val="center"/>
              <w:rPr>
                <w:lang w:val="en-US"/>
              </w:rPr>
            </w:pPr>
            <w:r w:rsidRPr="004E6D37">
              <w:rPr>
                <w:lang w:val="en-US"/>
              </w:rPr>
              <w:t>2007</w:t>
            </w:r>
          </w:p>
        </w:tc>
      </w:tr>
      <w:tr w:rsidRPr="004E6D37" w:rsidR="005F09A8" w14:paraId="1378ED59"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5F09A8" w14:paraId="238849A8" w14:textId="77777777">
            <w:pPr>
              <w:pStyle w:val="BodyText"/>
              <w:spacing w:line="276" w:lineRule="auto"/>
              <w:jc w:val="center"/>
              <w:rPr>
                <w:lang w:val="en-US"/>
              </w:rPr>
            </w:pPr>
            <w:r w:rsidRPr="004E6D37">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622E31" w14:paraId="3E7E6F19" w14:textId="231CB0F6">
            <w:pPr>
              <w:pStyle w:val="BodyText"/>
              <w:spacing w:line="276" w:lineRule="auto"/>
              <w:jc w:val="center"/>
              <w:rPr>
                <w:lang w:val="en-US"/>
              </w:rPr>
            </w:pPr>
            <w:r w:rsidRPr="004E6D37">
              <w:rPr>
                <w:lang w:val="en-US"/>
              </w:rPr>
              <w:t>1.04</w:t>
            </w:r>
          </w:p>
        </w:tc>
      </w:tr>
      <w:tr w:rsidRPr="004E6D37" w:rsidR="005F09A8" w14:paraId="3640E118" w14:textId="77777777">
        <w:trPr>
          <w:jc w:val="center"/>
        </w:trPr>
        <w:tc>
          <w:tcPr>
            <w:tcW w:w="8642" w:type="dxa"/>
            <w:gridSpan w:val="2"/>
            <w:shd w:val="clear" w:color="auto" w:fill="EAF1DD" w:themeFill="accent3" w:themeFillTint="33"/>
            <w:vAlign w:val="center"/>
          </w:tcPr>
          <w:p w:rsidRPr="004E6D37" w:rsidR="005F09A8" w:rsidRDefault="005F09A8" w14:paraId="21362BF4" w14:textId="77777777">
            <w:pPr>
              <w:pStyle w:val="BodyText"/>
              <w:spacing w:line="276" w:lineRule="auto"/>
              <w:jc w:val="center"/>
              <w:rPr>
                <w:b/>
                <w:bCs/>
                <w:lang w:val="en-US"/>
              </w:rPr>
            </w:pPr>
            <w:r w:rsidRPr="004E6D37">
              <w:rPr>
                <w:b/>
                <w:bCs/>
                <w:lang w:val="en-US"/>
              </w:rPr>
              <w:t>Utility requirements – Electricity requirements</w:t>
            </w:r>
          </w:p>
        </w:tc>
      </w:tr>
      <w:tr w:rsidRPr="004E6D37" w:rsidR="005F09A8" w14:paraId="578EA5DC"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72082B0F"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3E68DA62" w14:textId="77777777">
            <w:pPr>
              <w:pStyle w:val="BodyText"/>
              <w:spacing w:line="276" w:lineRule="auto"/>
              <w:jc w:val="center"/>
              <w:rPr>
                <w:lang w:val="en-US"/>
              </w:rPr>
            </w:pPr>
            <w:r w:rsidRPr="004E6D37">
              <w:rPr>
                <w:lang w:val="en-US"/>
              </w:rPr>
              <w:t>Entering mass flow</w:t>
            </w:r>
          </w:p>
        </w:tc>
      </w:tr>
      <w:tr w:rsidRPr="004E6D37" w:rsidR="005F09A8" w14:paraId="22AFF26A"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167DD4F9" w14:textId="77777777">
            <w:pPr>
              <w:pStyle w:val="BodyText"/>
              <w:spacing w:line="276" w:lineRule="auto"/>
              <w:jc w:val="center"/>
              <w:rPr>
                <w:lang w:val="en-US"/>
              </w:rPr>
            </w:pPr>
            <w:r w:rsidRPr="004E6D37">
              <w:rPr>
                <w:lang w:val="en-US"/>
              </w:rPr>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5F09A8" w:rsidRDefault="005F09A8" w14:paraId="74600515" w14:textId="6C546A00">
            <w:pPr>
              <w:pStyle w:val="BodyText"/>
              <w:spacing w:line="276" w:lineRule="auto"/>
              <w:jc w:val="center"/>
              <w:rPr>
                <w:lang w:val="en-US"/>
              </w:rPr>
            </w:pPr>
            <w:r w:rsidRPr="004E6D37">
              <w:rPr>
                <w:lang w:val="en-US"/>
              </w:rPr>
              <w:t>0.00</w:t>
            </w:r>
            <w:r w:rsidRPr="004E6D37" w:rsidR="00E94DEA">
              <w:rPr>
                <w:lang w:val="en-US"/>
              </w:rPr>
              <w:t>1</w:t>
            </w:r>
          </w:p>
        </w:tc>
      </w:tr>
      <w:tr w:rsidRPr="004E6D37" w:rsidR="005F09A8" w14:paraId="276BF9CD"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5F09A8" w14:paraId="52F382AE"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BF2640" w:rsidP="00BF2640" w:rsidRDefault="00BF2640" w14:paraId="62E93390" w14:textId="63247519">
            <w:pPr>
              <w:pStyle w:val="BodyText"/>
              <w:spacing w:line="276" w:lineRule="auto"/>
              <w:jc w:val="center"/>
              <w:rPr>
                <w:lang w:val="en-US"/>
              </w:rPr>
            </w:pPr>
            <w:r w:rsidRPr="004E6D37">
              <w:rPr>
                <w:lang w:val="en-US"/>
              </w:rPr>
              <w:t>Starch; H</w:t>
            </w:r>
            <w:r w:rsidRPr="004E6D37">
              <w:rPr>
                <w:vertAlign w:val="subscript"/>
                <w:lang w:val="en-US"/>
              </w:rPr>
              <w:t>2</w:t>
            </w:r>
            <w:r w:rsidRPr="004E6D37">
              <w:rPr>
                <w:lang w:val="en-US"/>
              </w:rPr>
              <w:t>O</w:t>
            </w:r>
          </w:p>
        </w:tc>
      </w:tr>
      <w:tr w:rsidRPr="004E6D37" w:rsidR="005F09A8" w14:paraId="37D47249" w14:textId="77777777">
        <w:trPr>
          <w:jc w:val="center"/>
        </w:trPr>
        <w:tc>
          <w:tcPr>
            <w:tcW w:w="8642" w:type="dxa"/>
            <w:gridSpan w:val="2"/>
            <w:shd w:val="clear" w:color="auto" w:fill="EAF1DD" w:themeFill="accent3" w:themeFillTint="33"/>
            <w:vAlign w:val="center"/>
          </w:tcPr>
          <w:p w:rsidRPr="004E6D37" w:rsidR="005F09A8" w:rsidRDefault="005F09A8" w14:paraId="06EFC7E6" w14:textId="77777777">
            <w:pPr>
              <w:pStyle w:val="BodyText"/>
              <w:spacing w:line="276" w:lineRule="auto"/>
              <w:jc w:val="center"/>
              <w:rPr>
                <w:b/>
                <w:bCs/>
                <w:lang w:val="en-US"/>
              </w:rPr>
            </w:pPr>
            <w:r w:rsidRPr="004E6D37">
              <w:rPr>
                <w:b/>
                <w:bCs/>
                <w:lang w:val="en-US"/>
              </w:rPr>
              <w:t>Separation efficiency</w:t>
            </w:r>
          </w:p>
        </w:tc>
      </w:tr>
      <w:tr w:rsidRPr="004E6D37" w:rsidR="005F09A8" w14:paraId="6D3A1FB1" w14:textId="77777777">
        <w:trPr>
          <w:jc w:val="center"/>
        </w:trPr>
        <w:tc>
          <w:tcPr>
            <w:tcW w:w="3681" w:type="dxa"/>
            <w:vMerge w:val="restart"/>
            <w:tcBorders>
              <w:top w:val="single" w:color="auto" w:sz="4" w:space="0"/>
              <w:left w:val="single" w:color="auto" w:sz="4" w:space="0"/>
              <w:right w:val="single" w:color="auto" w:sz="4" w:space="0"/>
            </w:tcBorders>
            <w:shd w:val="clear" w:color="auto" w:fill="FFFFFF" w:themeFill="background1"/>
            <w:vAlign w:val="center"/>
          </w:tcPr>
          <w:p w:rsidRPr="004E6D37" w:rsidR="005F09A8" w:rsidRDefault="005F09A8" w14:paraId="6C31290B" w14:textId="77777777">
            <w:pPr>
              <w:spacing w:line="276" w:lineRule="auto"/>
              <w:jc w:val="center"/>
            </w:pPr>
            <w:r w:rsidRPr="004E6D37">
              <w:t>Separation information</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F09A8" w:rsidRDefault="005F09A8" w14:paraId="3500729F" w14:textId="77777777">
            <w:pPr>
              <w:pStyle w:val="BodyText"/>
              <w:spacing w:line="276" w:lineRule="auto"/>
              <w:jc w:val="center"/>
              <w:rPr>
                <w:lang w:val="en-US"/>
              </w:rPr>
            </w:pPr>
            <w:r w:rsidRPr="004E6D37">
              <w:rPr>
                <w:lang w:val="en-US"/>
              </w:rPr>
              <w:t>Liquid stream with the main product</w:t>
            </w:r>
          </w:p>
        </w:tc>
      </w:tr>
      <w:tr w:rsidRPr="004E6D37" w:rsidR="005F09A8" w14:paraId="6AE5973F" w14:textId="77777777">
        <w:trPr>
          <w:jc w:val="center"/>
        </w:trPr>
        <w:tc>
          <w:tcPr>
            <w:tcW w:w="3681" w:type="dxa"/>
            <w:vMerge/>
            <w:tcBorders>
              <w:left w:val="single" w:color="auto" w:sz="4" w:space="0"/>
              <w:bottom w:val="single" w:color="auto" w:sz="4" w:space="0"/>
              <w:right w:val="single" w:color="auto" w:sz="4" w:space="0"/>
            </w:tcBorders>
            <w:shd w:val="clear" w:color="auto" w:fill="FFFFFF" w:themeFill="background1"/>
            <w:vAlign w:val="center"/>
          </w:tcPr>
          <w:p w:rsidRPr="004E6D37" w:rsidR="005F09A8" w:rsidRDefault="005F09A8" w14:paraId="69DEB2A6" w14:textId="77777777">
            <w:pPr>
              <w:spacing w:line="276" w:lineRule="auto"/>
              <w:jc w:val="center"/>
            </w:pP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F09A8" w:rsidRDefault="005F09A8" w14:paraId="1F787322" w14:textId="77777777">
            <w:pPr>
              <w:pStyle w:val="BodyText"/>
              <w:spacing w:line="276" w:lineRule="auto"/>
              <w:jc w:val="center"/>
              <w:rPr>
                <w:lang w:val="en-US"/>
              </w:rPr>
            </w:pPr>
            <w:r w:rsidRPr="004E6D37">
              <w:rPr>
                <w:lang w:val="en-US"/>
              </w:rPr>
              <w:t>Solid stream with 10% liquid loss</w:t>
            </w:r>
          </w:p>
        </w:tc>
      </w:tr>
    </w:tbl>
    <w:p w:rsidR="005F09A8" w:rsidP="008026A7" w:rsidRDefault="005F09A8" w14:paraId="4CE44078" w14:textId="77777777">
      <w:pPr>
        <w:pStyle w:val="BodyText"/>
        <w:rPr>
          <w:lang w:val="en-US"/>
        </w:rPr>
      </w:pPr>
    </w:p>
    <w:p w:rsidRPr="00CB2721" w:rsidR="00CB2721" w:rsidP="008026A7" w:rsidRDefault="00CB2721" w14:paraId="159EEAB7" w14:textId="77777777">
      <w:pPr>
        <w:pStyle w:val="BodyText"/>
        <w:rPr>
          <w:lang w:val="en-US"/>
        </w:rPr>
      </w:pPr>
    </w:p>
    <w:p w:rsidRPr="00914BBB" w:rsidR="00CB2721" w:rsidP="00914BBB" w:rsidRDefault="12FE2520" w14:paraId="23726801" w14:textId="0E4FE765">
      <w:pPr>
        <w:pStyle w:val="Caption"/>
        <w:keepNext/>
        <w:jc w:val="center"/>
        <w:rPr>
          <w:color w:val="auto"/>
        </w:rPr>
      </w:pPr>
      <w:bookmarkStart w:name="_Ref201844524" w:id="13"/>
      <w:r w:rsidRPr="044FD356">
        <w:rPr>
          <w:color w:val="auto"/>
        </w:rPr>
        <w:t xml:space="preserve">Table </w:t>
      </w:r>
      <w:r w:rsidRPr="044FD356" w:rsidR="00CB2721">
        <w:rPr>
          <w:color w:val="auto"/>
        </w:rPr>
        <w:fldChar w:fldCharType="begin"/>
      </w:r>
      <w:r w:rsidRPr="044FD356" w:rsidR="00CB2721">
        <w:rPr>
          <w:color w:val="auto"/>
        </w:rPr>
        <w:instrText xml:space="preserve"> SEQ Table \* ARABIC </w:instrText>
      </w:r>
      <w:r w:rsidRPr="044FD356" w:rsidR="00CB2721">
        <w:rPr>
          <w:color w:val="auto"/>
        </w:rPr>
        <w:fldChar w:fldCharType="separate"/>
      </w:r>
      <w:r w:rsidRPr="044FD356" w:rsidR="00CB2721">
        <w:rPr>
          <w:color w:val="auto"/>
        </w:rPr>
        <w:fldChar w:fldCharType="end"/>
      </w:r>
      <w:bookmarkEnd w:id="13"/>
      <w:r w:rsidRPr="044FD356" w:rsidR="1E5675EB">
        <w:rPr>
          <w:color w:val="auto"/>
        </w:rPr>
        <w:t>6</w:t>
      </w:r>
      <w:r w:rsidRPr="044FD356" w:rsidR="7360AB8E">
        <w:rPr>
          <w:color w:val="auto"/>
        </w:rPr>
        <w:t>. Definition of the drying unit for starch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4E6D37" w:rsidR="003305B1" w14:paraId="05FB502F" w14:textId="77777777">
        <w:trPr>
          <w:jc w:val="center"/>
        </w:trPr>
        <w:tc>
          <w:tcPr>
            <w:tcW w:w="8642" w:type="dxa"/>
            <w:gridSpan w:val="2"/>
            <w:shd w:val="clear" w:color="auto" w:fill="FDE9D9" w:themeFill="accent6" w:themeFillTint="33"/>
            <w:vAlign w:val="center"/>
          </w:tcPr>
          <w:p w:rsidRPr="004E6D37" w:rsidR="003305B1" w:rsidRDefault="00643F99" w14:paraId="2D4688D0" w14:textId="6C053B0E">
            <w:pPr>
              <w:pStyle w:val="BodyText"/>
              <w:spacing w:line="276" w:lineRule="auto"/>
              <w:jc w:val="center"/>
              <w:rPr>
                <w:b/>
                <w:bCs/>
                <w:lang w:val="en-US"/>
              </w:rPr>
            </w:pPr>
            <w:r w:rsidRPr="004E6D37">
              <w:rPr>
                <w:b/>
                <w:bCs/>
                <w:lang w:val="en-US"/>
              </w:rPr>
              <w:t>Dr</w:t>
            </w:r>
            <w:r w:rsidRPr="004E6D37" w:rsidR="00424E8C">
              <w:rPr>
                <w:b/>
                <w:bCs/>
                <w:lang w:val="en-US"/>
              </w:rPr>
              <w:t>ying</w:t>
            </w:r>
          </w:p>
        </w:tc>
      </w:tr>
      <w:tr w:rsidRPr="004E6D37" w:rsidR="005A788E" w14:paraId="4B962C63" w14:textId="77777777">
        <w:trPr>
          <w:jc w:val="center"/>
        </w:trPr>
        <w:tc>
          <w:tcPr>
            <w:tcW w:w="8642" w:type="dxa"/>
            <w:gridSpan w:val="2"/>
            <w:shd w:val="clear" w:color="auto" w:fill="EAF1DD" w:themeFill="accent3" w:themeFillTint="33"/>
            <w:vAlign w:val="center"/>
          </w:tcPr>
          <w:p w:rsidRPr="004E6D37" w:rsidR="005A788E" w:rsidP="005A788E" w:rsidRDefault="005A788E" w14:paraId="153FCC88" w14:textId="77777777">
            <w:pPr>
              <w:pStyle w:val="BodyText"/>
              <w:spacing w:line="276" w:lineRule="auto"/>
              <w:jc w:val="center"/>
              <w:rPr>
                <w:b/>
                <w:bCs/>
                <w:lang w:val="en-US"/>
              </w:rPr>
            </w:pPr>
            <w:r w:rsidRPr="004E6D37">
              <w:rPr>
                <w:b/>
                <w:bCs/>
                <w:lang w:val="en-US"/>
              </w:rPr>
              <w:t>General parameters</w:t>
            </w:r>
          </w:p>
        </w:tc>
      </w:tr>
      <w:tr w:rsidRPr="004E6D37" w:rsidR="005A788E" w14:paraId="42AFF3D9" w14:textId="77777777">
        <w:trPr>
          <w:jc w:val="center"/>
        </w:trPr>
        <w:tc>
          <w:tcPr>
            <w:tcW w:w="3681" w:type="dxa"/>
            <w:tcBorders>
              <w:bottom w:val="single" w:color="auto" w:sz="4" w:space="0"/>
            </w:tcBorders>
            <w:shd w:val="clear" w:color="auto" w:fill="FFFFFF" w:themeFill="background1"/>
            <w:vAlign w:val="center"/>
          </w:tcPr>
          <w:p w:rsidRPr="004E6D37" w:rsidR="005A788E" w:rsidP="005A788E" w:rsidRDefault="005A788E" w14:paraId="5B31A788" w14:textId="77777777">
            <w:pPr>
              <w:pStyle w:val="BodyText"/>
              <w:spacing w:line="276" w:lineRule="auto"/>
              <w:jc w:val="center"/>
              <w:rPr>
                <w:lang w:val="en-US"/>
              </w:rPr>
            </w:pPr>
            <w:r w:rsidRPr="004E6D37">
              <w:rPr>
                <w:lang w:val="en-US"/>
              </w:rPr>
              <w:t>Parameters</w:t>
            </w:r>
          </w:p>
        </w:tc>
        <w:tc>
          <w:tcPr>
            <w:tcW w:w="4961" w:type="dxa"/>
            <w:tcBorders>
              <w:bottom w:val="single" w:color="auto" w:sz="4" w:space="0"/>
            </w:tcBorders>
            <w:shd w:val="clear" w:color="auto" w:fill="FFFFFF" w:themeFill="background1"/>
            <w:vAlign w:val="center"/>
          </w:tcPr>
          <w:p w:rsidRPr="004E6D37" w:rsidR="005A788E" w:rsidP="005A788E" w:rsidRDefault="005A788E" w14:paraId="1AF4F6E2" w14:textId="77777777">
            <w:pPr>
              <w:pStyle w:val="BodyText"/>
              <w:spacing w:line="276" w:lineRule="auto"/>
              <w:jc w:val="center"/>
              <w:rPr>
                <w:lang w:val="en-US"/>
              </w:rPr>
            </w:pPr>
            <w:r w:rsidRPr="004E6D37">
              <w:rPr>
                <w:lang w:val="en-US"/>
              </w:rPr>
              <w:t>Value</w:t>
            </w:r>
          </w:p>
        </w:tc>
      </w:tr>
      <w:tr w:rsidRPr="004E6D37" w:rsidR="005A788E" w14:paraId="39C26533"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A788E" w:rsidP="005A788E" w:rsidRDefault="005A788E" w14:paraId="732AAB10" w14:textId="77777777">
            <w:pPr>
              <w:spacing w:line="276" w:lineRule="auto"/>
              <w:jc w:val="center"/>
            </w:pPr>
            <w:r w:rsidRPr="004E6D37">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5A788E" w:rsidP="005A788E" w:rsidRDefault="009F5491" w14:paraId="46F17FD8" w14:textId="3D2B711F">
            <w:pPr>
              <w:pStyle w:val="BodyText"/>
              <w:spacing w:line="276" w:lineRule="auto"/>
              <w:jc w:val="center"/>
              <w:rPr>
                <w:lang w:val="en-US"/>
              </w:rPr>
            </w:pPr>
            <w:r w:rsidRPr="004E6D37">
              <w:rPr>
                <w:lang w:val="en-US"/>
              </w:rPr>
              <w:t>45</w:t>
            </w:r>
          </w:p>
        </w:tc>
      </w:tr>
      <w:tr w:rsidRPr="004E6D37" w:rsidR="005A788E" w14:paraId="77C516FB"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A788E" w:rsidP="005A788E" w:rsidRDefault="005A788E" w14:paraId="71B1264C" w14:textId="77777777">
            <w:pPr>
              <w:pStyle w:val="BodyText"/>
              <w:spacing w:line="276" w:lineRule="auto"/>
              <w:jc w:val="center"/>
              <w:rPr>
                <w:iCs/>
                <w:lang w:val="en-US"/>
              </w:rPr>
            </w:pPr>
            <w:r w:rsidRPr="004E6D37">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5A788E" w:rsidP="005A788E" w:rsidRDefault="009F5491" w14:paraId="34172A78" w14:textId="1741DA4A">
            <w:pPr>
              <w:pStyle w:val="BodyText"/>
              <w:spacing w:line="276" w:lineRule="auto"/>
              <w:jc w:val="center"/>
              <w:rPr>
                <w:lang w:val="en-US"/>
              </w:rPr>
            </w:pPr>
            <w:r w:rsidRPr="004E6D37">
              <w:rPr>
                <w:lang w:val="en-US"/>
              </w:rPr>
              <w:t>55</w:t>
            </w:r>
          </w:p>
        </w:tc>
      </w:tr>
      <w:tr w:rsidRPr="004E6D37" w:rsidR="00E95560" w14:paraId="24A56248" w14:textId="77777777">
        <w:trPr>
          <w:jc w:val="center"/>
        </w:trPr>
        <w:tc>
          <w:tcPr>
            <w:tcW w:w="8642" w:type="dxa"/>
            <w:gridSpan w:val="2"/>
            <w:shd w:val="clear" w:color="auto" w:fill="EAF1DD" w:themeFill="accent3" w:themeFillTint="33"/>
            <w:vAlign w:val="center"/>
          </w:tcPr>
          <w:p w:rsidRPr="004E6D37" w:rsidR="00E95560" w:rsidRDefault="00E95560" w14:paraId="31805E10" w14:textId="77777777">
            <w:pPr>
              <w:pStyle w:val="BodyText"/>
              <w:spacing w:line="276" w:lineRule="auto"/>
              <w:jc w:val="center"/>
              <w:rPr>
                <w:b/>
                <w:bCs/>
                <w:lang w:val="en-US"/>
              </w:rPr>
            </w:pPr>
            <w:r w:rsidRPr="004E6D37">
              <w:rPr>
                <w:b/>
                <w:bCs/>
                <w:lang w:val="en-US"/>
              </w:rPr>
              <w:t>Cost related parameters</w:t>
            </w:r>
          </w:p>
        </w:tc>
      </w:tr>
      <w:tr w:rsidRPr="004E6D37" w:rsidR="00E95560" w14:paraId="4D0D96B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E95560" w:rsidRDefault="00E95560" w14:paraId="77B82F28"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E95560" w:rsidRDefault="00E95560" w14:paraId="6FF60AEA" w14:textId="77777777">
            <w:pPr>
              <w:pStyle w:val="BodyText"/>
              <w:spacing w:line="276" w:lineRule="auto"/>
              <w:jc w:val="center"/>
              <w:rPr>
                <w:lang w:val="en-US"/>
              </w:rPr>
            </w:pPr>
            <w:r w:rsidRPr="004E6D37">
              <w:rPr>
                <w:lang w:val="en-US"/>
              </w:rPr>
              <w:t>Entering mass flow</w:t>
            </w:r>
          </w:p>
        </w:tc>
      </w:tr>
      <w:tr w:rsidRPr="004E6D37" w:rsidR="00E95560" w14:paraId="51F5487E"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1D5CA183" w14:textId="77777777">
            <w:pPr>
              <w:pStyle w:val="BodyText"/>
              <w:spacing w:line="276" w:lineRule="auto"/>
              <w:jc w:val="center"/>
              <w:rPr>
                <w:lang w:val="en-US"/>
              </w:rPr>
            </w:pPr>
            <w:r w:rsidRPr="004E6D37">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05ACD1B2" w14:textId="77777777">
            <w:pPr>
              <w:pStyle w:val="BodyText"/>
              <w:spacing w:line="276" w:lineRule="auto"/>
              <w:jc w:val="center"/>
              <w:rPr>
                <w:lang w:val="en-US"/>
              </w:rPr>
            </w:pPr>
            <w:r w:rsidRPr="004E6D37">
              <w:rPr>
                <w:lang w:val="en-US"/>
              </w:rPr>
              <w:t>0.635</w:t>
            </w:r>
          </w:p>
        </w:tc>
      </w:tr>
      <w:tr w:rsidRPr="004E6D37" w:rsidR="00E95560" w14:paraId="0C6C70BC"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49EAF7C5"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56300CEB" w14:textId="77777777">
            <w:pPr>
              <w:pStyle w:val="BodyText"/>
              <w:spacing w:line="276" w:lineRule="auto"/>
              <w:jc w:val="center"/>
              <w:rPr>
                <w:lang w:val="en-US"/>
              </w:rPr>
            </w:pPr>
            <w:r w:rsidRPr="004E6D37">
              <w:rPr>
                <w:lang w:val="en-US"/>
              </w:rPr>
              <w:t>All components of the input streams</w:t>
            </w:r>
          </w:p>
        </w:tc>
      </w:tr>
      <w:tr w:rsidRPr="004E6D37" w:rsidR="00E95560" w14:paraId="7022472F"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372D9C36" w14:textId="77777777">
            <w:pPr>
              <w:pStyle w:val="BodyText"/>
              <w:spacing w:line="276" w:lineRule="auto"/>
              <w:jc w:val="center"/>
              <w:rPr>
                <w:lang w:val="en-US"/>
              </w:rPr>
            </w:pPr>
            <w:r w:rsidRPr="004E6D37">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6BCE9B22" w14:textId="77777777">
            <w:pPr>
              <w:pStyle w:val="BodyText"/>
              <w:spacing w:line="276" w:lineRule="auto"/>
              <w:jc w:val="center"/>
              <w:rPr>
                <w:lang w:val="en-US"/>
              </w:rPr>
            </w:pPr>
            <w:r w:rsidRPr="004E6D37">
              <w:rPr>
                <w:lang w:val="en-US"/>
              </w:rPr>
              <w:t>0.221</w:t>
            </w:r>
          </w:p>
        </w:tc>
      </w:tr>
      <w:tr w:rsidRPr="004E6D37" w:rsidR="00E95560" w14:paraId="474C239D"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6E11BC33" w14:textId="77777777">
            <w:pPr>
              <w:pStyle w:val="BodyText"/>
              <w:spacing w:line="276" w:lineRule="auto"/>
              <w:jc w:val="center"/>
              <w:rPr>
                <w:lang w:val="en-US"/>
              </w:rPr>
            </w:pPr>
            <w:r w:rsidRPr="004E6D37">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396DE08C" w14:textId="77777777">
            <w:pPr>
              <w:pStyle w:val="BodyText"/>
              <w:spacing w:line="276" w:lineRule="auto"/>
              <w:jc w:val="center"/>
              <w:rPr>
                <w:lang w:val="en-US"/>
              </w:rPr>
            </w:pPr>
            <w:r w:rsidRPr="004E6D37">
              <w:rPr>
                <w:lang w:val="en-US"/>
              </w:rPr>
              <w:t>2007</w:t>
            </w:r>
          </w:p>
        </w:tc>
      </w:tr>
      <w:tr w:rsidRPr="004E6D37" w:rsidR="00E95560" w14:paraId="2767ACDE"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4EFF262F" w14:textId="77777777">
            <w:pPr>
              <w:pStyle w:val="BodyText"/>
              <w:spacing w:line="276" w:lineRule="auto"/>
              <w:jc w:val="center"/>
              <w:rPr>
                <w:lang w:val="en-US"/>
              </w:rPr>
            </w:pPr>
            <w:r w:rsidRPr="004E6D37">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2D68C559" w14:textId="77777777">
            <w:pPr>
              <w:pStyle w:val="BodyText"/>
              <w:spacing w:line="276" w:lineRule="auto"/>
              <w:jc w:val="center"/>
              <w:rPr>
                <w:lang w:val="en-US"/>
              </w:rPr>
            </w:pPr>
            <w:r w:rsidRPr="004E6D37">
              <w:rPr>
                <w:lang w:val="en-US"/>
              </w:rPr>
              <w:t>0.65</w:t>
            </w:r>
          </w:p>
        </w:tc>
      </w:tr>
      <w:tr w:rsidRPr="004E6D37" w:rsidR="00E95560" w14:paraId="1F329C0E" w14:textId="77777777">
        <w:trPr>
          <w:jc w:val="center"/>
        </w:trPr>
        <w:tc>
          <w:tcPr>
            <w:tcW w:w="8642" w:type="dxa"/>
            <w:gridSpan w:val="2"/>
            <w:shd w:val="clear" w:color="auto" w:fill="EAF1DD" w:themeFill="accent3" w:themeFillTint="33"/>
            <w:vAlign w:val="center"/>
          </w:tcPr>
          <w:p w:rsidRPr="004E6D37" w:rsidR="00E95560" w:rsidRDefault="00E95560" w14:paraId="4F5F89B4" w14:textId="77777777">
            <w:pPr>
              <w:pStyle w:val="BodyText"/>
              <w:spacing w:line="276" w:lineRule="auto"/>
              <w:jc w:val="center"/>
              <w:rPr>
                <w:b/>
                <w:bCs/>
                <w:lang w:val="en-US"/>
              </w:rPr>
            </w:pPr>
            <w:r w:rsidRPr="004E6D37">
              <w:rPr>
                <w:b/>
                <w:bCs/>
                <w:lang w:val="en-US"/>
              </w:rPr>
              <w:t>Heating Requirements</w:t>
            </w:r>
          </w:p>
        </w:tc>
      </w:tr>
      <w:tr w:rsidRPr="004E6D37" w:rsidR="00E95560" w14:paraId="5DED4718"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E95560" w:rsidRDefault="00E95560" w14:paraId="73997A82" w14:textId="77777777">
            <w:pPr>
              <w:pStyle w:val="BodyText"/>
              <w:spacing w:line="276" w:lineRule="auto"/>
              <w:jc w:val="center"/>
              <w:rPr>
                <w:lang w:val="en-US"/>
              </w:rPr>
            </w:pPr>
            <w:r w:rsidRPr="004E6D3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E95560" w:rsidRDefault="00E95560" w14:paraId="61FDBA9F" w14:textId="77777777">
            <w:pPr>
              <w:pStyle w:val="BodyText"/>
              <w:spacing w:line="276" w:lineRule="auto"/>
              <w:jc w:val="center"/>
              <w:rPr>
                <w:lang w:val="en-US"/>
              </w:rPr>
            </w:pPr>
            <w:r w:rsidRPr="004E6D37">
              <w:rPr>
                <w:lang w:val="en-US"/>
              </w:rPr>
              <w:t>Entering mass flow</w:t>
            </w:r>
          </w:p>
        </w:tc>
      </w:tr>
      <w:tr w:rsidRPr="004E6D37" w:rsidR="00E95560" w14:paraId="733D1DF5"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72CD3BAF" w14:textId="77777777">
            <w:pPr>
              <w:pStyle w:val="BodyText"/>
              <w:spacing w:line="276" w:lineRule="auto"/>
              <w:jc w:val="center"/>
              <w:rPr>
                <w:lang w:val="en-US"/>
              </w:rPr>
            </w:pPr>
            <w:r w:rsidRPr="004E6D37">
              <w:rPr>
                <w:lang w:val="en-US"/>
              </w:rPr>
              <w:t>Required Cooling / Heating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4E6D37" w:rsidR="00E95560" w:rsidRDefault="00E95560" w14:paraId="46778BDB" w14:textId="77777777">
            <w:pPr>
              <w:pStyle w:val="BodyText"/>
              <w:spacing w:line="276" w:lineRule="auto"/>
              <w:jc w:val="center"/>
              <w:rPr>
                <w:lang w:val="en-US"/>
              </w:rPr>
            </w:pPr>
            <w:r w:rsidRPr="004E6D37">
              <w:rPr>
                <w:lang w:val="en-US"/>
              </w:rPr>
              <w:t>0.5854</w:t>
            </w:r>
          </w:p>
        </w:tc>
      </w:tr>
      <w:tr w:rsidRPr="004E6D37" w:rsidR="00E95560" w14:paraId="7614BDEE"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0AB33233" w14:textId="77777777">
            <w:pPr>
              <w:pStyle w:val="BodyText"/>
              <w:spacing w:line="276" w:lineRule="auto"/>
              <w:jc w:val="center"/>
              <w:rPr>
                <w:lang w:val="en-US"/>
              </w:rPr>
            </w:pPr>
            <w:r w:rsidRPr="004E6D3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17997B1D" w14:textId="77777777">
            <w:pPr>
              <w:pStyle w:val="BodyText"/>
              <w:spacing w:line="276" w:lineRule="auto"/>
              <w:jc w:val="center"/>
              <w:rPr>
                <w:lang w:val="en-US"/>
              </w:rPr>
            </w:pPr>
            <w:r w:rsidRPr="004E6D37">
              <w:rPr>
                <w:lang w:val="en-US"/>
              </w:rPr>
              <w:t>Liquids of the input streams</w:t>
            </w:r>
          </w:p>
        </w:tc>
      </w:tr>
      <w:tr w:rsidRPr="004E6D37" w:rsidR="00E95560" w14:paraId="3D23BB0A" w14:textId="77777777">
        <w:trPr>
          <w:jc w:val="center"/>
        </w:trPr>
        <w:tc>
          <w:tcPr>
            <w:tcW w:w="8642" w:type="dxa"/>
            <w:gridSpan w:val="2"/>
            <w:tcBorders>
              <w:bottom w:val="single" w:color="auto" w:sz="4" w:space="0"/>
            </w:tcBorders>
            <w:shd w:val="clear" w:color="auto" w:fill="EAF1DD" w:themeFill="accent3" w:themeFillTint="33"/>
            <w:vAlign w:val="center"/>
          </w:tcPr>
          <w:p w:rsidRPr="004E6D37" w:rsidR="00E95560" w:rsidRDefault="00E95560" w14:paraId="14C74EB9" w14:textId="77777777">
            <w:pPr>
              <w:pStyle w:val="BodyText"/>
              <w:spacing w:line="276" w:lineRule="auto"/>
              <w:jc w:val="center"/>
              <w:rPr>
                <w:b/>
                <w:bCs/>
                <w:lang w:val="en-US"/>
              </w:rPr>
            </w:pPr>
            <w:r w:rsidRPr="004E6D37">
              <w:rPr>
                <w:b/>
                <w:bCs/>
                <w:lang w:val="en-US"/>
              </w:rPr>
              <w:t>Separation efficiency</w:t>
            </w:r>
          </w:p>
        </w:tc>
      </w:tr>
      <w:tr w:rsidRPr="004E6D37" w:rsidR="00E95560" w14:paraId="51CDCC56" w14:textId="77777777">
        <w:trPr>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1ECB5271" w14:textId="77777777">
            <w:pPr>
              <w:spacing w:line="276" w:lineRule="auto"/>
              <w:jc w:val="center"/>
            </w:pPr>
            <w:r w:rsidRPr="004E6D37">
              <w:t>Separation information</w:t>
            </w:r>
          </w:p>
        </w:tc>
        <w:tc>
          <w:tcPr>
            <w:tcW w:w="49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E95560" w:rsidRDefault="00E95560" w14:paraId="79266A6D" w14:textId="77777777">
            <w:pPr>
              <w:pStyle w:val="BodyText"/>
              <w:spacing w:line="276" w:lineRule="auto"/>
              <w:jc w:val="center"/>
              <w:rPr>
                <w:lang w:val="en-US"/>
              </w:rPr>
            </w:pPr>
            <w:r w:rsidRPr="004E6D37">
              <w:rPr>
                <w:lang w:val="en-US"/>
              </w:rPr>
              <w:t>Starch with 12% humidity as final product</w:t>
            </w:r>
          </w:p>
        </w:tc>
      </w:tr>
    </w:tbl>
    <w:p w:rsidRPr="004E6D37" w:rsidR="00E95560" w:rsidP="008026A7" w:rsidRDefault="00E95560" w14:paraId="2F7EEC59" w14:textId="77777777">
      <w:pPr>
        <w:pStyle w:val="BodyText"/>
        <w:rPr>
          <w:lang w:val="en-US"/>
        </w:rPr>
      </w:pPr>
    </w:p>
    <w:p w:rsidRPr="004E6D37" w:rsidR="00715A7B" w:rsidP="00715A7B" w:rsidRDefault="6C84C1C2" w14:paraId="5AC775B6" w14:textId="63242F48">
      <w:pPr>
        <w:pStyle w:val="Heading1"/>
        <w:rPr>
          <w:lang w:val="en-US"/>
        </w:rPr>
      </w:pPr>
      <w:r w:rsidRPr="044FD356">
        <w:rPr>
          <w:lang w:val="en-US"/>
        </w:rPr>
        <w:lastRenderedPageBreak/>
        <w:t xml:space="preserve">Rute from </w:t>
      </w:r>
      <w:r w:rsidRPr="044FD356" w:rsidR="581D34E6">
        <w:rPr>
          <w:lang w:val="en-US"/>
        </w:rPr>
        <w:t>potato peel</w:t>
      </w:r>
      <w:r w:rsidRPr="044FD356">
        <w:rPr>
          <w:lang w:val="en-US"/>
        </w:rPr>
        <w:t xml:space="preserve"> to </w:t>
      </w:r>
      <w:r w:rsidRPr="044FD356" w:rsidR="4B770A5F">
        <w:rPr>
          <w:lang w:val="en-US"/>
        </w:rPr>
        <w:t>ethanol</w:t>
      </w:r>
    </w:p>
    <w:p w:rsidRPr="00914BBB" w:rsidR="00056EC4" w:rsidP="00914BBB" w:rsidRDefault="31B627EA" w14:paraId="4701844F" w14:textId="555C1EC6">
      <w:pPr>
        <w:ind w:firstLine="432"/>
      </w:pPr>
      <w:r>
        <w:t>Table 17 to 21</w:t>
      </w:r>
      <w:r w:rsidR="3FEC11C3">
        <w:t xml:space="preserve"> provide the data required to represent the hydrolysis, fermentation, centrifugation, distillation and dehydration units that can be combined to achieve the production of ethanol from </w:t>
      </w:r>
      <w:r w:rsidR="753469B5">
        <w:t>potato peel</w:t>
      </w:r>
      <w:r w:rsidR="3FEC11C3">
        <w:t>, correspondingly.</w:t>
      </w:r>
    </w:p>
    <w:p w:rsidRPr="00D42AAD" w:rsidR="000B793F" w:rsidP="00D42AAD" w:rsidRDefault="3C746FEB" w14:paraId="43432309" w14:textId="2A6CCA4F">
      <w:pPr>
        <w:pStyle w:val="Caption"/>
        <w:keepNext/>
        <w:jc w:val="center"/>
        <w:rPr>
          <w:color w:val="auto"/>
        </w:rPr>
      </w:pPr>
      <w:bookmarkStart w:name="_Ref201845074" w:id="14"/>
      <w:r w:rsidRPr="044FD356">
        <w:rPr>
          <w:color w:val="auto"/>
        </w:rPr>
        <w:t xml:space="preserve">Table </w:t>
      </w:r>
      <w:r w:rsidRPr="044FD356" w:rsidR="000B793F">
        <w:rPr>
          <w:color w:val="auto"/>
        </w:rPr>
        <w:fldChar w:fldCharType="begin"/>
      </w:r>
      <w:r w:rsidRPr="044FD356" w:rsidR="000B793F">
        <w:rPr>
          <w:color w:val="auto"/>
        </w:rPr>
        <w:instrText xml:space="preserve"> SEQ Table \* ARABIC </w:instrText>
      </w:r>
      <w:r w:rsidRPr="044FD356" w:rsidR="000B793F">
        <w:rPr>
          <w:color w:val="auto"/>
        </w:rPr>
        <w:fldChar w:fldCharType="separate"/>
      </w:r>
      <w:r w:rsidRPr="044FD356" w:rsidR="000B793F">
        <w:rPr>
          <w:color w:val="auto"/>
        </w:rPr>
        <w:fldChar w:fldCharType="end"/>
      </w:r>
      <w:bookmarkEnd w:id="14"/>
      <w:r w:rsidRPr="044FD356">
        <w:rPr>
          <w:color w:val="auto"/>
        </w:rPr>
        <w:t xml:space="preserve">. </w:t>
      </w:r>
      <w:r w:rsidRPr="044FD356" w:rsidR="3C7CD691">
        <w:rPr>
          <w:color w:val="auto"/>
        </w:rPr>
        <w:t>Definition of the thermal-hydrolysis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2268"/>
        <w:gridCol w:w="2551"/>
      </w:tblGrid>
      <w:tr w:rsidRPr="004E6D37" w:rsidR="00FE5B0E" w14:paraId="7E8AA081" w14:textId="77777777">
        <w:trPr>
          <w:jc w:val="center"/>
        </w:trPr>
        <w:tc>
          <w:tcPr>
            <w:tcW w:w="8642" w:type="dxa"/>
            <w:gridSpan w:val="4"/>
            <w:shd w:val="clear" w:color="auto" w:fill="FDE9D9" w:themeFill="accent6" w:themeFillTint="33"/>
            <w:vAlign w:val="center"/>
          </w:tcPr>
          <w:p w:rsidRPr="004E6D37" w:rsidR="00FE5B0E" w:rsidRDefault="00D42AAD" w14:paraId="15BC941C" w14:textId="4BE10E41">
            <w:pPr>
              <w:pStyle w:val="BodyText"/>
              <w:spacing w:line="276" w:lineRule="auto"/>
              <w:jc w:val="center"/>
              <w:rPr>
                <w:b/>
                <w:bCs/>
                <w:lang w:val="en-US"/>
              </w:rPr>
            </w:pPr>
            <w:r>
              <w:rPr>
                <w:b/>
                <w:bCs/>
                <w:lang w:val="en-US"/>
              </w:rPr>
              <w:t>Thermal</w:t>
            </w:r>
            <w:r w:rsidRPr="004E6D37" w:rsidR="00FE5B0E">
              <w:rPr>
                <w:b/>
                <w:bCs/>
                <w:lang w:val="en-US"/>
              </w:rPr>
              <w:t xml:space="preserve"> and enzymatic hydrolysis</w:t>
            </w:r>
          </w:p>
        </w:tc>
      </w:tr>
      <w:tr w:rsidRPr="004E6D37" w:rsidR="00FE5B0E" w14:paraId="533ED78C" w14:textId="77777777">
        <w:trPr>
          <w:jc w:val="center"/>
        </w:trPr>
        <w:tc>
          <w:tcPr>
            <w:tcW w:w="8642" w:type="dxa"/>
            <w:gridSpan w:val="4"/>
            <w:shd w:val="clear" w:color="auto" w:fill="EAF1DD" w:themeFill="accent3" w:themeFillTint="33"/>
            <w:vAlign w:val="center"/>
          </w:tcPr>
          <w:p w:rsidRPr="004E6D37" w:rsidR="00FE5B0E" w:rsidRDefault="00FE5B0E" w14:paraId="273C66C2" w14:textId="77777777">
            <w:pPr>
              <w:pStyle w:val="BodyText"/>
              <w:spacing w:line="276" w:lineRule="auto"/>
              <w:jc w:val="center"/>
              <w:rPr>
                <w:b/>
                <w:bCs/>
                <w:lang w:val="en-US"/>
              </w:rPr>
            </w:pPr>
            <w:r w:rsidRPr="004E6D37">
              <w:rPr>
                <w:b/>
                <w:bCs/>
                <w:lang w:val="en-US"/>
              </w:rPr>
              <w:t>Inputs</w:t>
            </w:r>
          </w:p>
        </w:tc>
      </w:tr>
      <w:tr w:rsidRPr="004E6D37" w:rsidR="00FE5B0E" w14:paraId="7AD402A2" w14:textId="77777777">
        <w:trPr>
          <w:jc w:val="center"/>
        </w:trPr>
        <w:tc>
          <w:tcPr>
            <w:tcW w:w="3681" w:type="dxa"/>
            <w:tcBorders>
              <w:left w:val="single" w:color="auto" w:sz="4" w:space="0"/>
              <w:bottom w:val="single" w:color="auto" w:sz="4" w:space="0"/>
              <w:right w:val="single" w:color="auto" w:sz="4" w:space="0"/>
            </w:tcBorders>
            <w:shd w:val="clear" w:color="auto" w:fill="FFFFFF" w:themeFill="background1"/>
            <w:vAlign w:val="center"/>
          </w:tcPr>
          <w:p w:rsidRPr="004E6D37" w:rsidR="00FE5B0E" w:rsidRDefault="00875F18" w14:paraId="748EE69C" w14:textId="5BB2C02A">
            <w:pPr>
              <w:pStyle w:val="BodyText"/>
              <w:spacing w:line="276" w:lineRule="auto"/>
              <w:jc w:val="center"/>
              <w:rPr>
                <w:lang w:val="en-US"/>
              </w:rPr>
            </w:pPr>
            <w:r w:rsidRPr="004E6D37">
              <w:rPr>
                <w:lang w:val="en-US"/>
              </w:rPr>
              <w:t>Input</w:t>
            </w:r>
          </w:p>
        </w:tc>
        <w:tc>
          <w:tcPr>
            <w:tcW w:w="4961"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4E6D37" w:rsidR="00FE5B0E" w:rsidRDefault="00FE5B0E" w14:paraId="2931E968" w14:textId="77777777">
            <w:pPr>
              <w:pStyle w:val="BodyText"/>
              <w:spacing w:line="276" w:lineRule="auto"/>
              <w:jc w:val="center"/>
              <w:rPr>
                <w:lang w:val="en-US"/>
              </w:rPr>
            </w:pPr>
            <w:r w:rsidRPr="004E6D37">
              <w:rPr>
                <w:lang w:val="en-US"/>
              </w:rPr>
              <w:t>Enzymes</w:t>
            </w:r>
          </w:p>
        </w:tc>
      </w:tr>
      <w:tr w:rsidRPr="004E6D37" w:rsidR="00FE5B0E" w14:paraId="752FDB1A" w14:textId="77777777">
        <w:trPr>
          <w:jc w:val="center"/>
        </w:trPr>
        <w:tc>
          <w:tcPr>
            <w:tcW w:w="8642" w:type="dxa"/>
            <w:gridSpan w:val="4"/>
            <w:shd w:val="clear" w:color="auto" w:fill="EAF1DD" w:themeFill="accent3" w:themeFillTint="33"/>
            <w:vAlign w:val="center"/>
          </w:tcPr>
          <w:p w:rsidRPr="004E6D37" w:rsidR="00FE5B0E" w:rsidRDefault="00FE5B0E" w14:paraId="32760879" w14:textId="77777777">
            <w:pPr>
              <w:pStyle w:val="BodyText"/>
              <w:spacing w:line="276" w:lineRule="auto"/>
              <w:jc w:val="center"/>
              <w:rPr>
                <w:b/>
                <w:bCs/>
                <w:lang w:val="en-US"/>
              </w:rPr>
            </w:pPr>
            <w:r w:rsidRPr="004E6D37">
              <w:rPr>
                <w:b/>
                <w:bCs/>
                <w:lang w:val="en-US"/>
              </w:rPr>
              <w:t>General parameters</w:t>
            </w:r>
          </w:p>
        </w:tc>
      </w:tr>
      <w:tr w:rsidRPr="004E6D37" w:rsidR="00FE5B0E" w14:paraId="5CA976CE" w14:textId="77777777">
        <w:trPr>
          <w:jc w:val="center"/>
        </w:trPr>
        <w:tc>
          <w:tcPr>
            <w:tcW w:w="3681" w:type="dxa"/>
            <w:tcBorders>
              <w:bottom w:val="single" w:color="auto" w:sz="4" w:space="0"/>
            </w:tcBorders>
            <w:shd w:val="clear" w:color="auto" w:fill="FFFFFF" w:themeFill="background1"/>
            <w:vAlign w:val="center"/>
          </w:tcPr>
          <w:p w:rsidRPr="004E6D37" w:rsidR="00FE5B0E" w:rsidRDefault="00FE5B0E" w14:paraId="47F569C8" w14:textId="77777777">
            <w:pPr>
              <w:pStyle w:val="BodyText"/>
              <w:spacing w:line="276" w:lineRule="auto"/>
              <w:jc w:val="center"/>
              <w:rPr>
                <w:lang w:val="en-US"/>
              </w:rPr>
            </w:pPr>
            <w:r w:rsidRPr="004E6D37">
              <w:rPr>
                <w:lang w:val="en-US"/>
              </w:rPr>
              <w:t>Parameters</w:t>
            </w:r>
          </w:p>
        </w:tc>
        <w:tc>
          <w:tcPr>
            <w:tcW w:w="4961" w:type="dxa"/>
            <w:gridSpan w:val="3"/>
            <w:tcBorders>
              <w:bottom w:val="single" w:color="auto" w:sz="4" w:space="0"/>
            </w:tcBorders>
            <w:shd w:val="clear" w:color="auto" w:fill="FFFFFF" w:themeFill="background1"/>
            <w:vAlign w:val="center"/>
          </w:tcPr>
          <w:p w:rsidRPr="004E6D37" w:rsidR="00FE5B0E" w:rsidRDefault="00FE5B0E" w14:paraId="2CE808E1" w14:textId="77777777">
            <w:pPr>
              <w:pStyle w:val="BodyText"/>
              <w:spacing w:line="276" w:lineRule="auto"/>
              <w:jc w:val="center"/>
              <w:rPr>
                <w:lang w:val="en-US"/>
              </w:rPr>
            </w:pPr>
            <w:r w:rsidRPr="004E6D37">
              <w:rPr>
                <w:lang w:val="en-US"/>
              </w:rPr>
              <w:t>Value</w:t>
            </w:r>
          </w:p>
        </w:tc>
      </w:tr>
      <w:tr w:rsidRPr="004E6D37" w:rsidR="00FE5B0E" w14:paraId="376CA3F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FE5B0E" w:rsidRDefault="00FE5B0E" w14:paraId="6C3F9938" w14:textId="77777777">
            <w:pPr>
              <w:spacing w:line="276" w:lineRule="auto"/>
              <w:jc w:val="center"/>
            </w:pPr>
            <w:r w:rsidRPr="004E6D37">
              <w:t>Temperature in (ºC)</w:t>
            </w:r>
          </w:p>
        </w:tc>
        <w:tc>
          <w:tcPr>
            <w:tcW w:w="4961" w:type="dxa"/>
            <w:gridSpan w:val="3"/>
            <w:tcBorders>
              <w:top w:val="single" w:color="auto" w:sz="4" w:space="0"/>
              <w:left w:val="single" w:color="auto" w:sz="4" w:space="0"/>
              <w:bottom w:val="nil"/>
              <w:right w:val="single" w:color="auto" w:sz="4" w:space="0"/>
            </w:tcBorders>
            <w:shd w:val="clear" w:color="auto" w:fill="FFFFFF" w:themeFill="background1"/>
            <w:vAlign w:val="center"/>
          </w:tcPr>
          <w:p w:rsidRPr="004E6D37" w:rsidR="00FE5B0E" w:rsidRDefault="00FE5B0E" w14:paraId="5EE5F81F" w14:textId="77777777">
            <w:pPr>
              <w:pStyle w:val="BodyText"/>
              <w:spacing w:line="276" w:lineRule="auto"/>
              <w:jc w:val="center"/>
              <w:rPr>
                <w:lang w:val="en-US"/>
              </w:rPr>
            </w:pPr>
            <w:r w:rsidRPr="004E6D37">
              <w:rPr>
                <w:lang w:val="en-US"/>
              </w:rPr>
              <w:t>25</w:t>
            </w:r>
          </w:p>
        </w:tc>
      </w:tr>
      <w:tr w:rsidRPr="004E6D37" w:rsidR="00FE5B0E" w14:paraId="3B0C61FC"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FE5B0E" w:rsidRDefault="00FE5B0E" w14:paraId="5DDBFBDF" w14:textId="77777777">
            <w:pPr>
              <w:pStyle w:val="BodyText"/>
              <w:spacing w:line="276" w:lineRule="auto"/>
              <w:jc w:val="center"/>
              <w:rPr>
                <w:iCs/>
                <w:lang w:val="en-US"/>
              </w:rPr>
            </w:pPr>
            <w:r w:rsidRPr="004E6D37">
              <w:rPr>
                <w:lang w:val="en-US"/>
              </w:rPr>
              <w:t>Temperature out (ºC)</w:t>
            </w:r>
          </w:p>
        </w:tc>
        <w:tc>
          <w:tcPr>
            <w:tcW w:w="4961"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4E6D37" w:rsidR="00FE5B0E" w:rsidRDefault="00C8089F" w14:paraId="5B5A877B" w14:textId="028B3E6E">
            <w:pPr>
              <w:pStyle w:val="BodyText"/>
              <w:spacing w:line="276" w:lineRule="auto"/>
              <w:jc w:val="center"/>
              <w:rPr>
                <w:lang w:val="en-US"/>
              </w:rPr>
            </w:pPr>
            <w:r w:rsidRPr="004E6D37">
              <w:rPr>
                <w:lang w:val="en-US"/>
              </w:rPr>
              <w:t>80</w:t>
            </w:r>
          </w:p>
        </w:tc>
      </w:tr>
      <w:tr w:rsidRPr="004E6D37" w:rsidR="00774B2F" w14:paraId="64158C18" w14:textId="77777777">
        <w:trPr>
          <w:jc w:val="center"/>
        </w:trPr>
        <w:tc>
          <w:tcPr>
            <w:tcW w:w="8642" w:type="dxa"/>
            <w:gridSpan w:val="4"/>
            <w:shd w:val="clear" w:color="auto" w:fill="EAF1DD" w:themeFill="accent3" w:themeFillTint="33"/>
            <w:vAlign w:val="center"/>
          </w:tcPr>
          <w:p w:rsidRPr="004E6D37" w:rsidR="00774B2F" w:rsidRDefault="00774B2F" w14:paraId="32CC563F" w14:textId="77777777">
            <w:pPr>
              <w:pStyle w:val="BodyText"/>
              <w:spacing w:line="276" w:lineRule="auto"/>
              <w:jc w:val="center"/>
              <w:rPr>
                <w:b/>
                <w:bCs/>
                <w:lang w:val="en-US"/>
              </w:rPr>
            </w:pPr>
            <w:r w:rsidRPr="004E6D37">
              <w:rPr>
                <w:b/>
                <w:bCs/>
                <w:lang w:val="en-US"/>
              </w:rPr>
              <w:t>Cost related parameters</w:t>
            </w:r>
          </w:p>
        </w:tc>
      </w:tr>
      <w:tr w:rsidRPr="004E6D37" w:rsidR="00774B2F" w14:paraId="1B22505C" w14:textId="77777777">
        <w:trPr>
          <w:jc w:val="center"/>
        </w:trPr>
        <w:tc>
          <w:tcPr>
            <w:tcW w:w="3823"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774B2F" w:rsidRDefault="00774B2F" w14:paraId="29AC736D" w14:textId="77777777">
            <w:pPr>
              <w:pStyle w:val="BodyText"/>
              <w:spacing w:line="276" w:lineRule="auto"/>
              <w:jc w:val="center"/>
              <w:rPr>
                <w:lang w:val="en-US"/>
              </w:rPr>
            </w:pPr>
            <w:r w:rsidRPr="004E6D37">
              <w:rPr>
                <w:lang w:val="en-US"/>
              </w:rPr>
              <w:t>Reference flow type</w:t>
            </w:r>
          </w:p>
        </w:tc>
        <w:tc>
          <w:tcPr>
            <w:tcW w:w="4819"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774B2F" w:rsidRDefault="00774B2F" w14:paraId="57D4D5FE" w14:textId="77777777">
            <w:pPr>
              <w:pStyle w:val="BodyText"/>
              <w:spacing w:line="276" w:lineRule="auto"/>
              <w:jc w:val="center"/>
              <w:rPr>
                <w:lang w:val="en-US"/>
              </w:rPr>
            </w:pPr>
            <w:r w:rsidRPr="004E6D37">
              <w:rPr>
                <w:lang w:val="en-US"/>
              </w:rPr>
              <w:t>Entering mass flow</w:t>
            </w:r>
          </w:p>
        </w:tc>
      </w:tr>
      <w:tr w:rsidRPr="004E6D37" w:rsidR="00774B2F" w14:paraId="544C495C" w14:textId="77777777">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0E71A028" w14:textId="77777777">
            <w:pPr>
              <w:pStyle w:val="BodyText"/>
              <w:spacing w:line="276" w:lineRule="auto"/>
              <w:jc w:val="center"/>
              <w:rPr>
                <w:lang w:val="en-US"/>
              </w:rPr>
            </w:pPr>
            <w:r w:rsidRPr="004E6D37">
              <w:rPr>
                <w:lang w:val="en-US"/>
              </w:rPr>
              <w:t>Reference flow (t/h)</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3819E3FE" w14:textId="510EC3DB">
            <w:pPr>
              <w:pStyle w:val="BodyText"/>
              <w:spacing w:line="276" w:lineRule="auto"/>
              <w:jc w:val="center"/>
              <w:rPr>
                <w:lang w:val="en-US"/>
              </w:rPr>
            </w:pPr>
            <w:r w:rsidRPr="004E6D37">
              <w:rPr>
                <w:lang w:val="en-US"/>
              </w:rPr>
              <w:t>0.1</w:t>
            </w:r>
            <w:r w:rsidRPr="004E6D37" w:rsidR="00B7665A">
              <w:rPr>
                <w:lang w:val="en-US"/>
              </w:rPr>
              <w:t>0</w:t>
            </w:r>
          </w:p>
        </w:tc>
      </w:tr>
      <w:tr w:rsidRPr="004E6D37" w:rsidR="00774B2F" w14:paraId="78F178E3" w14:textId="77777777">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0DA73035" w14:textId="77777777">
            <w:pPr>
              <w:pStyle w:val="BodyText"/>
              <w:spacing w:line="276" w:lineRule="auto"/>
              <w:jc w:val="center"/>
              <w:rPr>
                <w:lang w:val="en-US"/>
              </w:rPr>
            </w:pPr>
            <w:r w:rsidRPr="004E6D37">
              <w:rPr>
                <w:lang w:val="en-US"/>
              </w:rPr>
              <w:t>Components</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61F1164D" w14:textId="77777777">
            <w:pPr>
              <w:pStyle w:val="BodyText"/>
              <w:spacing w:line="276" w:lineRule="auto"/>
              <w:jc w:val="center"/>
              <w:rPr>
                <w:lang w:val="en-US"/>
              </w:rPr>
            </w:pPr>
            <w:r w:rsidRPr="004E6D37">
              <w:rPr>
                <w:lang w:val="en-US"/>
              </w:rPr>
              <w:t>All components of the input streams</w:t>
            </w:r>
          </w:p>
        </w:tc>
      </w:tr>
      <w:tr w:rsidRPr="004E6D37" w:rsidR="00774B2F" w14:paraId="1D94E2DC" w14:textId="77777777">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62B79266" w14:textId="77777777">
            <w:pPr>
              <w:pStyle w:val="BodyText"/>
              <w:spacing w:line="276" w:lineRule="auto"/>
              <w:jc w:val="center"/>
              <w:rPr>
                <w:lang w:val="en-US"/>
              </w:rPr>
            </w:pPr>
            <w:r w:rsidRPr="004E6D37">
              <w:rPr>
                <w:lang w:val="en-US"/>
              </w:rPr>
              <w:t>Reference cost (M€)</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37784FA9" w14:textId="77777777">
            <w:pPr>
              <w:pStyle w:val="BodyText"/>
              <w:spacing w:line="276" w:lineRule="auto"/>
              <w:jc w:val="center"/>
              <w:rPr>
                <w:lang w:val="en-US"/>
              </w:rPr>
            </w:pPr>
            <w:r w:rsidRPr="004E6D37">
              <w:rPr>
                <w:lang w:val="en-US"/>
              </w:rPr>
              <w:t>0.073</w:t>
            </w:r>
          </w:p>
        </w:tc>
      </w:tr>
      <w:tr w:rsidRPr="004E6D37" w:rsidR="00774B2F" w14:paraId="4E2773DE" w14:textId="77777777">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73CFCAF1" w14:textId="77777777">
            <w:pPr>
              <w:pStyle w:val="BodyText"/>
              <w:spacing w:line="276" w:lineRule="auto"/>
              <w:jc w:val="center"/>
              <w:rPr>
                <w:lang w:val="en-US"/>
              </w:rPr>
            </w:pPr>
            <w:r w:rsidRPr="004E6D37">
              <w:rPr>
                <w:lang w:val="en-US"/>
              </w:rPr>
              <w:t>Reference Year</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774B2F" w:rsidRDefault="00774B2F" w14:paraId="05A96229" w14:textId="77777777">
            <w:pPr>
              <w:pStyle w:val="BodyText"/>
              <w:spacing w:line="276" w:lineRule="auto"/>
              <w:jc w:val="center"/>
              <w:rPr>
                <w:lang w:val="en-US"/>
              </w:rPr>
            </w:pPr>
            <w:r w:rsidRPr="004E6D37">
              <w:rPr>
                <w:lang w:val="en-US"/>
              </w:rPr>
              <w:t>2006</w:t>
            </w:r>
          </w:p>
        </w:tc>
      </w:tr>
      <w:tr w:rsidRPr="004E6D37" w:rsidR="00774B2F" w14:paraId="288FF383" w14:textId="77777777">
        <w:trPr>
          <w:jc w:val="center"/>
        </w:trPr>
        <w:tc>
          <w:tcPr>
            <w:tcW w:w="382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774B2F" w:rsidRDefault="00774B2F" w14:paraId="5A94F599" w14:textId="77777777">
            <w:pPr>
              <w:pStyle w:val="BodyText"/>
              <w:spacing w:line="276" w:lineRule="auto"/>
              <w:jc w:val="center"/>
              <w:rPr>
                <w:lang w:val="en-US"/>
              </w:rPr>
            </w:pPr>
            <w:r w:rsidRPr="004E6D37">
              <w:rPr>
                <w:lang w:val="en-US"/>
              </w:rPr>
              <w:t>Exponent</w:t>
            </w:r>
          </w:p>
        </w:tc>
        <w:tc>
          <w:tcPr>
            <w:tcW w:w="4819"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774B2F" w:rsidRDefault="00774B2F" w14:paraId="1F9EC247" w14:textId="77777777">
            <w:pPr>
              <w:pStyle w:val="BodyText"/>
              <w:spacing w:line="276" w:lineRule="auto"/>
              <w:jc w:val="center"/>
              <w:rPr>
                <w:lang w:val="en-US"/>
              </w:rPr>
            </w:pPr>
            <w:r w:rsidRPr="004E6D37">
              <w:rPr>
                <w:lang w:val="en-US"/>
              </w:rPr>
              <w:t>0.53</w:t>
            </w:r>
          </w:p>
        </w:tc>
      </w:tr>
      <w:tr w:rsidRPr="004E6D37" w:rsidR="00056EC4" w14:paraId="23082666" w14:textId="77777777">
        <w:trPr>
          <w:jc w:val="center"/>
        </w:trPr>
        <w:tc>
          <w:tcPr>
            <w:tcW w:w="8642" w:type="dxa"/>
            <w:gridSpan w:val="4"/>
            <w:tcBorders>
              <w:top w:val="nil"/>
              <w:left w:val="single" w:color="auto" w:sz="4" w:space="0"/>
              <w:bottom w:val="single" w:color="auto" w:sz="4" w:space="0"/>
              <w:right w:val="single" w:color="auto" w:sz="4" w:space="0"/>
            </w:tcBorders>
            <w:shd w:val="clear" w:color="auto" w:fill="EAF1DD" w:themeFill="accent3" w:themeFillTint="33"/>
            <w:vAlign w:val="center"/>
          </w:tcPr>
          <w:p w:rsidRPr="004E6D37" w:rsidR="00056EC4" w:rsidRDefault="00056EC4" w14:paraId="7A8D8A86" w14:textId="77777777">
            <w:pPr>
              <w:pStyle w:val="BodyText"/>
              <w:spacing w:line="276" w:lineRule="auto"/>
              <w:jc w:val="center"/>
              <w:rPr>
                <w:b/>
                <w:bCs/>
                <w:lang w:val="en-US"/>
              </w:rPr>
            </w:pPr>
            <w:r w:rsidRPr="004E6D37">
              <w:rPr>
                <w:b/>
                <w:bCs/>
                <w:lang w:val="en-US"/>
              </w:rPr>
              <w:t>Heating Requirements</w:t>
            </w:r>
          </w:p>
        </w:tc>
      </w:tr>
      <w:tr w:rsidRPr="004E6D37" w:rsidR="00056EC4" w14:paraId="5D2E5B4B" w14:textId="77777777">
        <w:trPr>
          <w:jc w:val="center"/>
        </w:trPr>
        <w:tc>
          <w:tcPr>
            <w:tcW w:w="3823"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056EC4" w:rsidRDefault="00056EC4" w14:paraId="0AB5EA4E" w14:textId="77777777">
            <w:pPr>
              <w:pStyle w:val="BodyText"/>
              <w:spacing w:line="276" w:lineRule="auto"/>
              <w:jc w:val="center"/>
              <w:rPr>
                <w:lang w:val="en-US"/>
              </w:rPr>
            </w:pPr>
            <w:r w:rsidRPr="004E6D37">
              <w:rPr>
                <w:lang w:val="en-US"/>
              </w:rPr>
              <w:t>Reference flow type</w:t>
            </w:r>
          </w:p>
        </w:tc>
        <w:tc>
          <w:tcPr>
            <w:tcW w:w="4819"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056EC4" w:rsidRDefault="00056EC4" w14:paraId="7FEA5E3E" w14:textId="77777777">
            <w:pPr>
              <w:pStyle w:val="BodyText"/>
              <w:spacing w:line="276" w:lineRule="auto"/>
              <w:jc w:val="center"/>
              <w:rPr>
                <w:lang w:val="en-US"/>
              </w:rPr>
            </w:pPr>
            <w:r w:rsidRPr="004E6D37">
              <w:rPr>
                <w:lang w:val="en-US"/>
              </w:rPr>
              <w:t>Entering Flow Heat Capacity</w:t>
            </w:r>
          </w:p>
        </w:tc>
      </w:tr>
      <w:tr w:rsidRPr="004E6D37" w:rsidR="00056EC4" w14:paraId="50798F22" w14:textId="77777777">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056EC4" w:rsidRDefault="00056EC4" w14:paraId="5671464E" w14:textId="77777777">
            <w:pPr>
              <w:pStyle w:val="BodyText"/>
              <w:spacing w:line="276" w:lineRule="auto"/>
              <w:jc w:val="center"/>
              <w:rPr>
                <w:lang w:val="en-US"/>
              </w:rPr>
            </w:pPr>
            <w:r w:rsidRPr="004E6D37">
              <w:rPr>
                <w:lang w:val="en-US"/>
              </w:rPr>
              <w:t>Required Cooling / Heating (∆T)</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056EC4" w:rsidRDefault="00056EC4" w14:paraId="52A2F40E" w14:textId="77777777">
            <w:pPr>
              <w:pStyle w:val="BodyText"/>
              <w:spacing w:line="276" w:lineRule="auto"/>
              <w:jc w:val="center"/>
              <w:rPr>
                <w:lang w:val="en-US"/>
              </w:rPr>
            </w:pPr>
            <w:r w:rsidRPr="004E6D37">
              <w:rPr>
                <w:lang w:val="en-US"/>
              </w:rPr>
              <w:t>100</w:t>
            </w:r>
          </w:p>
        </w:tc>
      </w:tr>
      <w:tr w:rsidRPr="004E6D37" w:rsidR="00056EC4" w14:paraId="10CCC125" w14:textId="77777777">
        <w:trPr>
          <w:jc w:val="center"/>
        </w:trPr>
        <w:tc>
          <w:tcPr>
            <w:tcW w:w="382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056EC4" w:rsidRDefault="00056EC4" w14:paraId="6274E138" w14:textId="77777777">
            <w:pPr>
              <w:pStyle w:val="BodyText"/>
              <w:spacing w:line="276" w:lineRule="auto"/>
              <w:jc w:val="center"/>
              <w:rPr>
                <w:lang w:val="en-US"/>
              </w:rPr>
            </w:pPr>
            <w:r w:rsidRPr="004E6D37">
              <w:rPr>
                <w:lang w:val="en-US"/>
              </w:rPr>
              <w:t>Components</w:t>
            </w:r>
          </w:p>
        </w:tc>
        <w:tc>
          <w:tcPr>
            <w:tcW w:w="4819"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056EC4" w:rsidRDefault="00056EC4" w14:paraId="38F10154" w14:textId="77777777">
            <w:pPr>
              <w:pStyle w:val="BodyText"/>
              <w:spacing w:line="276" w:lineRule="auto"/>
              <w:jc w:val="center"/>
              <w:rPr>
                <w:lang w:val="en-US"/>
              </w:rPr>
            </w:pPr>
            <w:r w:rsidRPr="004E6D37">
              <w:rPr>
                <w:lang w:val="en-US"/>
              </w:rPr>
              <w:t>Liquids of the input streams</w:t>
            </w:r>
          </w:p>
        </w:tc>
      </w:tr>
      <w:tr w:rsidRPr="004E6D37" w:rsidR="00914BBB" w14:paraId="34516A2C" w14:textId="77777777">
        <w:trPr>
          <w:jc w:val="center"/>
        </w:trPr>
        <w:tc>
          <w:tcPr>
            <w:tcW w:w="8642" w:type="dxa"/>
            <w:gridSpan w:val="4"/>
            <w:tcBorders>
              <w:top w:val="nil"/>
              <w:left w:val="single" w:color="auto" w:sz="4" w:space="0"/>
              <w:bottom w:val="single" w:color="auto" w:sz="4" w:space="0"/>
              <w:right w:val="single" w:color="auto" w:sz="4" w:space="0"/>
            </w:tcBorders>
            <w:shd w:val="clear" w:color="auto" w:fill="EAF1DD" w:themeFill="accent3" w:themeFillTint="33"/>
            <w:vAlign w:val="center"/>
          </w:tcPr>
          <w:p w:rsidRPr="004E6D37" w:rsidR="00914BBB" w:rsidRDefault="00914BBB" w14:paraId="5B750BC5" w14:textId="77777777">
            <w:pPr>
              <w:pStyle w:val="BodyText"/>
              <w:spacing w:line="276" w:lineRule="auto"/>
              <w:jc w:val="center"/>
              <w:rPr>
                <w:b/>
                <w:bCs/>
                <w:lang w:val="en-US"/>
              </w:rPr>
            </w:pPr>
            <w:r w:rsidRPr="004E6D37">
              <w:rPr>
                <w:b/>
                <w:bCs/>
                <w:lang w:val="en-US"/>
              </w:rPr>
              <w:t xml:space="preserve">Mixing Coefficients </w:t>
            </w:r>
          </w:p>
        </w:tc>
      </w:tr>
      <w:tr w:rsidRPr="004E6D37" w:rsidR="00914BBB" w14:paraId="230A8378" w14:textId="77777777">
        <w:trPr>
          <w:jc w:val="center"/>
        </w:trPr>
        <w:tc>
          <w:tcPr>
            <w:tcW w:w="382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3262D926" w14:textId="77777777">
            <w:pPr>
              <w:pStyle w:val="BodyText"/>
              <w:spacing w:line="276" w:lineRule="auto"/>
              <w:jc w:val="center"/>
              <w:rPr>
                <w:lang w:val="en-US"/>
              </w:rPr>
            </w:pPr>
            <w:r w:rsidRPr="004E6D37">
              <w:rPr>
                <w:lang w:val="en-US"/>
              </w:rPr>
              <w:t>Mixing coefficient</w:t>
            </w:r>
          </w:p>
        </w:tc>
        <w:tc>
          <w:tcPr>
            <w:tcW w:w="4819"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1531655E" w14:textId="77777777">
            <w:pPr>
              <w:pStyle w:val="BodyText"/>
              <w:spacing w:line="276" w:lineRule="auto"/>
              <w:jc w:val="center"/>
              <w:rPr>
                <w:lang w:val="en-US"/>
              </w:rPr>
            </w:pPr>
            <w:r w:rsidRPr="004E6D37">
              <w:rPr>
                <w:lang w:val="en-US"/>
              </w:rPr>
              <w:t>0.002</w:t>
            </w:r>
          </w:p>
        </w:tc>
      </w:tr>
      <w:tr w:rsidRPr="004E6D37" w:rsidR="00914BBB" w14:paraId="255C10DE" w14:textId="77777777">
        <w:trPr>
          <w:jc w:val="center"/>
        </w:trPr>
        <w:tc>
          <w:tcPr>
            <w:tcW w:w="3823" w:type="dxa"/>
            <w:gridSpan w:val="2"/>
            <w:vMerge w:val="restart"/>
            <w:tcBorders>
              <w:top w:val="nil"/>
              <w:left w:val="single" w:color="auto" w:sz="4" w:space="0"/>
              <w:right w:val="single" w:color="auto" w:sz="4" w:space="0"/>
            </w:tcBorders>
            <w:shd w:val="clear" w:color="auto" w:fill="FFFFFF" w:themeFill="background1"/>
            <w:vAlign w:val="center"/>
          </w:tcPr>
          <w:p w:rsidRPr="004E6D37" w:rsidR="00914BBB" w:rsidRDefault="00914BBB" w14:paraId="65624E89" w14:textId="77777777">
            <w:pPr>
              <w:pStyle w:val="BodyText"/>
              <w:spacing w:line="276" w:lineRule="auto"/>
              <w:jc w:val="center"/>
              <w:rPr>
                <w:lang w:val="en-US"/>
              </w:rPr>
            </w:pPr>
            <w:r w:rsidRPr="004E6D37">
              <w:rPr>
                <w:lang w:val="en-US"/>
              </w:rPr>
              <w:t>Mixing Table: Reference flow 1</w:t>
            </w:r>
          </w:p>
        </w:tc>
        <w:tc>
          <w:tcPr>
            <w:tcW w:w="2268"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914BBB" w:rsidRDefault="00914BBB" w14:paraId="076BC39A" w14:textId="77777777">
            <w:pPr>
              <w:pStyle w:val="BodyText"/>
              <w:spacing w:line="276" w:lineRule="auto"/>
              <w:jc w:val="center"/>
              <w:rPr>
                <w:lang w:val="en-US"/>
              </w:rPr>
            </w:pPr>
            <w:r w:rsidRPr="004E6D37">
              <w:rPr>
                <w:lang w:val="en-US"/>
              </w:rPr>
              <w:t>Reference Flow Type</w:t>
            </w:r>
          </w:p>
        </w:tc>
        <w:tc>
          <w:tcPr>
            <w:tcW w:w="255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914BBB" w:rsidRDefault="00914BBB" w14:paraId="4C3B98A7" w14:textId="77777777">
            <w:pPr>
              <w:pStyle w:val="BodyText"/>
              <w:spacing w:line="276" w:lineRule="auto"/>
              <w:jc w:val="center"/>
              <w:rPr>
                <w:lang w:val="en-US"/>
              </w:rPr>
            </w:pPr>
            <w:r w:rsidRPr="004E6D37">
              <w:rPr>
                <w:lang w:val="en-US"/>
              </w:rPr>
              <w:t>Entering mass flow</w:t>
            </w:r>
          </w:p>
        </w:tc>
      </w:tr>
      <w:tr w:rsidRPr="004E6D37" w:rsidR="00914BBB" w14:paraId="0B8ACF32" w14:textId="77777777">
        <w:trPr>
          <w:jc w:val="center"/>
        </w:trPr>
        <w:tc>
          <w:tcPr>
            <w:tcW w:w="3823" w:type="dxa"/>
            <w:gridSpan w:val="2"/>
            <w:vMerge/>
            <w:tcBorders>
              <w:left w:val="single" w:color="auto" w:sz="4" w:space="0"/>
              <w:right w:val="single" w:color="auto" w:sz="4" w:space="0"/>
            </w:tcBorders>
            <w:shd w:val="clear" w:color="auto" w:fill="FFFFFF" w:themeFill="background1"/>
            <w:vAlign w:val="center"/>
          </w:tcPr>
          <w:p w:rsidRPr="004E6D37" w:rsidR="00914BBB" w:rsidRDefault="00914BBB" w14:paraId="57FFD217" w14:textId="77777777">
            <w:pPr>
              <w:pStyle w:val="BodyText"/>
              <w:spacing w:line="276" w:lineRule="auto"/>
              <w:jc w:val="center"/>
              <w:rPr>
                <w:lang w:val="en-US"/>
              </w:rPr>
            </w:pPr>
          </w:p>
        </w:tc>
        <w:tc>
          <w:tcPr>
            <w:tcW w:w="2268"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0C2B941A" w14:textId="77777777">
            <w:pPr>
              <w:pStyle w:val="BodyText"/>
              <w:spacing w:line="276" w:lineRule="auto"/>
              <w:jc w:val="center"/>
              <w:rPr>
                <w:lang w:val="en-US"/>
              </w:rPr>
            </w:pPr>
            <w:r w:rsidRPr="004E6D37">
              <w:rPr>
                <w:lang w:val="en-US"/>
              </w:rPr>
              <w:t>Components</w:t>
            </w:r>
          </w:p>
        </w:tc>
        <w:tc>
          <w:tcPr>
            <w:tcW w:w="255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7EDD5174" w14:textId="77777777">
            <w:pPr>
              <w:pStyle w:val="BodyText"/>
              <w:spacing w:line="276" w:lineRule="auto"/>
              <w:jc w:val="center"/>
              <w:rPr>
                <w:lang w:val="en-US"/>
              </w:rPr>
            </w:pPr>
            <w:r w:rsidRPr="004E6D37">
              <w:rPr>
                <w:lang w:val="en-US"/>
              </w:rPr>
              <w:t>Enzymes</w:t>
            </w:r>
          </w:p>
        </w:tc>
      </w:tr>
      <w:tr w:rsidRPr="004E6D37" w:rsidR="00914BBB" w14:paraId="331E9F15" w14:textId="77777777">
        <w:trPr>
          <w:jc w:val="center"/>
        </w:trPr>
        <w:tc>
          <w:tcPr>
            <w:tcW w:w="3823" w:type="dxa"/>
            <w:gridSpan w:val="2"/>
            <w:vMerge w:val="restart"/>
            <w:tcBorders>
              <w:left w:val="single" w:color="auto" w:sz="4" w:space="0"/>
              <w:right w:val="single" w:color="auto" w:sz="4" w:space="0"/>
            </w:tcBorders>
            <w:shd w:val="clear" w:color="auto" w:fill="FFFFFF" w:themeFill="background1"/>
            <w:vAlign w:val="center"/>
          </w:tcPr>
          <w:p w:rsidRPr="004E6D37" w:rsidR="00914BBB" w:rsidRDefault="00914BBB" w14:paraId="673B74F9" w14:textId="77777777">
            <w:pPr>
              <w:pStyle w:val="BodyText"/>
              <w:spacing w:line="276" w:lineRule="auto"/>
              <w:jc w:val="center"/>
              <w:rPr>
                <w:lang w:val="en-US"/>
              </w:rPr>
            </w:pPr>
            <w:r w:rsidRPr="004E6D37">
              <w:rPr>
                <w:lang w:val="en-US"/>
              </w:rPr>
              <w:t>Mixing Table: Reference flow 2</w:t>
            </w:r>
          </w:p>
        </w:tc>
        <w:tc>
          <w:tcPr>
            <w:tcW w:w="2268"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914BBB" w:rsidRDefault="00914BBB" w14:paraId="6F035D0E" w14:textId="77777777">
            <w:pPr>
              <w:pStyle w:val="BodyText"/>
              <w:spacing w:line="276" w:lineRule="auto"/>
              <w:jc w:val="center"/>
              <w:rPr>
                <w:lang w:val="en-US"/>
              </w:rPr>
            </w:pPr>
            <w:r w:rsidRPr="004E6D37">
              <w:rPr>
                <w:lang w:val="en-US"/>
              </w:rPr>
              <w:t>Reference Flow Type</w:t>
            </w:r>
          </w:p>
        </w:tc>
        <w:tc>
          <w:tcPr>
            <w:tcW w:w="255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914BBB" w:rsidRDefault="00914BBB" w14:paraId="6F15D1CD" w14:textId="77777777">
            <w:pPr>
              <w:pStyle w:val="BodyText"/>
              <w:spacing w:line="276" w:lineRule="auto"/>
              <w:jc w:val="center"/>
              <w:rPr>
                <w:lang w:val="en-US"/>
              </w:rPr>
            </w:pPr>
            <w:r w:rsidRPr="004E6D37">
              <w:rPr>
                <w:lang w:val="en-US"/>
              </w:rPr>
              <w:t>Entering mass flow</w:t>
            </w:r>
          </w:p>
        </w:tc>
      </w:tr>
      <w:tr w:rsidRPr="004E6D37" w:rsidR="00914BBB" w14:paraId="312473AB" w14:textId="77777777">
        <w:trPr>
          <w:jc w:val="center"/>
        </w:trPr>
        <w:tc>
          <w:tcPr>
            <w:tcW w:w="3823" w:type="dxa"/>
            <w:gridSpan w:val="2"/>
            <w:vMerge/>
            <w:tcBorders>
              <w:left w:val="single" w:color="auto" w:sz="4" w:space="0"/>
              <w:right w:val="single" w:color="auto" w:sz="4" w:space="0"/>
            </w:tcBorders>
            <w:shd w:val="clear" w:color="auto" w:fill="FFFFFF" w:themeFill="background1"/>
            <w:vAlign w:val="center"/>
          </w:tcPr>
          <w:p w:rsidRPr="004E6D37" w:rsidR="00914BBB" w:rsidRDefault="00914BBB" w14:paraId="38C9BAFA" w14:textId="77777777">
            <w:pPr>
              <w:pStyle w:val="BodyText"/>
              <w:spacing w:line="276" w:lineRule="auto"/>
              <w:jc w:val="center"/>
              <w:rPr>
                <w:lang w:val="en-US"/>
              </w:rPr>
            </w:pPr>
          </w:p>
        </w:tc>
        <w:tc>
          <w:tcPr>
            <w:tcW w:w="2268"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2E16D433" w14:textId="77777777">
            <w:pPr>
              <w:pStyle w:val="BodyText"/>
              <w:spacing w:line="276" w:lineRule="auto"/>
              <w:jc w:val="center"/>
              <w:rPr>
                <w:lang w:val="en-US"/>
              </w:rPr>
            </w:pPr>
            <w:r w:rsidRPr="004E6D37">
              <w:rPr>
                <w:lang w:val="en-US"/>
              </w:rPr>
              <w:t>Components</w:t>
            </w:r>
          </w:p>
        </w:tc>
        <w:tc>
          <w:tcPr>
            <w:tcW w:w="255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914BBB" w:rsidRDefault="00914BBB" w14:paraId="3CD77807" w14:textId="77777777">
            <w:pPr>
              <w:pStyle w:val="BodyText"/>
              <w:spacing w:line="276" w:lineRule="auto"/>
              <w:jc w:val="center"/>
              <w:rPr>
                <w:lang w:val="en-US"/>
              </w:rPr>
            </w:pPr>
            <w:r w:rsidRPr="004E6D37">
              <w:rPr>
                <w:lang w:val="en-US"/>
              </w:rPr>
              <w:t>Starch</w:t>
            </w:r>
          </w:p>
        </w:tc>
      </w:tr>
      <w:tr w:rsidRPr="004E6D37" w:rsidR="000B793F" w14:paraId="20C965C0" w14:textId="77777777">
        <w:trPr>
          <w:jc w:val="center"/>
        </w:trPr>
        <w:tc>
          <w:tcPr>
            <w:tcW w:w="8642" w:type="dxa"/>
            <w:gridSpan w:val="4"/>
            <w:tcBorders>
              <w:bottom w:val="single" w:color="auto" w:sz="4" w:space="0"/>
            </w:tcBorders>
            <w:shd w:val="clear" w:color="auto" w:fill="EAF1DD" w:themeFill="accent3" w:themeFillTint="33"/>
            <w:vAlign w:val="center"/>
          </w:tcPr>
          <w:p w:rsidRPr="004E6D37" w:rsidR="000B793F" w:rsidRDefault="000B793F" w14:paraId="2A6FDEF7" w14:textId="77777777">
            <w:pPr>
              <w:pStyle w:val="BodyText"/>
              <w:spacing w:line="276" w:lineRule="auto"/>
              <w:jc w:val="center"/>
              <w:rPr>
                <w:b/>
                <w:bCs/>
                <w:lang w:val="en-US"/>
              </w:rPr>
            </w:pPr>
            <w:r w:rsidRPr="004E6D37">
              <w:rPr>
                <w:b/>
                <w:bCs/>
                <w:lang w:val="en-US"/>
              </w:rPr>
              <w:t>Reactions</w:t>
            </w:r>
          </w:p>
        </w:tc>
      </w:tr>
      <w:tr w:rsidRPr="004E6D37" w:rsidR="000B793F" w14:paraId="15F9A230" w14:textId="77777777">
        <w:trPr>
          <w:trHeight w:val="241"/>
          <w:jc w:val="center"/>
        </w:trPr>
        <w:tc>
          <w:tcPr>
            <w:tcW w:w="3823" w:type="dxa"/>
            <w:gridSpan w:val="2"/>
            <w:tcBorders>
              <w:bottom w:val="single" w:color="auto" w:sz="4" w:space="0"/>
            </w:tcBorders>
            <w:shd w:val="clear" w:color="auto" w:fill="FFFFFF" w:themeFill="background1"/>
            <w:vAlign w:val="center"/>
          </w:tcPr>
          <w:p w:rsidRPr="004E6D37" w:rsidR="000B793F" w:rsidRDefault="000B793F" w14:paraId="69513D2E" w14:textId="77777777">
            <w:pPr>
              <w:pStyle w:val="BodyText"/>
              <w:spacing w:line="276" w:lineRule="auto"/>
              <w:jc w:val="center"/>
              <w:rPr>
                <w:lang w:val="en-US"/>
              </w:rPr>
            </w:pPr>
            <w:r w:rsidRPr="004E6D37">
              <w:rPr>
                <w:lang w:val="en-US"/>
              </w:rPr>
              <w:t>Reaction name</w:t>
            </w:r>
          </w:p>
        </w:tc>
        <w:tc>
          <w:tcPr>
            <w:tcW w:w="2268" w:type="dxa"/>
            <w:tcBorders>
              <w:bottom w:val="single" w:color="auto" w:sz="4" w:space="0"/>
            </w:tcBorders>
            <w:shd w:val="clear" w:color="auto" w:fill="FFFFFF" w:themeFill="background1"/>
            <w:vAlign w:val="center"/>
          </w:tcPr>
          <w:p w:rsidRPr="004E6D37" w:rsidR="000B793F" w:rsidRDefault="000B793F" w14:paraId="6CA50405" w14:textId="77777777">
            <w:pPr>
              <w:pStyle w:val="BodyText"/>
              <w:spacing w:line="276" w:lineRule="auto"/>
              <w:jc w:val="center"/>
              <w:rPr>
                <w:lang w:val="en-US"/>
              </w:rPr>
            </w:pPr>
            <w:r w:rsidRPr="004E6D37">
              <w:rPr>
                <w:lang w:val="en-US"/>
              </w:rPr>
              <w:t>Conversion (%)</w:t>
            </w:r>
          </w:p>
        </w:tc>
        <w:tc>
          <w:tcPr>
            <w:tcW w:w="2551" w:type="dxa"/>
            <w:tcBorders>
              <w:bottom w:val="single" w:color="auto" w:sz="4" w:space="0"/>
            </w:tcBorders>
            <w:shd w:val="clear" w:color="auto" w:fill="FFFFFF" w:themeFill="background1"/>
            <w:vAlign w:val="center"/>
          </w:tcPr>
          <w:p w:rsidRPr="004E6D37" w:rsidR="000B793F" w:rsidRDefault="000B793F" w14:paraId="11982CC1" w14:textId="77777777">
            <w:pPr>
              <w:pStyle w:val="BodyText"/>
              <w:spacing w:line="276" w:lineRule="auto"/>
              <w:jc w:val="center"/>
              <w:rPr>
                <w:lang w:val="en-US"/>
              </w:rPr>
            </w:pPr>
            <w:r w:rsidRPr="004E6D37">
              <w:rPr>
                <w:lang w:val="en-US"/>
              </w:rPr>
              <w:t>Reactant</w:t>
            </w:r>
          </w:p>
        </w:tc>
      </w:tr>
      <w:tr w:rsidRPr="004E6D37" w:rsidR="000B793F" w14:paraId="2C601E73" w14:textId="77777777">
        <w:trPr>
          <w:trHeight w:val="58"/>
          <w:jc w:val="center"/>
        </w:trPr>
        <w:tc>
          <w:tcPr>
            <w:tcW w:w="3823"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0B793F" w:rsidRDefault="000B793F" w14:paraId="24CFB626" w14:textId="77777777">
            <w:pPr>
              <w:pStyle w:val="BodyText"/>
              <w:spacing w:line="276" w:lineRule="auto"/>
              <w:jc w:val="center"/>
              <w:rPr>
                <w:b/>
                <w:bCs/>
                <w:lang w:val="en-US"/>
              </w:rPr>
            </w:pPr>
            <w:r w:rsidRPr="004E6D37">
              <w:rPr>
                <w:lang w:val="en-US"/>
              </w:rPr>
              <w:t>Cellulose hydrolysis</w:t>
            </w:r>
          </w:p>
        </w:tc>
        <w:tc>
          <w:tcPr>
            <w:tcW w:w="2268"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0B793F" w:rsidRDefault="000B793F" w14:paraId="4F8B97CF" w14:textId="77777777">
            <w:pPr>
              <w:pStyle w:val="BodyText"/>
              <w:spacing w:line="276" w:lineRule="auto"/>
              <w:jc w:val="center"/>
              <w:rPr>
                <w:lang w:val="en-US"/>
              </w:rPr>
            </w:pPr>
            <w:r w:rsidRPr="004E6D37">
              <w:rPr>
                <w:lang w:val="en-US"/>
              </w:rPr>
              <w:t>70</w:t>
            </w:r>
          </w:p>
        </w:tc>
        <w:tc>
          <w:tcPr>
            <w:tcW w:w="255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0B793F" w:rsidRDefault="000B793F" w14:paraId="394BCF65" w14:textId="77777777">
            <w:pPr>
              <w:pStyle w:val="BodyText"/>
              <w:spacing w:line="276" w:lineRule="auto"/>
              <w:jc w:val="center"/>
              <w:rPr>
                <w:lang w:val="en-US"/>
              </w:rPr>
            </w:pPr>
            <w:r w:rsidRPr="004E6D37">
              <w:rPr>
                <w:lang w:val="en-US"/>
              </w:rPr>
              <w:t>Cellulose</w:t>
            </w:r>
          </w:p>
        </w:tc>
      </w:tr>
      <w:tr w:rsidRPr="004E6D37" w:rsidR="000B793F" w14:paraId="1BBDE479" w14:textId="77777777">
        <w:trPr>
          <w:trHeight w:val="241"/>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0B793F" w:rsidRDefault="000B793F" w14:paraId="7E7CE390" w14:textId="77777777">
            <w:pPr>
              <w:pStyle w:val="BodyText"/>
              <w:spacing w:line="276" w:lineRule="auto"/>
              <w:jc w:val="center"/>
              <w:rPr>
                <w:lang w:val="en-US"/>
              </w:rPr>
            </w:pPr>
            <w:r w:rsidRPr="004E6D37">
              <w:rPr>
                <w:lang w:val="en-US"/>
              </w:rPr>
              <w:t>Hemicellulose hydrolysis</w:t>
            </w:r>
          </w:p>
        </w:tc>
        <w:tc>
          <w:tcPr>
            <w:tcW w:w="2268" w:type="dxa"/>
            <w:tcBorders>
              <w:top w:val="nil"/>
              <w:left w:val="single" w:color="auto" w:sz="4" w:space="0"/>
              <w:bottom w:val="nil"/>
              <w:right w:val="single" w:color="auto" w:sz="4" w:space="0"/>
            </w:tcBorders>
            <w:shd w:val="clear" w:color="auto" w:fill="FFFFFF" w:themeFill="background1"/>
            <w:vAlign w:val="center"/>
          </w:tcPr>
          <w:p w:rsidRPr="004E6D37" w:rsidR="000B793F" w:rsidRDefault="000B793F" w14:paraId="1832F796" w14:textId="77777777">
            <w:pPr>
              <w:pStyle w:val="BodyText"/>
              <w:spacing w:line="276" w:lineRule="auto"/>
              <w:jc w:val="center"/>
              <w:rPr>
                <w:lang w:val="en-US"/>
              </w:rPr>
            </w:pPr>
            <w:r w:rsidRPr="004E6D37">
              <w:rPr>
                <w:lang w:val="en-US"/>
              </w:rPr>
              <w:t>70</w:t>
            </w:r>
          </w:p>
        </w:tc>
        <w:tc>
          <w:tcPr>
            <w:tcW w:w="2551" w:type="dxa"/>
            <w:tcBorders>
              <w:top w:val="nil"/>
              <w:left w:val="single" w:color="auto" w:sz="4" w:space="0"/>
              <w:bottom w:val="nil"/>
              <w:right w:val="single" w:color="auto" w:sz="4" w:space="0"/>
            </w:tcBorders>
            <w:shd w:val="clear" w:color="auto" w:fill="FFFFFF" w:themeFill="background1"/>
            <w:vAlign w:val="center"/>
          </w:tcPr>
          <w:p w:rsidRPr="004E6D37" w:rsidR="000B793F" w:rsidRDefault="000B793F" w14:paraId="7650FB19" w14:textId="77777777">
            <w:pPr>
              <w:pStyle w:val="BodyText"/>
              <w:spacing w:line="276" w:lineRule="auto"/>
              <w:jc w:val="center"/>
              <w:rPr>
                <w:lang w:val="en-US"/>
              </w:rPr>
            </w:pPr>
            <w:r w:rsidRPr="004E6D37">
              <w:rPr>
                <w:lang w:val="en-US"/>
              </w:rPr>
              <w:t>Hemicellulose</w:t>
            </w:r>
          </w:p>
        </w:tc>
      </w:tr>
      <w:tr w:rsidRPr="004E6D37" w:rsidR="000B793F" w14:paraId="129501F6" w14:textId="77777777">
        <w:trPr>
          <w:trHeight w:val="241"/>
          <w:jc w:val="center"/>
        </w:trPr>
        <w:tc>
          <w:tcPr>
            <w:tcW w:w="382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0B793F" w:rsidRDefault="000B793F" w14:paraId="5EF2A922" w14:textId="77777777">
            <w:pPr>
              <w:pStyle w:val="BodyText"/>
              <w:spacing w:line="276" w:lineRule="auto"/>
              <w:jc w:val="center"/>
              <w:rPr>
                <w:lang w:val="en-US"/>
              </w:rPr>
            </w:pPr>
            <w:r w:rsidRPr="004E6D37">
              <w:rPr>
                <w:lang w:val="en-US"/>
              </w:rPr>
              <w:t>Starch hydrolysis</w:t>
            </w:r>
          </w:p>
        </w:tc>
        <w:tc>
          <w:tcPr>
            <w:tcW w:w="2268"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0B793F" w:rsidRDefault="000B793F" w14:paraId="1E4F5984" w14:textId="77777777">
            <w:pPr>
              <w:pStyle w:val="BodyText"/>
              <w:spacing w:line="276" w:lineRule="auto"/>
              <w:jc w:val="center"/>
              <w:rPr>
                <w:lang w:val="en-US"/>
              </w:rPr>
            </w:pPr>
            <w:r w:rsidRPr="004E6D37">
              <w:rPr>
                <w:lang w:val="en-US"/>
              </w:rPr>
              <w:t>90</w:t>
            </w:r>
          </w:p>
        </w:tc>
        <w:tc>
          <w:tcPr>
            <w:tcW w:w="255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0B793F" w:rsidRDefault="000B793F" w14:paraId="6529E076" w14:textId="77777777">
            <w:pPr>
              <w:pStyle w:val="BodyText"/>
              <w:spacing w:line="276" w:lineRule="auto"/>
              <w:jc w:val="center"/>
              <w:rPr>
                <w:lang w:val="en-US"/>
              </w:rPr>
            </w:pPr>
            <w:r w:rsidRPr="004E6D37">
              <w:rPr>
                <w:lang w:val="en-US"/>
              </w:rPr>
              <w:t>Starch</w:t>
            </w:r>
          </w:p>
        </w:tc>
      </w:tr>
      <w:tr w:rsidRPr="004E6D37" w:rsidR="000B793F" w14:paraId="2F494924" w14:textId="77777777">
        <w:trPr>
          <w:jc w:val="center"/>
        </w:trPr>
        <w:tc>
          <w:tcPr>
            <w:tcW w:w="8642" w:type="dxa"/>
            <w:gridSpan w:val="4"/>
            <w:tcBorders>
              <w:bottom w:val="single" w:color="auto" w:sz="4" w:space="0"/>
            </w:tcBorders>
            <w:shd w:val="clear" w:color="auto" w:fill="EAF1DD" w:themeFill="accent3" w:themeFillTint="33"/>
            <w:vAlign w:val="center"/>
          </w:tcPr>
          <w:p w:rsidRPr="004E6D37" w:rsidR="000B793F" w:rsidRDefault="000B793F" w14:paraId="7978EDD7" w14:textId="77777777">
            <w:pPr>
              <w:pStyle w:val="BodyText"/>
              <w:spacing w:line="276" w:lineRule="auto"/>
              <w:jc w:val="center"/>
              <w:rPr>
                <w:b/>
                <w:bCs/>
                <w:lang w:val="en-US"/>
              </w:rPr>
            </w:pPr>
            <w:r w:rsidRPr="004E6D37">
              <w:rPr>
                <w:b/>
                <w:bCs/>
                <w:lang w:val="en-US"/>
              </w:rPr>
              <w:t>Separation efficiency</w:t>
            </w:r>
          </w:p>
        </w:tc>
      </w:tr>
      <w:tr w:rsidRPr="004E6D37" w:rsidR="000B793F" w14:paraId="374D37D3" w14:textId="77777777">
        <w:trPr>
          <w:jc w:val="center"/>
        </w:trPr>
        <w:tc>
          <w:tcPr>
            <w:tcW w:w="382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0B793F" w:rsidRDefault="000B793F" w14:paraId="2987C39E" w14:textId="77777777">
            <w:pPr>
              <w:spacing w:line="276" w:lineRule="auto"/>
              <w:jc w:val="center"/>
            </w:pPr>
            <w:r w:rsidRPr="004E6D37">
              <w:t>Separation information</w:t>
            </w:r>
          </w:p>
        </w:tc>
        <w:tc>
          <w:tcPr>
            <w:tcW w:w="481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0B793F" w:rsidRDefault="000B793F" w14:paraId="5868608F" w14:textId="77777777">
            <w:pPr>
              <w:pStyle w:val="BodyText"/>
              <w:spacing w:line="276" w:lineRule="auto"/>
              <w:jc w:val="center"/>
              <w:rPr>
                <w:lang w:val="en-US"/>
              </w:rPr>
            </w:pPr>
            <w:r w:rsidRPr="004E6D37">
              <w:rPr>
                <w:lang w:val="en-US"/>
              </w:rPr>
              <w:t>All components enter the next unit</w:t>
            </w:r>
          </w:p>
        </w:tc>
      </w:tr>
    </w:tbl>
    <w:p w:rsidRPr="008873D3" w:rsidR="00914BBB" w:rsidP="008026A7" w:rsidRDefault="00914BBB" w14:paraId="3E298F8E" w14:textId="77777777">
      <w:pPr>
        <w:pStyle w:val="BodyText"/>
        <w:rPr>
          <w:lang w:val="en-US"/>
        </w:rPr>
      </w:pPr>
    </w:p>
    <w:p w:rsidRPr="00EB57AA" w:rsidR="00877793" w:rsidP="00EB57AA" w:rsidRDefault="4A6E91BA" w14:paraId="038E5AF9" w14:textId="2A9A1084">
      <w:pPr>
        <w:pStyle w:val="Caption"/>
        <w:keepNext/>
        <w:jc w:val="center"/>
        <w:rPr>
          <w:color w:val="auto"/>
        </w:rPr>
      </w:pPr>
      <w:bookmarkStart w:name="_Ref201845079" w:id="15"/>
      <w:r w:rsidRPr="044FD356">
        <w:rPr>
          <w:color w:val="auto"/>
        </w:rPr>
        <w:t xml:space="preserve">Table </w:t>
      </w:r>
      <w:r w:rsidRPr="044FD356" w:rsidR="00877793">
        <w:rPr>
          <w:color w:val="auto"/>
        </w:rPr>
        <w:fldChar w:fldCharType="begin"/>
      </w:r>
      <w:r w:rsidRPr="044FD356" w:rsidR="00877793">
        <w:rPr>
          <w:color w:val="auto"/>
        </w:rPr>
        <w:instrText xml:space="preserve"> SEQ Table \* ARABIC </w:instrText>
      </w:r>
      <w:r w:rsidRPr="044FD356" w:rsidR="00877793">
        <w:rPr>
          <w:color w:val="auto"/>
        </w:rPr>
        <w:fldChar w:fldCharType="separate"/>
      </w:r>
      <w:r w:rsidRPr="044FD356" w:rsidR="00877793">
        <w:rPr>
          <w:color w:val="auto"/>
        </w:rPr>
        <w:fldChar w:fldCharType="end"/>
      </w:r>
      <w:bookmarkEnd w:id="15"/>
      <w:r w:rsidRPr="044FD356">
        <w:rPr>
          <w:color w:val="auto"/>
        </w:rPr>
        <w:t>. Definition of the fermentation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Pr="004E6D37" w:rsidR="00527450" w14:paraId="43ADDB2E" w14:textId="77777777">
        <w:trPr>
          <w:jc w:val="center"/>
        </w:trPr>
        <w:tc>
          <w:tcPr>
            <w:tcW w:w="8642" w:type="dxa"/>
            <w:gridSpan w:val="2"/>
            <w:shd w:val="clear" w:color="auto" w:fill="FDE9D9" w:themeFill="accent6" w:themeFillTint="33"/>
            <w:vAlign w:val="center"/>
          </w:tcPr>
          <w:p w:rsidRPr="004E6D37" w:rsidR="00527450" w:rsidRDefault="00527450" w14:paraId="00B89161" w14:textId="77777777">
            <w:pPr>
              <w:pStyle w:val="BodyText"/>
              <w:spacing w:line="276" w:lineRule="auto"/>
              <w:jc w:val="center"/>
              <w:rPr>
                <w:b/>
                <w:bCs/>
                <w:lang w:val="en-US"/>
              </w:rPr>
            </w:pPr>
            <w:r w:rsidRPr="004E6D37">
              <w:rPr>
                <w:b/>
                <w:bCs/>
                <w:lang w:val="en-US"/>
              </w:rPr>
              <w:t>Fermentation</w:t>
            </w:r>
          </w:p>
        </w:tc>
      </w:tr>
      <w:tr w:rsidRPr="004E6D37" w:rsidR="00687434" w:rsidTr="00687434" w14:paraId="3CE8ED0C" w14:textId="77777777">
        <w:trPr>
          <w:trHeight w:val="263"/>
          <w:jc w:val="center"/>
        </w:trPr>
        <w:tc>
          <w:tcPr>
            <w:tcW w:w="8642" w:type="dxa"/>
            <w:gridSpan w:val="2"/>
            <w:shd w:val="clear" w:color="auto" w:fill="EAF1DD" w:themeFill="accent3" w:themeFillTint="33"/>
            <w:vAlign w:val="center"/>
          </w:tcPr>
          <w:p w:rsidRPr="004E6D37" w:rsidR="00687434" w:rsidRDefault="00687434" w14:paraId="043D40BB" w14:textId="57C737A4">
            <w:pPr>
              <w:pStyle w:val="BodyText"/>
              <w:spacing w:line="276" w:lineRule="auto"/>
              <w:jc w:val="center"/>
              <w:rPr>
                <w:b/>
                <w:bCs/>
                <w:lang w:val="en-US"/>
              </w:rPr>
            </w:pPr>
            <w:r w:rsidRPr="004E6D37">
              <w:rPr>
                <w:b/>
                <w:bCs/>
                <w:lang w:val="en-US"/>
              </w:rPr>
              <w:t>Input</w:t>
            </w:r>
          </w:p>
        </w:tc>
      </w:tr>
      <w:tr w:rsidRPr="004E6D37" w:rsidR="00687434" w:rsidTr="00687434" w14:paraId="2F1B405F" w14:textId="77777777">
        <w:trPr>
          <w:trHeight w:val="261"/>
          <w:jc w:val="center"/>
        </w:trPr>
        <w:tc>
          <w:tcPr>
            <w:tcW w:w="3823" w:type="dxa"/>
            <w:shd w:val="clear" w:color="auto" w:fill="FFFFFF" w:themeFill="background1"/>
            <w:vAlign w:val="center"/>
          </w:tcPr>
          <w:p w:rsidRPr="004E6D37" w:rsidR="00687434" w:rsidRDefault="00687434" w14:paraId="46680233" w14:textId="23F0805A">
            <w:pPr>
              <w:pStyle w:val="BodyText"/>
              <w:spacing w:line="276" w:lineRule="auto"/>
              <w:jc w:val="center"/>
              <w:rPr>
                <w:lang w:val="en-US"/>
              </w:rPr>
            </w:pPr>
            <w:r w:rsidRPr="004E6D37">
              <w:rPr>
                <w:lang w:val="en-US"/>
              </w:rPr>
              <w:t>Inputs</w:t>
            </w:r>
          </w:p>
        </w:tc>
        <w:tc>
          <w:tcPr>
            <w:tcW w:w="4819" w:type="dxa"/>
            <w:shd w:val="clear" w:color="auto" w:fill="FFFFFF" w:themeFill="background1"/>
            <w:vAlign w:val="center"/>
          </w:tcPr>
          <w:p w:rsidRPr="004E6D37" w:rsidR="00687434" w:rsidRDefault="00687434" w14:paraId="4379B4D6" w14:textId="55CC1BEA">
            <w:pPr>
              <w:pStyle w:val="BodyText"/>
              <w:spacing w:line="276" w:lineRule="auto"/>
              <w:jc w:val="center"/>
              <w:rPr>
                <w:lang w:val="en-US"/>
              </w:rPr>
            </w:pPr>
            <w:r w:rsidRPr="004E6D37">
              <w:rPr>
                <w:lang w:val="en-US"/>
              </w:rPr>
              <w:t>Water</w:t>
            </w:r>
          </w:p>
        </w:tc>
      </w:tr>
    </w:tbl>
    <w:p w:rsidR="002C2232" w:rsidP="008026A7" w:rsidRDefault="002C2232" w14:paraId="7522B81E" w14:textId="77777777">
      <w:pPr>
        <w:pStyle w:val="BodyText"/>
        <w:rPr>
          <w:lang w:val="en-US"/>
        </w:rPr>
      </w:pPr>
    </w:p>
    <w:p w:rsidR="00D42AAD" w:rsidP="008026A7" w:rsidRDefault="00D42AAD" w14:paraId="200299C3" w14:textId="77777777">
      <w:pPr>
        <w:pStyle w:val="BodyText"/>
        <w:rPr>
          <w:lang w:val="en-US"/>
        </w:rPr>
      </w:pPr>
    </w:p>
    <w:p w:rsidR="00EB57AA" w:rsidP="00EB57AA" w:rsidRDefault="6E3E4921" w14:paraId="2E75E5BF" w14:textId="157374ED">
      <w:pPr>
        <w:pStyle w:val="Caption"/>
        <w:keepNext/>
        <w:jc w:val="center"/>
        <w:rPr>
          <w:color w:val="auto"/>
        </w:rPr>
      </w:pPr>
      <w:r w:rsidRPr="044FD356">
        <w:rPr>
          <w:color w:val="auto"/>
        </w:rPr>
        <w:lastRenderedPageBreak/>
        <w:t>Table 1</w:t>
      </w:r>
      <w:r w:rsidRPr="044FD356" w:rsidR="3DFE9B46">
        <w:rPr>
          <w:color w:val="auto"/>
        </w:rPr>
        <w:t>9</w:t>
      </w:r>
      <w:r w:rsidRPr="044FD356">
        <w:rPr>
          <w:color w:val="auto"/>
        </w:rPr>
        <w:t>. Definition of the fermentation unit for ethanol production (Part 2)</w:t>
      </w:r>
    </w:p>
    <w:tbl>
      <w:tblPr>
        <w:tblStyle w:val="TableGrid"/>
        <w:tblW w:w="8642" w:type="dxa"/>
        <w:tblLook w:val="04A0" w:firstRow="1" w:lastRow="0" w:firstColumn="1" w:lastColumn="0" w:noHBand="0" w:noVBand="1"/>
      </w:tblPr>
      <w:tblGrid>
        <w:gridCol w:w="3681"/>
        <w:gridCol w:w="142"/>
        <w:gridCol w:w="2409"/>
        <w:gridCol w:w="2410"/>
      </w:tblGrid>
      <w:tr w:rsidRPr="004E6D37" w:rsidR="00EB57AA" w:rsidTr="00EB57AA" w14:paraId="56887772" w14:textId="77777777">
        <w:tc>
          <w:tcPr>
            <w:tcW w:w="8642" w:type="dxa"/>
            <w:gridSpan w:val="4"/>
            <w:shd w:val="clear" w:color="auto" w:fill="FDE9D9" w:themeFill="accent6" w:themeFillTint="33"/>
          </w:tcPr>
          <w:p w:rsidRPr="004E6D37" w:rsidR="00EB57AA" w:rsidRDefault="00EB57AA" w14:paraId="7C940B75" w14:textId="77777777">
            <w:pPr>
              <w:pStyle w:val="BodyText"/>
              <w:spacing w:line="276" w:lineRule="auto"/>
              <w:jc w:val="center"/>
              <w:rPr>
                <w:b/>
                <w:bCs/>
                <w:lang w:val="en-US"/>
              </w:rPr>
            </w:pPr>
            <w:r w:rsidRPr="004E6D37">
              <w:rPr>
                <w:b/>
                <w:bCs/>
                <w:lang w:val="en-US"/>
              </w:rPr>
              <w:t>Fermentation</w:t>
            </w:r>
          </w:p>
        </w:tc>
      </w:tr>
      <w:tr w:rsidRPr="004E6D37" w:rsidR="00D42AAD" w14:paraId="4452DCA1" w14:textId="77777777">
        <w:tblPrEx>
          <w:jc w:val="center"/>
          <w:shd w:val="clear" w:color="auto" w:fill="FFFFFF" w:themeFill="background1"/>
        </w:tblPrEx>
        <w:trPr>
          <w:jc w:val="center"/>
        </w:trPr>
        <w:tc>
          <w:tcPr>
            <w:tcW w:w="8642" w:type="dxa"/>
            <w:gridSpan w:val="4"/>
            <w:shd w:val="clear" w:color="auto" w:fill="EAF1DD" w:themeFill="accent3" w:themeFillTint="33"/>
            <w:vAlign w:val="center"/>
          </w:tcPr>
          <w:p w:rsidRPr="004E6D37" w:rsidR="00D42AAD" w:rsidRDefault="00D42AAD" w14:paraId="0D9C681D" w14:textId="77777777">
            <w:pPr>
              <w:pStyle w:val="BodyText"/>
              <w:spacing w:line="276" w:lineRule="auto"/>
              <w:jc w:val="center"/>
              <w:rPr>
                <w:b/>
                <w:bCs/>
                <w:lang w:val="en-US"/>
              </w:rPr>
            </w:pPr>
            <w:r w:rsidRPr="004E6D37">
              <w:rPr>
                <w:b/>
                <w:bCs/>
                <w:lang w:val="en-US"/>
              </w:rPr>
              <w:t>Cost related parameters</w:t>
            </w:r>
          </w:p>
        </w:tc>
      </w:tr>
      <w:tr w:rsidRPr="004E6D37" w:rsidR="00D42AAD" w14:paraId="3F2EBEFA" w14:textId="77777777">
        <w:tblPrEx>
          <w:jc w:val="center"/>
          <w:shd w:val="clear" w:color="auto" w:fill="FFFFFF" w:themeFill="background1"/>
        </w:tblPrEx>
        <w:trPr>
          <w:jc w:val="center"/>
        </w:trPr>
        <w:tc>
          <w:tcPr>
            <w:tcW w:w="3823"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39E6D9E4" w14:textId="77777777">
            <w:pPr>
              <w:pStyle w:val="BodyText"/>
              <w:spacing w:line="276" w:lineRule="auto"/>
              <w:jc w:val="center"/>
              <w:rPr>
                <w:lang w:val="en-US"/>
              </w:rPr>
            </w:pPr>
            <w:r w:rsidRPr="004E6D37">
              <w:rPr>
                <w:lang w:val="en-US"/>
              </w:rPr>
              <w:t>Reference flow type</w:t>
            </w:r>
          </w:p>
        </w:tc>
        <w:tc>
          <w:tcPr>
            <w:tcW w:w="4819"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6841CBA7" w14:textId="77777777">
            <w:pPr>
              <w:pStyle w:val="BodyText"/>
              <w:spacing w:line="276" w:lineRule="auto"/>
              <w:jc w:val="center"/>
              <w:rPr>
                <w:lang w:val="en-US"/>
              </w:rPr>
            </w:pPr>
            <w:r w:rsidRPr="004E6D37">
              <w:rPr>
                <w:lang w:val="en-US"/>
              </w:rPr>
              <w:t>Entering mass flow</w:t>
            </w:r>
          </w:p>
        </w:tc>
      </w:tr>
      <w:tr w:rsidRPr="004E6D37" w:rsidR="00D42AAD" w14:paraId="780D7E5F" w14:textId="77777777">
        <w:tblPrEx>
          <w:jc w:val="center"/>
          <w:shd w:val="clear" w:color="auto" w:fill="FFFFFF" w:themeFill="background1"/>
        </w:tblPrEx>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7F615994" w14:textId="77777777">
            <w:pPr>
              <w:pStyle w:val="BodyText"/>
              <w:spacing w:line="276" w:lineRule="auto"/>
              <w:jc w:val="center"/>
              <w:rPr>
                <w:lang w:val="en-US"/>
              </w:rPr>
            </w:pPr>
            <w:r w:rsidRPr="004E6D37">
              <w:rPr>
                <w:lang w:val="en-US"/>
              </w:rPr>
              <w:t>Reference flow (t/h)</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54B67E06" w14:textId="77777777">
            <w:pPr>
              <w:pStyle w:val="BodyText"/>
              <w:spacing w:line="276" w:lineRule="auto"/>
              <w:jc w:val="center"/>
              <w:rPr>
                <w:lang w:val="en-US"/>
              </w:rPr>
            </w:pPr>
            <w:r w:rsidRPr="004E6D37">
              <w:rPr>
                <w:lang w:val="en-US"/>
              </w:rPr>
              <w:t>0.625</w:t>
            </w:r>
          </w:p>
        </w:tc>
      </w:tr>
      <w:tr w:rsidRPr="004E6D37" w:rsidR="00D42AAD" w14:paraId="20DBCD05" w14:textId="77777777">
        <w:tblPrEx>
          <w:jc w:val="center"/>
          <w:shd w:val="clear" w:color="auto" w:fill="FFFFFF" w:themeFill="background1"/>
        </w:tblPrEx>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38B60CAE" w14:textId="77777777">
            <w:pPr>
              <w:pStyle w:val="BodyText"/>
              <w:spacing w:line="276" w:lineRule="auto"/>
              <w:jc w:val="center"/>
              <w:rPr>
                <w:lang w:val="en-US"/>
              </w:rPr>
            </w:pPr>
            <w:r w:rsidRPr="004E6D37">
              <w:rPr>
                <w:lang w:val="en-US"/>
              </w:rPr>
              <w:t>Components</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3B1146F4" w14:textId="77777777">
            <w:pPr>
              <w:pStyle w:val="BodyText"/>
              <w:spacing w:line="276" w:lineRule="auto"/>
              <w:jc w:val="center"/>
              <w:rPr>
                <w:lang w:val="en-US"/>
              </w:rPr>
            </w:pPr>
            <w:r w:rsidRPr="004E6D37">
              <w:rPr>
                <w:lang w:val="en-US"/>
              </w:rPr>
              <w:t>All components of the input streams</w:t>
            </w:r>
          </w:p>
        </w:tc>
      </w:tr>
      <w:tr w:rsidRPr="004E6D37" w:rsidR="00D42AAD" w14:paraId="745D9EFA" w14:textId="77777777">
        <w:tblPrEx>
          <w:jc w:val="center"/>
          <w:shd w:val="clear" w:color="auto" w:fill="FFFFFF" w:themeFill="background1"/>
        </w:tblPrEx>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2B54EC25" w14:textId="77777777">
            <w:pPr>
              <w:pStyle w:val="BodyText"/>
              <w:spacing w:line="276" w:lineRule="auto"/>
              <w:jc w:val="center"/>
              <w:rPr>
                <w:lang w:val="en-US"/>
              </w:rPr>
            </w:pPr>
            <w:r w:rsidRPr="004E6D37">
              <w:rPr>
                <w:lang w:val="en-US"/>
              </w:rPr>
              <w:t>Reference cost (M€)</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73F40B2C" w14:textId="77777777">
            <w:pPr>
              <w:pStyle w:val="BodyText"/>
              <w:spacing w:line="276" w:lineRule="auto"/>
              <w:jc w:val="center"/>
              <w:rPr>
                <w:lang w:val="en-US"/>
              </w:rPr>
            </w:pPr>
            <w:r w:rsidRPr="004E6D37">
              <w:rPr>
                <w:lang w:val="en-US"/>
              </w:rPr>
              <w:t>0.186</w:t>
            </w:r>
          </w:p>
        </w:tc>
      </w:tr>
      <w:tr w:rsidRPr="004E6D37" w:rsidR="00D42AAD" w14:paraId="5BF88E63" w14:textId="77777777">
        <w:tblPrEx>
          <w:jc w:val="center"/>
          <w:shd w:val="clear" w:color="auto" w:fill="FFFFFF" w:themeFill="background1"/>
        </w:tblPrEx>
        <w:trPr>
          <w:jc w:val="center"/>
        </w:trPr>
        <w:tc>
          <w:tcPr>
            <w:tcW w:w="3823"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46A8D0BC" w14:textId="77777777">
            <w:pPr>
              <w:pStyle w:val="BodyText"/>
              <w:spacing w:line="276" w:lineRule="auto"/>
              <w:jc w:val="center"/>
              <w:rPr>
                <w:lang w:val="en-US"/>
              </w:rPr>
            </w:pPr>
            <w:r w:rsidRPr="004E6D37">
              <w:rPr>
                <w:lang w:val="en-US"/>
              </w:rPr>
              <w:t>Reference Year</w:t>
            </w:r>
          </w:p>
        </w:tc>
        <w:tc>
          <w:tcPr>
            <w:tcW w:w="4819"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555C9623" w14:textId="77777777">
            <w:pPr>
              <w:pStyle w:val="BodyText"/>
              <w:spacing w:line="276" w:lineRule="auto"/>
              <w:jc w:val="center"/>
              <w:rPr>
                <w:lang w:val="en-US"/>
              </w:rPr>
            </w:pPr>
            <w:r w:rsidRPr="004E6D37">
              <w:rPr>
                <w:lang w:val="en-US"/>
              </w:rPr>
              <w:t>2020</w:t>
            </w:r>
          </w:p>
        </w:tc>
      </w:tr>
      <w:tr w:rsidRPr="004E6D37" w:rsidR="00D42AAD" w14:paraId="2F32F646" w14:textId="77777777">
        <w:tblPrEx>
          <w:jc w:val="center"/>
          <w:shd w:val="clear" w:color="auto" w:fill="FFFFFF" w:themeFill="background1"/>
        </w:tblPrEx>
        <w:trPr>
          <w:jc w:val="center"/>
        </w:trPr>
        <w:tc>
          <w:tcPr>
            <w:tcW w:w="382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697B455A" w14:textId="77777777">
            <w:pPr>
              <w:pStyle w:val="BodyText"/>
              <w:spacing w:line="276" w:lineRule="auto"/>
              <w:jc w:val="center"/>
              <w:rPr>
                <w:lang w:val="en-US"/>
              </w:rPr>
            </w:pPr>
            <w:r w:rsidRPr="004E6D37">
              <w:rPr>
                <w:lang w:val="en-US"/>
              </w:rPr>
              <w:t>Exponent</w:t>
            </w:r>
          </w:p>
        </w:tc>
        <w:tc>
          <w:tcPr>
            <w:tcW w:w="4819"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39208249" w14:textId="77777777">
            <w:pPr>
              <w:pStyle w:val="BodyText"/>
              <w:spacing w:line="276" w:lineRule="auto"/>
              <w:jc w:val="center"/>
              <w:rPr>
                <w:lang w:val="en-US"/>
              </w:rPr>
            </w:pPr>
            <w:r w:rsidRPr="004E6D37">
              <w:rPr>
                <w:lang w:val="en-US"/>
              </w:rPr>
              <w:t>0.719</w:t>
            </w:r>
          </w:p>
        </w:tc>
      </w:tr>
      <w:tr w:rsidRPr="004E6D37" w:rsidR="00D42AAD" w14:paraId="200921AA" w14:textId="77777777">
        <w:tblPrEx>
          <w:jc w:val="center"/>
          <w:shd w:val="clear" w:color="auto" w:fill="FFFFFF" w:themeFill="background1"/>
        </w:tblPrEx>
        <w:trPr>
          <w:jc w:val="center"/>
        </w:trPr>
        <w:tc>
          <w:tcPr>
            <w:tcW w:w="8642" w:type="dxa"/>
            <w:gridSpan w:val="4"/>
            <w:shd w:val="clear" w:color="auto" w:fill="EAF1DD" w:themeFill="accent3" w:themeFillTint="33"/>
            <w:vAlign w:val="center"/>
          </w:tcPr>
          <w:p w:rsidRPr="004E6D37" w:rsidR="00D42AAD" w:rsidRDefault="00D42AAD" w14:paraId="511EA768" w14:textId="77777777">
            <w:pPr>
              <w:pStyle w:val="BodyText"/>
              <w:spacing w:line="276" w:lineRule="auto"/>
              <w:jc w:val="center"/>
              <w:rPr>
                <w:b/>
                <w:bCs/>
                <w:lang w:val="en-US"/>
              </w:rPr>
            </w:pPr>
            <w:r w:rsidRPr="004E6D37">
              <w:rPr>
                <w:b/>
                <w:bCs/>
                <w:lang w:val="en-US"/>
              </w:rPr>
              <w:t>Utility requirements – Electricity requirements</w:t>
            </w:r>
          </w:p>
        </w:tc>
      </w:tr>
      <w:tr w:rsidRPr="004E6D37" w:rsidR="00D42AAD" w14:paraId="2E396BC4" w14:textId="77777777">
        <w:tblPrEx>
          <w:jc w:val="center"/>
          <w:shd w:val="clear" w:color="auto" w:fill="FFFFFF" w:themeFill="background1"/>
        </w:tblPrEx>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195D4B48" w14:textId="77777777">
            <w:pPr>
              <w:pStyle w:val="BodyText"/>
              <w:spacing w:line="276" w:lineRule="auto"/>
              <w:jc w:val="center"/>
              <w:rPr>
                <w:lang w:val="en-US"/>
              </w:rPr>
            </w:pPr>
            <w:r w:rsidRPr="004E6D37">
              <w:rPr>
                <w:lang w:val="en-US"/>
              </w:rPr>
              <w:t>Reference flow type</w:t>
            </w:r>
          </w:p>
        </w:tc>
        <w:tc>
          <w:tcPr>
            <w:tcW w:w="4961" w:type="dxa"/>
            <w:gridSpan w:val="3"/>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2B1DB870" w14:textId="77777777">
            <w:pPr>
              <w:pStyle w:val="BodyText"/>
              <w:spacing w:line="276" w:lineRule="auto"/>
              <w:jc w:val="center"/>
              <w:rPr>
                <w:lang w:val="en-US"/>
              </w:rPr>
            </w:pPr>
            <w:r w:rsidRPr="004E6D37">
              <w:rPr>
                <w:lang w:val="en-US"/>
              </w:rPr>
              <w:t>Entering mass flow</w:t>
            </w:r>
          </w:p>
        </w:tc>
      </w:tr>
      <w:tr w:rsidRPr="004E6D37" w:rsidR="00D42AAD" w14:paraId="6C91604A" w14:textId="77777777">
        <w:tblPrEx>
          <w:jc w:val="center"/>
          <w:shd w:val="clear" w:color="auto" w:fill="FFFFFF" w:themeFill="background1"/>
        </w:tblPrEx>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6BE81831" w14:textId="77777777">
            <w:pPr>
              <w:pStyle w:val="BodyText"/>
              <w:spacing w:line="276" w:lineRule="auto"/>
              <w:jc w:val="center"/>
              <w:rPr>
                <w:lang w:val="en-US"/>
              </w:rPr>
            </w:pPr>
            <w:r w:rsidRPr="004E6D37">
              <w:rPr>
                <w:lang w:val="en-US"/>
              </w:rPr>
              <w:t>Energy consumption (MWh/t)</w:t>
            </w:r>
          </w:p>
        </w:tc>
        <w:tc>
          <w:tcPr>
            <w:tcW w:w="4961" w:type="dxa"/>
            <w:gridSpan w:val="3"/>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41F4EF69" w14:textId="77777777">
            <w:pPr>
              <w:pStyle w:val="BodyText"/>
              <w:spacing w:line="276" w:lineRule="auto"/>
              <w:jc w:val="center"/>
              <w:rPr>
                <w:lang w:val="en-US"/>
              </w:rPr>
            </w:pPr>
            <w:r w:rsidRPr="004E6D37">
              <w:rPr>
                <w:lang w:val="en-US"/>
              </w:rPr>
              <w:t>0.00044</w:t>
            </w:r>
          </w:p>
        </w:tc>
      </w:tr>
      <w:tr w:rsidRPr="004E6D37" w:rsidR="00D42AAD" w14:paraId="682E90BE" w14:textId="77777777">
        <w:tblPrEx>
          <w:jc w:val="center"/>
          <w:shd w:val="clear" w:color="auto" w:fill="FFFFFF" w:themeFill="background1"/>
        </w:tblPrEx>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2027EC39" w14:textId="77777777">
            <w:pPr>
              <w:pStyle w:val="BodyText"/>
              <w:spacing w:line="276" w:lineRule="auto"/>
              <w:jc w:val="center"/>
              <w:rPr>
                <w:lang w:val="en-US"/>
              </w:rPr>
            </w:pPr>
            <w:r w:rsidRPr="004E6D37">
              <w:rPr>
                <w:lang w:val="en-US"/>
              </w:rPr>
              <w:t>Components</w:t>
            </w:r>
          </w:p>
        </w:tc>
        <w:tc>
          <w:tcPr>
            <w:tcW w:w="4961"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369E0B91" w14:textId="77777777">
            <w:pPr>
              <w:pStyle w:val="BodyText"/>
              <w:spacing w:line="276" w:lineRule="auto"/>
              <w:jc w:val="center"/>
              <w:rPr>
                <w:lang w:val="en-US"/>
              </w:rPr>
            </w:pPr>
            <w:r w:rsidRPr="004E6D37">
              <w:rPr>
                <w:lang w:val="en-US"/>
              </w:rPr>
              <w:t>Liquids of the input streams</w:t>
            </w:r>
          </w:p>
        </w:tc>
      </w:tr>
      <w:tr w:rsidRPr="004E6D37" w:rsidR="00D42AAD" w14:paraId="389D8590" w14:textId="77777777">
        <w:tblPrEx>
          <w:jc w:val="center"/>
          <w:shd w:val="clear" w:color="auto" w:fill="FFFFFF" w:themeFill="background1"/>
        </w:tblPrEx>
        <w:trPr>
          <w:jc w:val="center"/>
        </w:trPr>
        <w:tc>
          <w:tcPr>
            <w:tcW w:w="8642" w:type="dxa"/>
            <w:gridSpan w:val="4"/>
            <w:tcBorders>
              <w:top w:val="nil"/>
              <w:left w:val="single" w:color="auto" w:sz="4" w:space="0"/>
              <w:bottom w:val="single" w:color="auto" w:sz="4" w:space="0"/>
              <w:right w:val="single" w:color="auto" w:sz="4" w:space="0"/>
            </w:tcBorders>
            <w:shd w:val="clear" w:color="auto" w:fill="EAF1DD" w:themeFill="accent3" w:themeFillTint="33"/>
            <w:vAlign w:val="center"/>
          </w:tcPr>
          <w:p w:rsidRPr="004E6D37" w:rsidR="00D42AAD" w:rsidRDefault="00D42AAD" w14:paraId="5D73A569" w14:textId="77777777">
            <w:pPr>
              <w:pStyle w:val="BodyText"/>
              <w:spacing w:line="276" w:lineRule="auto"/>
              <w:jc w:val="center"/>
              <w:rPr>
                <w:b/>
                <w:bCs/>
                <w:lang w:val="en-US"/>
              </w:rPr>
            </w:pPr>
            <w:r w:rsidRPr="004E6D37">
              <w:rPr>
                <w:b/>
                <w:bCs/>
                <w:lang w:val="en-US"/>
              </w:rPr>
              <w:t>Heating Requirements</w:t>
            </w:r>
          </w:p>
        </w:tc>
      </w:tr>
      <w:tr w:rsidRPr="004E6D37" w:rsidR="00D42AAD" w14:paraId="55BFCAAB" w14:textId="77777777">
        <w:tblPrEx>
          <w:jc w:val="center"/>
          <w:shd w:val="clear" w:color="auto" w:fill="FFFFFF" w:themeFill="background1"/>
        </w:tblPrEx>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0E19A5AE" w14:textId="77777777">
            <w:pPr>
              <w:pStyle w:val="BodyText"/>
              <w:spacing w:line="276" w:lineRule="auto"/>
              <w:jc w:val="center"/>
              <w:rPr>
                <w:lang w:val="en-US"/>
              </w:rPr>
            </w:pPr>
            <w:r w:rsidRPr="004E6D37">
              <w:rPr>
                <w:lang w:val="en-US"/>
              </w:rPr>
              <w:t>Reference flow type</w:t>
            </w:r>
          </w:p>
        </w:tc>
        <w:tc>
          <w:tcPr>
            <w:tcW w:w="4961" w:type="dxa"/>
            <w:gridSpan w:val="3"/>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08F5B8D0" w14:textId="77777777">
            <w:pPr>
              <w:pStyle w:val="BodyText"/>
              <w:spacing w:line="276" w:lineRule="auto"/>
              <w:jc w:val="center"/>
              <w:rPr>
                <w:lang w:val="en-US"/>
              </w:rPr>
            </w:pPr>
            <w:r w:rsidRPr="004E6D37">
              <w:rPr>
                <w:lang w:val="en-US"/>
              </w:rPr>
              <w:t>Entering Flow Heat Capacity</w:t>
            </w:r>
          </w:p>
        </w:tc>
      </w:tr>
      <w:tr w:rsidRPr="004E6D37" w:rsidR="00D42AAD" w14:paraId="7F43B3EB" w14:textId="77777777">
        <w:tblPrEx>
          <w:jc w:val="center"/>
          <w:shd w:val="clear" w:color="auto" w:fill="FFFFFF" w:themeFill="background1"/>
        </w:tblPrEx>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39CEEA6C" w14:textId="77777777">
            <w:pPr>
              <w:pStyle w:val="BodyText"/>
              <w:spacing w:line="276" w:lineRule="auto"/>
              <w:jc w:val="center"/>
              <w:rPr>
                <w:lang w:val="en-US"/>
              </w:rPr>
            </w:pPr>
            <w:r w:rsidRPr="004E6D37">
              <w:rPr>
                <w:lang w:val="en-US"/>
              </w:rPr>
              <w:t>Required Cooling / Heating (∆T)</w:t>
            </w:r>
          </w:p>
        </w:tc>
        <w:tc>
          <w:tcPr>
            <w:tcW w:w="4961" w:type="dxa"/>
            <w:gridSpan w:val="3"/>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52040514" w14:textId="77777777">
            <w:pPr>
              <w:pStyle w:val="BodyText"/>
              <w:spacing w:line="276" w:lineRule="auto"/>
              <w:jc w:val="center"/>
              <w:rPr>
                <w:lang w:val="en-US"/>
              </w:rPr>
            </w:pPr>
            <w:r w:rsidRPr="004E6D37">
              <w:rPr>
                <w:lang w:val="en-US"/>
              </w:rPr>
              <w:t>10</w:t>
            </w:r>
          </w:p>
        </w:tc>
      </w:tr>
      <w:tr w:rsidRPr="004E6D37" w:rsidR="00D42AAD" w14:paraId="57B5908F" w14:textId="77777777">
        <w:tblPrEx>
          <w:jc w:val="center"/>
          <w:shd w:val="clear" w:color="auto" w:fill="FFFFFF" w:themeFill="background1"/>
        </w:tblPrEx>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635A2E89" w14:textId="77777777">
            <w:pPr>
              <w:pStyle w:val="BodyText"/>
              <w:spacing w:line="276" w:lineRule="auto"/>
              <w:jc w:val="center"/>
              <w:rPr>
                <w:lang w:val="en-US"/>
              </w:rPr>
            </w:pPr>
            <w:r w:rsidRPr="004E6D37">
              <w:rPr>
                <w:lang w:val="en-US"/>
              </w:rPr>
              <w:t>Components</w:t>
            </w:r>
          </w:p>
        </w:tc>
        <w:tc>
          <w:tcPr>
            <w:tcW w:w="4961"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15B83AD4" w14:textId="77777777">
            <w:pPr>
              <w:pStyle w:val="BodyText"/>
              <w:spacing w:line="276" w:lineRule="auto"/>
              <w:jc w:val="center"/>
              <w:rPr>
                <w:lang w:val="en-US"/>
              </w:rPr>
            </w:pPr>
            <w:r w:rsidRPr="004E6D37">
              <w:rPr>
                <w:lang w:val="en-US"/>
              </w:rPr>
              <w:t>Liquids of the input streams</w:t>
            </w:r>
          </w:p>
        </w:tc>
      </w:tr>
      <w:tr w:rsidRPr="004E6D37" w:rsidR="00D42AAD" w14:paraId="68E6D0F2" w14:textId="77777777">
        <w:tblPrEx>
          <w:jc w:val="center"/>
          <w:shd w:val="clear" w:color="auto" w:fill="FFFFFF" w:themeFill="background1"/>
        </w:tblPrEx>
        <w:trPr>
          <w:jc w:val="center"/>
        </w:trPr>
        <w:tc>
          <w:tcPr>
            <w:tcW w:w="8642" w:type="dxa"/>
            <w:gridSpan w:val="4"/>
            <w:tcBorders>
              <w:bottom w:val="single" w:color="auto" w:sz="4" w:space="0"/>
            </w:tcBorders>
            <w:shd w:val="clear" w:color="auto" w:fill="EAF1DD" w:themeFill="accent3" w:themeFillTint="33"/>
            <w:vAlign w:val="center"/>
          </w:tcPr>
          <w:p w:rsidRPr="004E6D37" w:rsidR="00D42AAD" w:rsidRDefault="00D42AAD" w14:paraId="6B77AAF8" w14:textId="77777777">
            <w:pPr>
              <w:pStyle w:val="BodyText"/>
              <w:spacing w:line="276" w:lineRule="auto"/>
              <w:jc w:val="center"/>
              <w:rPr>
                <w:b/>
                <w:bCs/>
                <w:lang w:val="en-US"/>
              </w:rPr>
            </w:pPr>
            <w:r w:rsidRPr="004E6D37">
              <w:rPr>
                <w:b/>
                <w:bCs/>
                <w:lang w:val="en-US"/>
              </w:rPr>
              <w:t>Reactions</w:t>
            </w:r>
          </w:p>
        </w:tc>
      </w:tr>
      <w:tr w:rsidRPr="004E6D37" w:rsidR="00D42AAD" w14:paraId="10B91B36" w14:textId="77777777">
        <w:tblPrEx>
          <w:jc w:val="center"/>
          <w:shd w:val="clear" w:color="auto" w:fill="FFFFFF" w:themeFill="background1"/>
        </w:tblPrEx>
        <w:trPr>
          <w:trHeight w:val="241"/>
          <w:jc w:val="center"/>
        </w:trPr>
        <w:tc>
          <w:tcPr>
            <w:tcW w:w="3681" w:type="dxa"/>
            <w:tcBorders>
              <w:bottom w:val="single" w:color="auto" w:sz="4" w:space="0"/>
            </w:tcBorders>
            <w:shd w:val="clear" w:color="auto" w:fill="FFFFFF" w:themeFill="background1"/>
            <w:vAlign w:val="center"/>
          </w:tcPr>
          <w:p w:rsidRPr="004E6D37" w:rsidR="00D42AAD" w:rsidRDefault="00D42AAD" w14:paraId="79EAC0A2" w14:textId="77777777">
            <w:pPr>
              <w:pStyle w:val="BodyText"/>
              <w:spacing w:line="276" w:lineRule="auto"/>
              <w:jc w:val="center"/>
              <w:rPr>
                <w:lang w:val="en-US"/>
              </w:rPr>
            </w:pPr>
            <w:r w:rsidRPr="004E6D37">
              <w:rPr>
                <w:lang w:val="en-US"/>
              </w:rPr>
              <w:t>Reaction name</w:t>
            </w:r>
          </w:p>
        </w:tc>
        <w:tc>
          <w:tcPr>
            <w:tcW w:w="2551" w:type="dxa"/>
            <w:gridSpan w:val="2"/>
            <w:tcBorders>
              <w:bottom w:val="single" w:color="auto" w:sz="4" w:space="0"/>
            </w:tcBorders>
            <w:shd w:val="clear" w:color="auto" w:fill="FFFFFF" w:themeFill="background1"/>
            <w:vAlign w:val="center"/>
          </w:tcPr>
          <w:p w:rsidRPr="004E6D37" w:rsidR="00D42AAD" w:rsidRDefault="00D42AAD" w14:paraId="3DECF632" w14:textId="77777777">
            <w:pPr>
              <w:pStyle w:val="BodyText"/>
              <w:spacing w:line="276" w:lineRule="auto"/>
              <w:jc w:val="center"/>
              <w:rPr>
                <w:lang w:val="en-US"/>
              </w:rPr>
            </w:pPr>
            <w:r w:rsidRPr="004E6D37">
              <w:rPr>
                <w:lang w:val="en-US"/>
              </w:rPr>
              <w:t>Conversion (%)</w:t>
            </w:r>
          </w:p>
        </w:tc>
        <w:tc>
          <w:tcPr>
            <w:tcW w:w="2410" w:type="dxa"/>
            <w:tcBorders>
              <w:bottom w:val="single" w:color="auto" w:sz="4" w:space="0"/>
            </w:tcBorders>
            <w:shd w:val="clear" w:color="auto" w:fill="FFFFFF" w:themeFill="background1"/>
            <w:vAlign w:val="center"/>
          </w:tcPr>
          <w:p w:rsidRPr="004E6D37" w:rsidR="00D42AAD" w:rsidRDefault="00D42AAD" w14:paraId="46ADB302" w14:textId="77777777">
            <w:pPr>
              <w:pStyle w:val="BodyText"/>
              <w:spacing w:line="276" w:lineRule="auto"/>
              <w:jc w:val="center"/>
              <w:rPr>
                <w:lang w:val="en-US"/>
              </w:rPr>
            </w:pPr>
            <w:r w:rsidRPr="004E6D37">
              <w:rPr>
                <w:lang w:val="en-US"/>
              </w:rPr>
              <w:t>Reactant</w:t>
            </w:r>
          </w:p>
        </w:tc>
      </w:tr>
      <w:tr w:rsidRPr="004E6D37" w:rsidR="00D42AAD" w14:paraId="0389BBC0" w14:textId="77777777">
        <w:tblPrEx>
          <w:jc w:val="center"/>
          <w:shd w:val="clear" w:color="auto" w:fill="FFFFFF" w:themeFill="background1"/>
        </w:tblPrEx>
        <w:trPr>
          <w:trHeight w:val="241"/>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2855A509" w14:textId="77777777">
            <w:pPr>
              <w:pStyle w:val="BodyText"/>
              <w:spacing w:line="276" w:lineRule="auto"/>
              <w:jc w:val="center"/>
              <w:rPr>
                <w:b/>
                <w:bCs/>
                <w:lang w:val="en-US"/>
              </w:rPr>
            </w:pPr>
            <w:r w:rsidRPr="004E6D37">
              <w:rPr>
                <w:lang w:val="en-US"/>
              </w:rPr>
              <w:t>Sugar fermentation</w:t>
            </w:r>
          </w:p>
        </w:tc>
        <w:tc>
          <w:tcPr>
            <w:tcW w:w="255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78A90982" w14:textId="77777777">
            <w:pPr>
              <w:pStyle w:val="BodyText"/>
              <w:spacing w:line="276" w:lineRule="auto"/>
              <w:jc w:val="center"/>
              <w:rPr>
                <w:lang w:val="en-US"/>
              </w:rPr>
            </w:pPr>
            <w:r w:rsidRPr="004E6D37">
              <w:rPr>
                <w:lang w:val="en-US"/>
              </w:rPr>
              <w:t>99</w:t>
            </w:r>
          </w:p>
        </w:tc>
        <w:tc>
          <w:tcPr>
            <w:tcW w:w="2410" w:type="dxa"/>
            <w:tcBorders>
              <w:top w:val="single" w:color="auto" w:sz="4" w:space="0"/>
              <w:left w:val="single" w:color="auto" w:sz="4" w:space="0"/>
              <w:bottom w:val="nil"/>
              <w:right w:val="single" w:color="auto" w:sz="4" w:space="0"/>
            </w:tcBorders>
            <w:shd w:val="clear" w:color="auto" w:fill="FFFFFF" w:themeFill="background1"/>
            <w:vAlign w:val="center"/>
          </w:tcPr>
          <w:p w:rsidRPr="004E6D37" w:rsidR="00D42AAD" w:rsidRDefault="00D42AAD" w14:paraId="07DEA5C2" w14:textId="77777777">
            <w:pPr>
              <w:pStyle w:val="BodyText"/>
              <w:spacing w:line="276" w:lineRule="auto"/>
              <w:jc w:val="center"/>
              <w:rPr>
                <w:lang w:val="en-US"/>
              </w:rPr>
            </w:pPr>
            <w:r w:rsidRPr="004E6D37">
              <w:rPr>
                <w:lang w:val="en-US"/>
              </w:rPr>
              <w:t>Sugar</w:t>
            </w:r>
          </w:p>
        </w:tc>
      </w:tr>
      <w:tr w:rsidRPr="004E6D37" w:rsidR="00D42AAD" w14:paraId="4D14AF84" w14:textId="77777777">
        <w:tblPrEx>
          <w:jc w:val="center"/>
          <w:shd w:val="clear" w:color="auto" w:fill="FFFFFF" w:themeFill="background1"/>
        </w:tblPrEx>
        <w:trPr>
          <w:trHeight w:val="241"/>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55F47809" w14:textId="77777777">
            <w:pPr>
              <w:pStyle w:val="BodyText"/>
              <w:spacing w:line="276" w:lineRule="auto"/>
              <w:jc w:val="center"/>
              <w:rPr>
                <w:lang w:val="en-US"/>
              </w:rPr>
            </w:pPr>
            <w:r w:rsidRPr="004E6D37">
              <w:rPr>
                <w:lang w:val="en-US"/>
              </w:rPr>
              <w:t>Cellulose fermentation</w:t>
            </w:r>
          </w:p>
        </w:tc>
        <w:tc>
          <w:tcPr>
            <w:tcW w:w="2551"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1EADCF75" w14:textId="77777777">
            <w:pPr>
              <w:pStyle w:val="BodyText"/>
              <w:spacing w:line="276" w:lineRule="auto"/>
              <w:jc w:val="center"/>
              <w:rPr>
                <w:lang w:val="en-US"/>
              </w:rPr>
            </w:pPr>
            <w:r w:rsidRPr="004E6D37">
              <w:rPr>
                <w:lang w:val="en-US"/>
              </w:rPr>
              <w:t>10</w:t>
            </w:r>
          </w:p>
        </w:tc>
        <w:tc>
          <w:tcPr>
            <w:tcW w:w="2410"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0CFC7B59" w14:textId="77777777">
            <w:pPr>
              <w:pStyle w:val="BodyText"/>
              <w:spacing w:line="276" w:lineRule="auto"/>
              <w:jc w:val="center"/>
              <w:rPr>
                <w:lang w:val="en-US"/>
              </w:rPr>
            </w:pPr>
            <w:r w:rsidRPr="004E6D37">
              <w:rPr>
                <w:lang w:val="en-US"/>
              </w:rPr>
              <w:t>Cellulose</w:t>
            </w:r>
          </w:p>
        </w:tc>
      </w:tr>
      <w:tr w:rsidRPr="004E6D37" w:rsidR="00D42AAD" w14:paraId="181226F1" w14:textId="77777777">
        <w:tblPrEx>
          <w:jc w:val="center"/>
          <w:shd w:val="clear" w:color="auto" w:fill="FFFFFF" w:themeFill="background1"/>
        </w:tblPrEx>
        <w:trPr>
          <w:trHeight w:val="241"/>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2D9E3EE9" w14:textId="77777777">
            <w:pPr>
              <w:pStyle w:val="BodyText"/>
              <w:spacing w:line="276" w:lineRule="auto"/>
              <w:jc w:val="center"/>
              <w:rPr>
                <w:lang w:val="en-US"/>
              </w:rPr>
            </w:pPr>
            <w:r w:rsidRPr="004E6D37">
              <w:rPr>
                <w:lang w:val="en-US"/>
              </w:rPr>
              <w:t>Hemicellulose fermentation</w:t>
            </w:r>
          </w:p>
        </w:tc>
        <w:tc>
          <w:tcPr>
            <w:tcW w:w="2551" w:type="dxa"/>
            <w:gridSpan w:val="2"/>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2AE02FF6" w14:textId="77777777">
            <w:pPr>
              <w:pStyle w:val="BodyText"/>
              <w:spacing w:line="276" w:lineRule="auto"/>
              <w:jc w:val="center"/>
              <w:rPr>
                <w:lang w:val="en-US"/>
              </w:rPr>
            </w:pPr>
            <w:r w:rsidRPr="004E6D37">
              <w:rPr>
                <w:lang w:val="en-US"/>
              </w:rPr>
              <w:t>20</w:t>
            </w:r>
          </w:p>
        </w:tc>
        <w:tc>
          <w:tcPr>
            <w:tcW w:w="2410" w:type="dxa"/>
            <w:tcBorders>
              <w:top w:val="nil"/>
              <w:left w:val="single" w:color="auto" w:sz="4" w:space="0"/>
              <w:bottom w:val="nil"/>
              <w:right w:val="single" w:color="auto" w:sz="4" w:space="0"/>
            </w:tcBorders>
            <w:shd w:val="clear" w:color="auto" w:fill="FFFFFF" w:themeFill="background1"/>
            <w:vAlign w:val="center"/>
          </w:tcPr>
          <w:p w:rsidRPr="004E6D37" w:rsidR="00D42AAD" w:rsidRDefault="00D42AAD" w14:paraId="759CB67F" w14:textId="77777777">
            <w:pPr>
              <w:pStyle w:val="BodyText"/>
              <w:spacing w:line="276" w:lineRule="auto"/>
              <w:jc w:val="center"/>
              <w:rPr>
                <w:lang w:val="en-US"/>
              </w:rPr>
            </w:pPr>
            <w:r w:rsidRPr="004E6D37">
              <w:rPr>
                <w:lang w:val="en-US"/>
              </w:rPr>
              <w:t>Hemicellulose</w:t>
            </w:r>
          </w:p>
        </w:tc>
      </w:tr>
      <w:tr w:rsidRPr="004E6D37" w:rsidR="00D42AAD" w14:paraId="6B45A7E1" w14:textId="77777777">
        <w:tblPrEx>
          <w:jc w:val="center"/>
          <w:shd w:val="clear" w:color="auto" w:fill="FFFFFF" w:themeFill="background1"/>
        </w:tblPrEx>
        <w:trPr>
          <w:trHeight w:val="241"/>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0B6CA852" w14:textId="77777777">
            <w:pPr>
              <w:pStyle w:val="BodyText"/>
              <w:spacing w:line="276" w:lineRule="auto"/>
              <w:jc w:val="center"/>
              <w:rPr>
                <w:lang w:val="en-US"/>
              </w:rPr>
            </w:pPr>
            <w:r w:rsidRPr="004E6D37">
              <w:rPr>
                <w:lang w:val="en-US"/>
              </w:rPr>
              <w:t>Starch fermentation</w:t>
            </w:r>
          </w:p>
        </w:tc>
        <w:tc>
          <w:tcPr>
            <w:tcW w:w="255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6282112D" w14:textId="77777777">
            <w:pPr>
              <w:pStyle w:val="BodyText"/>
              <w:spacing w:line="276" w:lineRule="auto"/>
              <w:jc w:val="center"/>
              <w:rPr>
                <w:lang w:val="en-US"/>
              </w:rPr>
            </w:pPr>
            <w:r w:rsidRPr="004E6D37">
              <w:rPr>
                <w:lang w:val="en-US"/>
              </w:rPr>
              <w:t>30</w:t>
            </w:r>
          </w:p>
        </w:tc>
        <w:tc>
          <w:tcPr>
            <w:tcW w:w="2410" w:type="dxa"/>
            <w:tcBorders>
              <w:top w:val="nil"/>
              <w:left w:val="single" w:color="auto" w:sz="4" w:space="0"/>
              <w:bottom w:val="single" w:color="auto" w:sz="4" w:space="0"/>
              <w:right w:val="single" w:color="auto" w:sz="4" w:space="0"/>
            </w:tcBorders>
            <w:shd w:val="clear" w:color="auto" w:fill="FFFFFF" w:themeFill="background1"/>
            <w:vAlign w:val="center"/>
          </w:tcPr>
          <w:p w:rsidRPr="004E6D37" w:rsidR="00D42AAD" w:rsidRDefault="00D42AAD" w14:paraId="32D9DED0" w14:textId="77777777">
            <w:pPr>
              <w:pStyle w:val="BodyText"/>
              <w:spacing w:line="276" w:lineRule="auto"/>
              <w:jc w:val="center"/>
              <w:rPr>
                <w:lang w:val="en-US"/>
              </w:rPr>
            </w:pPr>
            <w:r>
              <w:rPr>
                <w:lang w:val="en-US"/>
              </w:rPr>
              <w:t>Starch</w:t>
            </w:r>
          </w:p>
        </w:tc>
      </w:tr>
      <w:tr w:rsidRPr="004E6D37" w:rsidR="008873D3" w14:paraId="6BBC87A9" w14:textId="77777777">
        <w:tblPrEx>
          <w:jc w:val="center"/>
          <w:shd w:val="clear" w:color="auto" w:fill="FFFFFF" w:themeFill="background1"/>
        </w:tblPrEx>
        <w:trPr>
          <w:jc w:val="center"/>
        </w:trPr>
        <w:tc>
          <w:tcPr>
            <w:tcW w:w="8642" w:type="dxa"/>
            <w:gridSpan w:val="4"/>
            <w:tcBorders>
              <w:bottom w:val="single" w:color="auto" w:sz="4" w:space="0"/>
            </w:tcBorders>
            <w:shd w:val="clear" w:color="auto" w:fill="EAF1DD" w:themeFill="accent3" w:themeFillTint="33"/>
            <w:vAlign w:val="center"/>
          </w:tcPr>
          <w:p w:rsidRPr="004E6D37" w:rsidR="008873D3" w:rsidRDefault="008873D3" w14:paraId="6C4D477D" w14:textId="77777777">
            <w:pPr>
              <w:pStyle w:val="BodyText"/>
              <w:spacing w:line="276" w:lineRule="auto"/>
              <w:jc w:val="center"/>
              <w:rPr>
                <w:b/>
                <w:bCs/>
                <w:lang w:val="en-US"/>
              </w:rPr>
            </w:pPr>
            <w:r w:rsidRPr="004E6D37">
              <w:rPr>
                <w:b/>
                <w:bCs/>
                <w:lang w:val="en-US"/>
              </w:rPr>
              <w:t>Separation efficiency</w:t>
            </w:r>
          </w:p>
        </w:tc>
      </w:tr>
      <w:tr w:rsidRPr="004E6D37" w:rsidR="008873D3" w14:paraId="17E5E123" w14:textId="77777777">
        <w:tblPrEx>
          <w:jc w:val="center"/>
          <w:shd w:val="clear" w:color="auto" w:fill="FFFFFF" w:themeFill="background1"/>
        </w:tblPrEx>
        <w:trPr>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8873D3" w:rsidRDefault="008873D3" w14:paraId="3AAD44F9" w14:textId="77777777">
            <w:pPr>
              <w:spacing w:line="276" w:lineRule="auto"/>
              <w:jc w:val="center"/>
            </w:pPr>
            <w:r w:rsidRPr="004E6D37">
              <w:t>Separation information</w:t>
            </w:r>
          </w:p>
        </w:tc>
        <w:tc>
          <w:tcPr>
            <w:tcW w:w="4961"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E6D37" w:rsidR="008873D3" w:rsidRDefault="008873D3" w14:paraId="243BD18F" w14:textId="77777777">
            <w:pPr>
              <w:pStyle w:val="BodyText"/>
              <w:spacing w:line="276" w:lineRule="auto"/>
              <w:jc w:val="center"/>
              <w:rPr>
                <w:lang w:val="en-US"/>
              </w:rPr>
            </w:pPr>
            <w:r w:rsidRPr="004E6D37">
              <w:rPr>
                <w:lang w:val="en-US"/>
              </w:rPr>
              <w:t>Release of the CO</w:t>
            </w:r>
            <w:r w:rsidRPr="004E6D37">
              <w:rPr>
                <w:vertAlign w:val="subscript"/>
                <w:lang w:val="en-US"/>
              </w:rPr>
              <w:t>2</w:t>
            </w:r>
            <w:r w:rsidRPr="004E6D37">
              <w:rPr>
                <w:lang w:val="en-US"/>
              </w:rPr>
              <w:t xml:space="preserve"> produced</w:t>
            </w:r>
          </w:p>
          <w:p w:rsidRPr="004E6D37" w:rsidR="008873D3" w:rsidRDefault="008873D3" w14:paraId="25E33145" w14:textId="77777777">
            <w:pPr>
              <w:pStyle w:val="BodyText"/>
              <w:spacing w:line="276" w:lineRule="auto"/>
              <w:jc w:val="center"/>
              <w:rPr>
                <w:lang w:val="en-US"/>
              </w:rPr>
            </w:pPr>
            <w:r w:rsidRPr="004E6D37">
              <w:rPr>
                <w:lang w:val="en-US"/>
              </w:rPr>
              <w:t>The remaining components all enter the next unit</w:t>
            </w:r>
          </w:p>
        </w:tc>
      </w:tr>
    </w:tbl>
    <w:p w:rsidRPr="00EB57AA" w:rsidR="008873D3" w:rsidP="008026A7" w:rsidRDefault="008873D3" w14:paraId="51F5DA3E" w14:textId="77777777">
      <w:pPr>
        <w:pStyle w:val="BodyText"/>
        <w:rPr>
          <w:lang w:val="en-US"/>
        </w:rPr>
      </w:pPr>
    </w:p>
    <w:p w:rsidRPr="00EB57AA" w:rsidR="00EB57AA" w:rsidP="00EB57AA" w:rsidRDefault="6E3E4921" w14:paraId="058F74BE" w14:textId="73786D4B">
      <w:pPr>
        <w:pStyle w:val="Caption"/>
        <w:keepNext/>
        <w:jc w:val="center"/>
        <w:rPr>
          <w:color w:val="auto"/>
        </w:rPr>
      </w:pPr>
      <w:bookmarkStart w:name="_Ref201845094" w:id="16"/>
      <w:r w:rsidRPr="044FD356">
        <w:rPr>
          <w:color w:val="auto"/>
        </w:rPr>
        <w:t xml:space="preserve">Table </w:t>
      </w:r>
      <w:r w:rsidRPr="044FD356" w:rsidR="00EB57AA">
        <w:rPr>
          <w:color w:val="auto"/>
        </w:rPr>
        <w:fldChar w:fldCharType="begin"/>
      </w:r>
      <w:r w:rsidRPr="044FD356" w:rsidR="00EB57AA">
        <w:rPr>
          <w:color w:val="auto"/>
        </w:rPr>
        <w:instrText xml:space="preserve"> SEQ Table \* ARABIC </w:instrText>
      </w:r>
      <w:r w:rsidRPr="044FD356" w:rsidR="00EB57AA">
        <w:rPr>
          <w:color w:val="auto"/>
        </w:rPr>
        <w:fldChar w:fldCharType="separate"/>
      </w:r>
      <w:r w:rsidRPr="044FD356" w:rsidR="00EB57AA">
        <w:rPr>
          <w:color w:val="auto"/>
        </w:rPr>
        <w:fldChar w:fldCharType="end"/>
      </w:r>
      <w:bookmarkEnd w:id="16"/>
      <w:r w:rsidRPr="044FD356">
        <w:rPr>
          <w:color w:val="auto"/>
        </w:rPr>
        <w:t>. Definition of the centrifugation unit for ethanol production</w:t>
      </w:r>
      <w:r w:rsidRPr="044FD356" w:rsidR="24C0784C">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8B6CD3" w:rsidR="00460EF4" w14:paraId="35D5FE1A" w14:textId="77777777">
        <w:trPr>
          <w:jc w:val="center"/>
        </w:trPr>
        <w:tc>
          <w:tcPr>
            <w:tcW w:w="8642" w:type="dxa"/>
            <w:gridSpan w:val="2"/>
            <w:shd w:val="clear" w:color="auto" w:fill="FDE9D9" w:themeFill="accent6" w:themeFillTint="33"/>
            <w:vAlign w:val="center"/>
          </w:tcPr>
          <w:p w:rsidRPr="008B6CD3" w:rsidR="00460EF4" w:rsidRDefault="00460EF4" w14:paraId="6F9803C8" w14:textId="77777777">
            <w:pPr>
              <w:pStyle w:val="BodyText"/>
              <w:spacing w:line="276" w:lineRule="auto"/>
              <w:jc w:val="center"/>
              <w:rPr>
                <w:b/>
                <w:bCs/>
                <w:lang w:val="en-US"/>
              </w:rPr>
            </w:pPr>
            <w:r w:rsidRPr="008B6CD3">
              <w:rPr>
                <w:b/>
                <w:bCs/>
                <w:lang w:val="en-US"/>
              </w:rPr>
              <w:t>Centrifugation</w:t>
            </w:r>
          </w:p>
        </w:tc>
      </w:tr>
      <w:tr w:rsidRPr="008B6CD3" w:rsidR="00460EF4" w14:paraId="2E962444" w14:textId="77777777">
        <w:trPr>
          <w:jc w:val="center"/>
        </w:trPr>
        <w:tc>
          <w:tcPr>
            <w:tcW w:w="8642" w:type="dxa"/>
            <w:gridSpan w:val="2"/>
            <w:shd w:val="clear" w:color="auto" w:fill="EAF1DD" w:themeFill="accent3" w:themeFillTint="33"/>
            <w:vAlign w:val="center"/>
          </w:tcPr>
          <w:p w:rsidRPr="008B6CD3" w:rsidR="00460EF4" w:rsidRDefault="00460EF4" w14:paraId="6D81FB64" w14:textId="77777777">
            <w:pPr>
              <w:pStyle w:val="BodyText"/>
              <w:spacing w:line="276" w:lineRule="auto"/>
              <w:jc w:val="center"/>
              <w:rPr>
                <w:b/>
                <w:bCs/>
                <w:lang w:val="en-US"/>
              </w:rPr>
            </w:pPr>
            <w:r w:rsidRPr="008B6CD3">
              <w:rPr>
                <w:b/>
                <w:bCs/>
                <w:lang w:val="en-US"/>
              </w:rPr>
              <w:t>General parameters</w:t>
            </w:r>
          </w:p>
        </w:tc>
      </w:tr>
      <w:tr w:rsidRPr="008B6CD3" w:rsidR="00460EF4" w14:paraId="6ED8C55E" w14:textId="77777777">
        <w:trPr>
          <w:jc w:val="center"/>
        </w:trPr>
        <w:tc>
          <w:tcPr>
            <w:tcW w:w="3681" w:type="dxa"/>
            <w:tcBorders>
              <w:bottom w:val="single" w:color="auto" w:sz="4" w:space="0"/>
            </w:tcBorders>
            <w:shd w:val="clear" w:color="auto" w:fill="FFFFFF" w:themeFill="background1"/>
            <w:vAlign w:val="center"/>
          </w:tcPr>
          <w:p w:rsidRPr="008B6CD3" w:rsidR="00460EF4" w:rsidRDefault="00460EF4" w14:paraId="50F9FEC6" w14:textId="77777777">
            <w:pPr>
              <w:pStyle w:val="BodyText"/>
              <w:spacing w:line="276" w:lineRule="auto"/>
              <w:jc w:val="center"/>
              <w:rPr>
                <w:lang w:val="en-US"/>
              </w:rPr>
            </w:pPr>
            <w:r w:rsidRPr="008B6CD3">
              <w:rPr>
                <w:lang w:val="en-US"/>
              </w:rPr>
              <w:t>Parameters</w:t>
            </w:r>
          </w:p>
        </w:tc>
        <w:tc>
          <w:tcPr>
            <w:tcW w:w="4961" w:type="dxa"/>
            <w:tcBorders>
              <w:bottom w:val="single" w:color="auto" w:sz="4" w:space="0"/>
            </w:tcBorders>
            <w:shd w:val="clear" w:color="auto" w:fill="FFFFFF" w:themeFill="background1"/>
            <w:vAlign w:val="center"/>
          </w:tcPr>
          <w:p w:rsidRPr="008B6CD3" w:rsidR="00460EF4" w:rsidRDefault="00460EF4" w14:paraId="21AFC301" w14:textId="77777777">
            <w:pPr>
              <w:pStyle w:val="BodyText"/>
              <w:spacing w:line="276" w:lineRule="auto"/>
              <w:jc w:val="center"/>
              <w:rPr>
                <w:lang w:val="en-US"/>
              </w:rPr>
            </w:pPr>
            <w:r w:rsidRPr="008B6CD3">
              <w:rPr>
                <w:lang w:val="en-US"/>
              </w:rPr>
              <w:t>Value</w:t>
            </w:r>
          </w:p>
        </w:tc>
      </w:tr>
      <w:tr w:rsidRPr="008B6CD3" w:rsidR="00460EF4" w14:paraId="27737F5C"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0D189658" w14:textId="77777777">
            <w:pPr>
              <w:spacing w:line="276" w:lineRule="auto"/>
              <w:jc w:val="center"/>
            </w:pPr>
            <w:r w:rsidRPr="008B6CD3">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034C76BA" w14:textId="5E787AB1">
            <w:pPr>
              <w:pStyle w:val="BodyText"/>
              <w:spacing w:line="276" w:lineRule="auto"/>
              <w:jc w:val="center"/>
              <w:rPr>
                <w:lang w:val="en-US"/>
              </w:rPr>
            </w:pPr>
            <w:r w:rsidRPr="008B6CD3">
              <w:rPr>
                <w:lang w:val="en-US"/>
              </w:rPr>
              <w:t>3</w:t>
            </w:r>
            <w:r w:rsidR="0001311B">
              <w:rPr>
                <w:lang w:val="en-US"/>
              </w:rPr>
              <w:t>5</w:t>
            </w:r>
          </w:p>
        </w:tc>
      </w:tr>
      <w:tr w:rsidRPr="008B6CD3" w:rsidR="00460EF4" w14:paraId="02061FDD"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14E9B256" w14:textId="77777777">
            <w:pPr>
              <w:pStyle w:val="BodyText"/>
              <w:spacing w:line="276" w:lineRule="auto"/>
              <w:jc w:val="center"/>
              <w:rPr>
                <w:iCs/>
                <w:lang w:val="en-US"/>
              </w:rPr>
            </w:pPr>
            <w:r w:rsidRPr="008B6CD3">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646B436A" w14:textId="776C082D">
            <w:pPr>
              <w:pStyle w:val="BodyText"/>
              <w:spacing w:line="276" w:lineRule="auto"/>
              <w:jc w:val="center"/>
              <w:rPr>
                <w:lang w:val="en-US"/>
              </w:rPr>
            </w:pPr>
            <w:r w:rsidRPr="008B6CD3">
              <w:rPr>
                <w:lang w:val="en-US"/>
              </w:rPr>
              <w:t>3</w:t>
            </w:r>
            <w:r w:rsidR="0001311B">
              <w:rPr>
                <w:lang w:val="en-US"/>
              </w:rPr>
              <w:t>5</w:t>
            </w:r>
          </w:p>
        </w:tc>
      </w:tr>
      <w:tr w:rsidRPr="008B6CD3" w:rsidR="00460EF4" w14:paraId="05388680" w14:textId="77777777">
        <w:trPr>
          <w:jc w:val="center"/>
        </w:trPr>
        <w:tc>
          <w:tcPr>
            <w:tcW w:w="8642" w:type="dxa"/>
            <w:gridSpan w:val="2"/>
            <w:shd w:val="clear" w:color="auto" w:fill="EAF1DD" w:themeFill="accent3" w:themeFillTint="33"/>
            <w:vAlign w:val="center"/>
          </w:tcPr>
          <w:p w:rsidRPr="008B6CD3" w:rsidR="00460EF4" w:rsidRDefault="00460EF4" w14:paraId="40011968" w14:textId="77777777">
            <w:pPr>
              <w:pStyle w:val="BodyText"/>
              <w:spacing w:line="276" w:lineRule="auto"/>
              <w:jc w:val="center"/>
              <w:rPr>
                <w:b/>
                <w:bCs/>
                <w:lang w:val="en-US"/>
              </w:rPr>
            </w:pPr>
            <w:r w:rsidRPr="008B6CD3">
              <w:rPr>
                <w:b/>
                <w:bCs/>
                <w:lang w:val="en-US"/>
              </w:rPr>
              <w:t>Cost related parameters</w:t>
            </w:r>
          </w:p>
        </w:tc>
      </w:tr>
      <w:tr w:rsidRPr="008B6CD3" w:rsidR="00460EF4" w14:paraId="6BD5DC35"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648C8D34" w14:textId="77777777">
            <w:pPr>
              <w:pStyle w:val="BodyText"/>
              <w:spacing w:line="276" w:lineRule="auto"/>
              <w:jc w:val="center"/>
              <w:rPr>
                <w:lang w:val="en-US"/>
              </w:rPr>
            </w:pPr>
            <w:r w:rsidRPr="008B6CD3">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7F11E046" w14:textId="77777777">
            <w:pPr>
              <w:pStyle w:val="BodyText"/>
              <w:spacing w:line="276" w:lineRule="auto"/>
              <w:jc w:val="center"/>
              <w:rPr>
                <w:lang w:val="en-US"/>
              </w:rPr>
            </w:pPr>
            <w:r w:rsidRPr="008B6CD3">
              <w:rPr>
                <w:lang w:val="en-US"/>
              </w:rPr>
              <w:t>Entering mass flow</w:t>
            </w:r>
          </w:p>
        </w:tc>
      </w:tr>
      <w:tr w:rsidRPr="008B6CD3" w:rsidR="00460EF4" w14:paraId="0C600BC9"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066DC3FC" w14:textId="77777777">
            <w:pPr>
              <w:pStyle w:val="BodyText"/>
              <w:spacing w:line="276" w:lineRule="auto"/>
              <w:jc w:val="center"/>
              <w:rPr>
                <w:lang w:val="en-US"/>
              </w:rPr>
            </w:pPr>
            <w:r w:rsidRPr="008B6CD3">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3C044F39" w14:textId="77777777">
            <w:pPr>
              <w:pStyle w:val="BodyText"/>
              <w:spacing w:line="276" w:lineRule="auto"/>
              <w:jc w:val="center"/>
              <w:rPr>
                <w:lang w:val="en-US"/>
              </w:rPr>
            </w:pPr>
            <w:r w:rsidRPr="008B6CD3">
              <w:rPr>
                <w:lang w:val="en-US"/>
              </w:rPr>
              <w:t>7</w:t>
            </w:r>
            <w:r>
              <w:rPr>
                <w:lang w:val="en-US"/>
              </w:rPr>
              <w:t>.</w:t>
            </w:r>
            <w:r w:rsidRPr="008B6CD3">
              <w:rPr>
                <w:lang w:val="en-US"/>
              </w:rPr>
              <w:t>92</w:t>
            </w:r>
          </w:p>
        </w:tc>
      </w:tr>
      <w:tr w:rsidRPr="008B6CD3" w:rsidR="00460EF4" w14:paraId="1909E181"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5BB0DBD6" w14:textId="77777777">
            <w:pPr>
              <w:pStyle w:val="BodyText"/>
              <w:spacing w:line="276" w:lineRule="auto"/>
              <w:jc w:val="center"/>
              <w:rPr>
                <w:lang w:val="en-US"/>
              </w:rPr>
            </w:pPr>
            <w:r w:rsidRPr="008B6CD3">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2AEE74F7" w14:textId="77777777">
            <w:pPr>
              <w:pStyle w:val="BodyText"/>
              <w:spacing w:line="276" w:lineRule="auto"/>
              <w:jc w:val="center"/>
              <w:rPr>
                <w:lang w:val="en-US"/>
              </w:rPr>
            </w:pPr>
            <w:r w:rsidRPr="008B6CD3">
              <w:rPr>
                <w:lang w:val="en-US"/>
              </w:rPr>
              <w:t>Liquids of the input streams</w:t>
            </w:r>
          </w:p>
        </w:tc>
      </w:tr>
      <w:tr w:rsidRPr="008B6CD3" w:rsidR="00460EF4" w14:paraId="44593CAB"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2B1CC710" w14:textId="77777777">
            <w:pPr>
              <w:pStyle w:val="BodyText"/>
              <w:spacing w:line="276" w:lineRule="auto"/>
              <w:jc w:val="center"/>
              <w:rPr>
                <w:lang w:val="en-US"/>
              </w:rPr>
            </w:pPr>
            <w:r w:rsidRPr="008B6CD3">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0A0D894E" w14:textId="77777777">
            <w:pPr>
              <w:pStyle w:val="BodyText"/>
              <w:spacing w:line="276" w:lineRule="auto"/>
              <w:jc w:val="center"/>
              <w:rPr>
                <w:lang w:val="en-US"/>
              </w:rPr>
            </w:pPr>
            <w:r w:rsidRPr="008B6CD3">
              <w:rPr>
                <w:lang w:val="en-US"/>
              </w:rPr>
              <w:t>0</w:t>
            </w:r>
            <w:r>
              <w:rPr>
                <w:lang w:val="en-US"/>
              </w:rPr>
              <w:t>.</w:t>
            </w:r>
            <w:r w:rsidRPr="008B6CD3">
              <w:rPr>
                <w:lang w:val="en-US"/>
              </w:rPr>
              <w:t>213</w:t>
            </w:r>
          </w:p>
        </w:tc>
      </w:tr>
      <w:tr w:rsidRPr="008B6CD3" w:rsidR="00460EF4" w14:paraId="213C8D6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2E7942F7" w14:textId="77777777">
            <w:pPr>
              <w:pStyle w:val="BodyText"/>
              <w:spacing w:line="276" w:lineRule="auto"/>
              <w:jc w:val="center"/>
              <w:rPr>
                <w:lang w:val="en-US"/>
              </w:rPr>
            </w:pPr>
            <w:r w:rsidRPr="008B6CD3">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7D0AC535" w14:textId="77777777">
            <w:pPr>
              <w:pStyle w:val="BodyText"/>
              <w:spacing w:line="276" w:lineRule="auto"/>
              <w:jc w:val="center"/>
              <w:rPr>
                <w:lang w:val="en-US"/>
              </w:rPr>
            </w:pPr>
            <w:r w:rsidRPr="008B6CD3">
              <w:rPr>
                <w:lang w:val="en-US"/>
              </w:rPr>
              <w:t>2006</w:t>
            </w:r>
          </w:p>
        </w:tc>
      </w:tr>
      <w:tr w:rsidRPr="008B6CD3" w:rsidR="00460EF4" w14:paraId="1482576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2B09415F" w14:textId="77777777">
            <w:pPr>
              <w:pStyle w:val="BodyText"/>
              <w:spacing w:line="276" w:lineRule="auto"/>
              <w:jc w:val="center"/>
              <w:rPr>
                <w:lang w:val="en-US"/>
              </w:rPr>
            </w:pPr>
            <w:r w:rsidRPr="008B6CD3">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1D1D9FA6" w14:textId="77777777">
            <w:pPr>
              <w:pStyle w:val="BodyText"/>
              <w:spacing w:line="276" w:lineRule="auto"/>
              <w:jc w:val="center"/>
              <w:rPr>
                <w:lang w:val="en-US"/>
              </w:rPr>
            </w:pPr>
            <w:r w:rsidRPr="008B6CD3">
              <w:rPr>
                <w:lang w:val="en-US"/>
              </w:rPr>
              <w:t>0</w:t>
            </w:r>
            <w:r>
              <w:rPr>
                <w:lang w:val="en-US"/>
              </w:rPr>
              <w:t>.</w:t>
            </w:r>
            <w:r w:rsidRPr="008B6CD3">
              <w:rPr>
                <w:lang w:val="en-US"/>
              </w:rPr>
              <w:t>38</w:t>
            </w:r>
          </w:p>
        </w:tc>
      </w:tr>
      <w:tr w:rsidRPr="008B6CD3" w:rsidR="00460EF4" w14:paraId="43A7A708" w14:textId="77777777">
        <w:trPr>
          <w:jc w:val="center"/>
        </w:trPr>
        <w:tc>
          <w:tcPr>
            <w:tcW w:w="8642" w:type="dxa"/>
            <w:gridSpan w:val="2"/>
            <w:shd w:val="clear" w:color="auto" w:fill="EAF1DD" w:themeFill="accent3" w:themeFillTint="33"/>
            <w:vAlign w:val="center"/>
          </w:tcPr>
          <w:p w:rsidRPr="008B6CD3" w:rsidR="00460EF4" w:rsidRDefault="00460EF4" w14:paraId="675F074B" w14:textId="77777777">
            <w:pPr>
              <w:pStyle w:val="BodyText"/>
              <w:spacing w:line="276" w:lineRule="auto"/>
              <w:jc w:val="center"/>
              <w:rPr>
                <w:b/>
                <w:bCs/>
                <w:lang w:val="en-US"/>
              </w:rPr>
            </w:pPr>
            <w:r w:rsidRPr="008B6CD3">
              <w:rPr>
                <w:b/>
                <w:bCs/>
                <w:lang w:val="en-US"/>
              </w:rPr>
              <w:t>Utility requirements – Electricity requirements</w:t>
            </w:r>
          </w:p>
        </w:tc>
      </w:tr>
      <w:tr w:rsidRPr="008B6CD3" w:rsidR="00460EF4" w14:paraId="18E3436A"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11BFAF22" w14:textId="77777777">
            <w:pPr>
              <w:pStyle w:val="BodyText"/>
              <w:spacing w:line="276" w:lineRule="auto"/>
              <w:jc w:val="center"/>
              <w:rPr>
                <w:lang w:val="en-US"/>
              </w:rPr>
            </w:pPr>
            <w:r w:rsidRPr="008B6CD3">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60EF4" w:rsidRDefault="00460EF4" w14:paraId="01AE5AEF" w14:textId="77777777">
            <w:pPr>
              <w:pStyle w:val="BodyText"/>
              <w:spacing w:line="276" w:lineRule="auto"/>
              <w:jc w:val="center"/>
              <w:rPr>
                <w:lang w:val="en-US"/>
              </w:rPr>
            </w:pPr>
            <w:r w:rsidRPr="008B6CD3">
              <w:rPr>
                <w:lang w:val="en-US"/>
              </w:rPr>
              <w:t>Entering mass flow</w:t>
            </w:r>
          </w:p>
        </w:tc>
      </w:tr>
      <w:tr w:rsidRPr="008B6CD3" w:rsidR="00460EF4" w14:paraId="771DBEE2"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619E0303" w14:textId="77777777">
            <w:pPr>
              <w:pStyle w:val="BodyText"/>
              <w:spacing w:line="276" w:lineRule="auto"/>
              <w:jc w:val="center"/>
              <w:rPr>
                <w:lang w:val="en-US"/>
              </w:rPr>
            </w:pPr>
            <w:r w:rsidRPr="008B6CD3">
              <w:rPr>
                <w:lang w:val="en-US"/>
              </w:rPr>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60EF4" w:rsidRDefault="00460EF4" w14:paraId="05E68234" w14:textId="77777777">
            <w:pPr>
              <w:pStyle w:val="BodyText"/>
              <w:spacing w:line="276" w:lineRule="auto"/>
              <w:jc w:val="center"/>
              <w:rPr>
                <w:lang w:val="en-US"/>
              </w:rPr>
            </w:pPr>
            <w:r w:rsidRPr="008B6CD3">
              <w:rPr>
                <w:lang w:val="en-US"/>
              </w:rPr>
              <w:t>0</w:t>
            </w:r>
            <w:r>
              <w:rPr>
                <w:lang w:val="en-US"/>
              </w:rPr>
              <w:t>.</w:t>
            </w:r>
            <w:r w:rsidRPr="008B6CD3">
              <w:rPr>
                <w:lang w:val="en-US"/>
              </w:rPr>
              <w:t>01</w:t>
            </w:r>
          </w:p>
        </w:tc>
      </w:tr>
      <w:tr w:rsidRPr="008B6CD3" w:rsidR="00460EF4" w14:paraId="5E3766F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4B30D492" w14:textId="77777777">
            <w:pPr>
              <w:pStyle w:val="BodyText"/>
              <w:spacing w:line="276" w:lineRule="auto"/>
              <w:jc w:val="center"/>
              <w:rPr>
                <w:lang w:val="en-US"/>
              </w:rPr>
            </w:pPr>
            <w:r w:rsidRPr="008B6CD3">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60EF4" w:rsidRDefault="00460EF4" w14:paraId="2B57B13E" w14:textId="77777777">
            <w:pPr>
              <w:pStyle w:val="BodyText"/>
              <w:spacing w:line="276" w:lineRule="auto"/>
              <w:jc w:val="center"/>
              <w:rPr>
                <w:lang w:val="en-US"/>
              </w:rPr>
            </w:pPr>
            <w:r w:rsidRPr="008B6CD3">
              <w:rPr>
                <w:lang w:val="en-US"/>
              </w:rPr>
              <w:t>Solids of the input streams</w:t>
            </w:r>
          </w:p>
        </w:tc>
      </w:tr>
    </w:tbl>
    <w:p w:rsidR="00460EF4" w:rsidP="008026A7" w:rsidRDefault="00460EF4" w14:paraId="4B1E971D" w14:textId="77777777">
      <w:pPr>
        <w:pStyle w:val="BodyText"/>
        <w:rPr>
          <w:sz w:val="10"/>
          <w:szCs w:val="10"/>
          <w:lang w:val="en-US"/>
        </w:rPr>
      </w:pPr>
    </w:p>
    <w:p w:rsidR="0049647F" w:rsidP="008026A7" w:rsidRDefault="0049647F" w14:paraId="4C9B0A42" w14:textId="77777777">
      <w:pPr>
        <w:pStyle w:val="BodyText"/>
        <w:rPr>
          <w:sz w:val="10"/>
          <w:szCs w:val="10"/>
          <w:lang w:val="en-US"/>
        </w:rPr>
      </w:pPr>
    </w:p>
    <w:p w:rsidRPr="00EB57AA" w:rsidR="00546388" w:rsidP="00546388" w:rsidRDefault="4F334814" w14:paraId="21F9A7A3" w14:textId="3B130253">
      <w:pPr>
        <w:pStyle w:val="Caption"/>
        <w:keepNext/>
        <w:jc w:val="center"/>
        <w:rPr>
          <w:color w:val="auto"/>
        </w:rPr>
      </w:pPr>
      <w:r w:rsidRPr="044FD356">
        <w:rPr>
          <w:color w:val="auto"/>
        </w:rPr>
        <w:lastRenderedPageBreak/>
        <w:t xml:space="preserve">Table </w:t>
      </w:r>
      <w:r w:rsidRPr="044FD356" w:rsidR="58486607">
        <w:rPr>
          <w:color w:val="auto"/>
        </w:rPr>
        <w:t>21</w:t>
      </w:r>
      <w:r w:rsidRPr="044FD356">
        <w:rPr>
          <w:color w:val="auto"/>
        </w:rPr>
        <w:t>. Definition of the centrifugation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8B6CD3" w:rsidR="00EB57AA" w14:paraId="585D03F0" w14:textId="77777777">
        <w:trPr>
          <w:jc w:val="center"/>
        </w:trPr>
        <w:tc>
          <w:tcPr>
            <w:tcW w:w="8642" w:type="dxa"/>
            <w:gridSpan w:val="2"/>
            <w:shd w:val="clear" w:color="auto" w:fill="FDE9D9" w:themeFill="accent6" w:themeFillTint="33"/>
            <w:vAlign w:val="center"/>
          </w:tcPr>
          <w:p w:rsidRPr="008B6CD3" w:rsidR="00EB57AA" w:rsidRDefault="00EB57AA" w14:paraId="393C462D" w14:textId="77777777">
            <w:pPr>
              <w:pStyle w:val="BodyText"/>
              <w:spacing w:line="276" w:lineRule="auto"/>
              <w:jc w:val="center"/>
              <w:rPr>
                <w:b/>
                <w:bCs/>
                <w:lang w:val="en-US"/>
              </w:rPr>
            </w:pPr>
            <w:r w:rsidRPr="008B6CD3">
              <w:rPr>
                <w:b/>
                <w:bCs/>
                <w:lang w:val="en-US"/>
              </w:rPr>
              <w:t>Centrifugation</w:t>
            </w:r>
          </w:p>
        </w:tc>
      </w:tr>
      <w:tr w:rsidRPr="008B6CD3" w:rsidR="00EB57AA" w14:paraId="62C13ACB" w14:textId="77777777">
        <w:trPr>
          <w:jc w:val="center"/>
        </w:trPr>
        <w:tc>
          <w:tcPr>
            <w:tcW w:w="8642" w:type="dxa"/>
            <w:gridSpan w:val="2"/>
            <w:shd w:val="clear" w:color="auto" w:fill="EAF1DD" w:themeFill="accent3" w:themeFillTint="33"/>
            <w:vAlign w:val="center"/>
          </w:tcPr>
          <w:p w:rsidRPr="008B6CD3" w:rsidR="00EB57AA" w:rsidRDefault="00EB57AA" w14:paraId="61E9D5F0" w14:textId="77777777">
            <w:pPr>
              <w:pStyle w:val="BodyText"/>
              <w:spacing w:line="276" w:lineRule="auto"/>
              <w:jc w:val="center"/>
              <w:rPr>
                <w:b/>
                <w:bCs/>
                <w:lang w:val="en-US"/>
              </w:rPr>
            </w:pPr>
            <w:r w:rsidRPr="008B6CD3">
              <w:rPr>
                <w:b/>
                <w:bCs/>
                <w:lang w:val="en-US"/>
              </w:rPr>
              <w:t>Separation efficiency</w:t>
            </w:r>
          </w:p>
        </w:tc>
      </w:tr>
      <w:tr w:rsidRPr="008B6CD3" w:rsidR="00EB57AA" w14:paraId="44AE5576" w14:textId="77777777">
        <w:trPr>
          <w:jc w:val="center"/>
        </w:trPr>
        <w:tc>
          <w:tcPr>
            <w:tcW w:w="3681" w:type="dxa"/>
            <w:vMerge w:val="restart"/>
            <w:tcBorders>
              <w:top w:val="single" w:color="auto" w:sz="4" w:space="0"/>
              <w:left w:val="single" w:color="auto" w:sz="4" w:space="0"/>
              <w:right w:val="single" w:color="auto" w:sz="4" w:space="0"/>
            </w:tcBorders>
            <w:shd w:val="clear" w:color="auto" w:fill="FFFFFF" w:themeFill="background1"/>
            <w:vAlign w:val="center"/>
          </w:tcPr>
          <w:p w:rsidRPr="008B6CD3" w:rsidR="00EB57AA" w:rsidRDefault="00EB57AA" w14:paraId="29F95916" w14:textId="77777777">
            <w:pPr>
              <w:spacing w:line="276" w:lineRule="auto"/>
              <w:jc w:val="center"/>
            </w:pPr>
            <w:r w:rsidRPr="008B6CD3">
              <w:t>Separation information</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EB57AA" w:rsidRDefault="00EB57AA" w14:paraId="5DDB6493" w14:textId="77777777">
            <w:pPr>
              <w:pStyle w:val="BodyText"/>
              <w:spacing w:line="276" w:lineRule="auto"/>
              <w:jc w:val="center"/>
              <w:rPr>
                <w:lang w:val="en-US"/>
              </w:rPr>
            </w:pPr>
            <w:r w:rsidRPr="008B6CD3">
              <w:rPr>
                <w:lang w:val="en-US"/>
              </w:rPr>
              <w:t>Liquid stream with the main product</w:t>
            </w:r>
          </w:p>
        </w:tc>
      </w:tr>
      <w:tr w:rsidRPr="008B6CD3" w:rsidR="00EB57AA" w14:paraId="1B756D14" w14:textId="77777777">
        <w:trPr>
          <w:jc w:val="center"/>
        </w:trPr>
        <w:tc>
          <w:tcPr>
            <w:tcW w:w="3681" w:type="dxa"/>
            <w:vMerge/>
            <w:tcBorders>
              <w:left w:val="single" w:color="auto" w:sz="4" w:space="0"/>
              <w:bottom w:val="single" w:color="auto" w:sz="4" w:space="0"/>
              <w:right w:val="single" w:color="auto" w:sz="4" w:space="0"/>
            </w:tcBorders>
            <w:shd w:val="clear" w:color="auto" w:fill="FFFFFF" w:themeFill="background1"/>
            <w:vAlign w:val="center"/>
          </w:tcPr>
          <w:p w:rsidRPr="008B6CD3" w:rsidR="00EB57AA" w:rsidRDefault="00EB57AA" w14:paraId="6F116595" w14:textId="77777777">
            <w:pPr>
              <w:spacing w:line="276" w:lineRule="auto"/>
              <w:jc w:val="center"/>
            </w:pP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B57AA" w:rsidRDefault="00EB57AA" w14:paraId="0972FD8B" w14:textId="77777777">
            <w:pPr>
              <w:pStyle w:val="BodyText"/>
              <w:spacing w:line="276" w:lineRule="auto"/>
              <w:jc w:val="center"/>
              <w:rPr>
                <w:lang w:val="en-US"/>
              </w:rPr>
            </w:pPr>
            <w:r w:rsidRPr="008B6CD3">
              <w:rPr>
                <w:lang w:val="en-US"/>
              </w:rPr>
              <w:t>Solid stream with 10% liquid loss</w:t>
            </w:r>
          </w:p>
        </w:tc>
      </w:tr>
    </w:tbl>
    <w:p w:rsidR="00EB57AA" w:rsidP="008026A7" w:rsidRDefault="00EB57AA" w14:paraId="4770460D" w14:textId="77777777">
      <w:pPr>
        <w:pStyle w:val="BodyText"/>
        <w:rPr>
          <w:sz w:val="10"/>
          <w:szCs w:val="10"/>
          <w:lang w:val="en-US"/>
        </w:rPr>
      </w:pPr>
    </w:p>
    <w:p w:rsidRPr="00C37B88" w:rsidR="00EB57AA" w:rsidP="008026A7" w:rsidRDefault="00EB57AA" w14:paraId="136F4F73" w14:textId="77777777">
      <w:pPr>
        <w:pStyle w:val="BodyText"/>
        <w:rPr>
          <w:sz w:val="10"/>
          <w:szCs w:val="10"/>
          <w:lang w:val="en-US"/>
        </w:rPr>
      </w:pPr>
    </w:p>
    <w:p w:rsidRPr="00546388" w:rsidR="00546388" w:rsidP="00546388" w:rsidRDefault="4F334814" w14:paraId="0847E96A" w14:textId="6E05D22D">
      <w:pPr>
        <w:pStyle w:val="Caption"/>
        <w:keepNext/>
        <w:jc w:val="center"/>
        <w:rPr>
          <w:color w:val="auto"/>
        </w:rPr>
      </w:pPr>
      <w:bookmarkStart w:name="_Ref201845210" w:id="17"/>
      <w:r w:rsidRPr="044FD356">
        <w:rPr>
          <w:color w:val="auto"/>
        </w:rPr>
        <w:t xml:space="preserve">Table </w:t>
      </w:r>
      <w:r w:rsidRPr="044FD356" w:rsidR="00546388">
        <w:rPr>
          <w:color w:val="auto"/>
        </w:rPr>
        <w:fldChar w:fldCharType="begin"/>
      </w:r>
      <w:r w:rsidR="00546388">
        <w:instrText xml:space="preserve"> SEQ Table \* ARABIC </w:instrText>
      </w:r>
      <w:r w:rsidRPr="044FD356" w:rsidR="00546388">
        <w:rPr>
          <w:color w:val="auto"/>
        </w:rPr>
        <w:fldChar w:fldCharType="separate"/>
      </w:r>
      <w:r w:rsidRPr="044FD356" w:rsidR="00546388">
        <w:rPr>
          <w:color w:val="auto"/>
        </w:rPr>
        <w:fldChar w:fldCharType="end"/>
      </w:r>
      <w:bookmarkEnd w:id="17"/>
      <w:r w:rsidRPr="044FD356" w:rsidR="67522566">
        <w:rPr>
          <w:color w:val="auto"/>
        </w:rPr>
        <w:t>.</w:t>
      </w:r>
      <w:r w:rsidRPr="044FD356">
        <w:rPr>
          <w:color w:val="auto"/>
        </w:rPr>
        <w:t xml:space="preserve"> Definition of the distillation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8B6CD3" w:rsidR="006E4125" w14:paraId="0C40801E" w14:textId="77777777">
        <w:trPr>
          <w:jc w:val="center"/>
        </w:trPr>
        <w:tc>
          <w:tcPr>
            <w:tcW w:w="8642" w:type="dxa"/>
            <w:gridSpan w:val="2"/>
            <w:shd w:val="clear" w:color="auto" w:fill="FDE9D9" w:themeFill="accent6" w:themeFillTint="33"/>
            <w:vAlign w:val="center"/>
          </w:tcPr>
          <w:p w:rsidRPr="008B6CD3" w:rsidR="006E4125" w:rsidRDefault="006E4125" w14:paraId="1AE63308" w14:textId="77777777">
            <w:pPr>
              <w:pStyle w:val="BodyText"/>
              <w:spacing w:line="276" w:lineRule="auto"/>
              <w:jc w:val="center"/>
              <w:rPr>
                <w:b/>
                <w:bCs/>
                <w:lang w:val="en-US"/>
              </w:rPr>
            </w:pPr>
            <w:r w:rsidRPr="008B6CD3">
              <w:rPr>
                <w:b/>
                <w:bCs/>
                <w:lang w:val="en-US"/>
              </w:rPr>
              <w:t>Distillation</w:t>
            </w:r>
          </w:p>
        </w:tc>
      </w:tr>
      <w:tr w:rsidRPr="008B6CD3" w:rsidR="006E4125" w14:paraId="3C0D317C" w14:textId="77777777">
        <w:trPr>
          <w:jc w:val="center"/>
        </w:trPr>
        <w:tc>
          <w:tcPr>
            <w:tcW w:w="8642" w:type="dxa"/>
            <w:gridSpan w:val="2"/>
            <w:shd w:val="clear" w:color="auto" w:fill="EAF1DD" w:themeFill="accent3" w:themeFillTint="33"/>
            <w:vAlign w:val="center"/>
          </w:tcPr>
          <w:p w:rsidRPr="008B6CD3" w:rsidR="006E4125" w:rsidRDefault="006E4125" w14:paraId="217FB9F2" w14:textId="77777777">
            <w:pPr>
              <w:pStyle w:val="BodyText"/>
              <w:spacing w:line="276" w:lineRule="auto"/>
              <w:jc w:val="center"/>
              <w:rPr>
                <w:b/>
                <w:bCs/>
                <w:lang w:val="en-US"/>
              </w:rPr>
            </w:pPr>
            <w:r w:rsidRPr="008B6CD3">
              <w:rPr>
                <w:b/>
                <w:bCs/>
                <w:lang w:val="en-US"/>
              </w:rPr>
              <w:t>General parameters</w:t>
            </w:r>
          </w:p>
        </w:tc>
      </w:tr>
      <w:tr w:rsidRPr="008B6CD3" w:rsidR="006E4125" w14:paraId="73CE8757" w14:textId="77777777">
        <w:trPr>
          <w:jc w:val="center"/>
        </w:trPr>
        <w:tc>
          <w:tcPr>
            <w:tcW w:w="3681" w:type="dxa"/>
            <w:tcBorders>
              <w:bottom w:val="single" w:color="auto" w:sz="4" w:space="0"/>
            </w:tcBorders>
            <w:shd w:val="clear" w:color="auto" w:fill="FFFFFF" w:themeFill="background1"/>
            <w:vAlign w:val="center"/>
          </w:tcPr>
          <w:p w:rsidRPr="008B6CD3" w:rsidR="006E4125" w:rsidRDefault="006E4125" w14:paraId="61304134" w14:textId="77777777">
            <w:pPr>
              <w:pStyle w:val="BodyText"/>
              <w:spacing w:line="276" w:lineRule="auto"/>
              <w:jc w:val="center"/>
              <w:rPr>
                <w:lang w:val="en-US"/>
              </w:rPr>
            </w:pPr>
            <w:r w:rsidRPr="008B6CD3">
              <w:rPr>
                <w:lang w:val="en-US"/>
              </w:rPr>
              <w:t>Parameters</w:t>
            </w:r>
          </w:p>
        </w:tc>
        <w:tc>
          <w:tcPr>
            <w:tcW w:w="4961" w:type="dxa"/>
            <w:tcBorders>
              <w:bottom w:val="single" w:color="auto" w:sz="4" w:space="0"/>
            </w:tcBorders>
            <w:shd w:val="clear" w:color="auto" w:fill="FFFFFF" w:themeFill="background1"/>
            <w:vAlign w:val="center"/>
          </w:tcPr>
          <w:p w:rsidRPr="008B6CD3" w:rsidR="006E4125" w:rsidRDefault="006E4125" w14:paraId="13425BF5" w14:textId="77777777">
            <w:pPr>
              <w:pStyle w:val="BodyText"/>
              <w:spacing w:line="276" w:lineRule="auto"/>
              <w:jc w:val="center"/>
              <w:rPr>
                <w:lang w:val="en-US"/>
              </w:rPr>
            </w:pPr>
            <w:r w:rsidRPr="008B6CD3">
              <w:rPr>
                <w:lang w:val="en-US"/>
              </w:rPr>
              <w:t>Value</w:t>
            </w:r>
          </w:p>
        </w:tc>
      </w:tr>
      <w:tr w:rsidRPr="008B6CD3" w:rsidR="006E4125" w14:paraId="2EA78863"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E4125" w:rsidRDefault="006E4125" w14:paraId="552AFD6E" w14:textId="77777777">
            <w:pPr>
              <w:spacing w:line="276" w:lineRule="auto"/>
              <w:jc w:val="center"/>
            </w:pPr>
            <w:r w:rsidRPr="008B6CD3">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E4125" w:rsidRDefault="006E4125" w14:paraId="6D49434B" w14:textId="55AD00F5">
            <w:pPr>
              <w:pStyle w:val="BodyText"/>
              <w:spacing w:line="276" w:lineRule="auto"/>
              <w:jc w:val="center"/>
              <w:rPr>
                <w:lang w:val="en-US"/>
              </w:rPr>
            </w:pPr>
            <w:r w:rsidRPr="008B6CD3">
              <w:rPr>
                <w:lang w:val="en-US"/>
              </w:rPr>
              <w:t>3</w:t>
            </w:r>
            <w:r w:rsidR="00BD49FD">
              <w:rPr>
                <w:lang w:val="en-US"/>
              </w:rPr>
              <w:t>5</w:t>
            </w:r>
          </w:p>
        </w:tc>
      </w:tr>
      <w:tr w:rsidRPr="008B6CD3" w:rsidR="006E4125" w14:paraId="33C45D2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E4125" w:rsidRDefault="006E4125" w14:paraId="6C28066B" w14:textId="77777777">
            <w:pPr>
              <w:pStyle w:val="BodyText"/>
              <w:spacing w:line="276" w:lineRule="auto"/>
              <w:jc w:val="center"/>
              <w:rPr>
                <w:iCs/>
                <w:lang w:val="en-US"/>
              </w:rPr>
            </w:pPr>
            <w:r w:rsidRPr="008B6CD3">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E4125" w:rsidRDefault="006E4125" w14:paraId="568B2983" w14:textId="77777777">
            <w:pPr>
              <w:pStyle w:val="BodyText"/>
              <w:spacing w:line="276" w:lineRule="auto"/>
              <w:jc w:val="center"/>
              <w:rPr>
                <w:lang w:val="en-US"/>
              </w:rPr>
            </w:pPr>
            <w:r w:rsidRPr="008B6CD3">
              <w:rPr>
                <w:lang w:val="en-US"/>
              </w:rPr>
              <w:t>82</w:t>
            </w:r>
          </w:p>
        </w:tc>
      </w:tr>
      <w:tr w:rsidRPr="008B6CD3" w:rsidR="00604559" w14:paraId="25062702" w14:textId="77777777">
        <w:trPr>
          <w:jc w:val="center"/>
        </w:trPr>
        <w:tc>
          <w:tcPr>
            <w:tcW w:w="8642" w:type="dxa"/>
            <w:gridSpan w:val="2"/>
            <w:shd w:val="clear" w:color="auto" w:fill="EAF1DD" w:themeFill="accent3" w:themeFillTint="33"/>
            <w:vAlign w:val="center"/>
          </w:tcPr>
          <w:p w:rsidRPr="008B6CD3" w:rsidR="00604559" w:rsidRDefault="00604559" w14:paraId="5E23F8A1" w14:textId="77777777">
            <w:pPr>
              <w:pStyle w:val="BodyText"/>
              <w:spacing w:line="276" w:lineRule="auto"/>
              <w:jc w:val="center"/>
              <w:rPr>
                <w:b/>
                <w:bCs/>
                <w:lang w:val="en-US"/>
              </w:rPr>
            </w:pPr>
            <w:r w:rsidRPr="008B6CD3">
              <w:rPr>
                <w:b/>
                <w:bCs/>
                <w:lang w:val="en-US"/>
              </w:rPr>
              <w:t>Cost related parameters</w:t>
            </w:r>
          </w:p>
        </w:tc>
      </w:tr>
      <w:tr w:rsidRPr="008B6CD3" w:rsidR="00604559" w14:paraId="671FAF47"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04559" w:rsidRDefault="00604559" w14:paraId="78134E7E" w14:textId="77777777">
            <w:pPr>
              <w:pStyle w:val="BodyText"/>
              <w:spacing w:line="276" w:lineRule="auto"/>
              <w:jc w:val="center"/>
              <w:rPr>
                <w:lang w:val="en-US"/>
              </w:rPr>
            </w:pPr>
            <w:r w:rsidRPr="008B6CD3">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04559" w:rsidRDefault="00604559" w14:paraId="17B71EA7" w14:textId="77777777">
            <w:pPr>
              <w:pStyle w:val="BodyText"/>
              <w:spacing w:line="276" w:lineRule="auto"/>
              <w:jc w:val="center"/>
              <w:rPr>
                <w:lang w:val="en-US"/>
              </w:rPr>
            </w:pPr>
            <w:r w:rsidRPr="008B6CD3">
              <w:rPr>
                <w:lang w:val="en-US"/>
              </w:rPr>
              <w:t>Entering mass flow</w:t>
            </w:r>
          </w:p>
        </w:tc>
      </w:tr>
      <w:tr w:rsidRPr="008B6CD3" w:rsidR="00604559" w14:paraId="639E8D48"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459422FD" w14:textId="77777777">
            <w:pPr>
              <w:pStyle w:val="BodyText"/>
              <w:spacing w:line="276" w:lineRule="auto"/>
              <w:jc w:val="center"/>
              <w:rPr>
                <w:lang w:val="en-US"/>
              </w:rPr>
            </w:pPr>
            <w:r w:rsidRPr="008B6CD3">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BD49FD" w14:paraId="5F0F28D6" w14:textId="53285184">
            <w:pPr>
              <w:pStyle w:val="BodyText"/>
              <w:spacing w:line="276" w:lineRule="auto"/>
              <w:jc w:val="center"/>
              <w:rPr>
                <w:lang w:val="en-US"/>
              </w:rPr>
            </w:pPr>
            <w:r>
              <w:rPr>
                <w:lang w:val="en-US"/>
              </w:rPr>
              <w:t>120</w:t>
            </w:r>
          </w:p>
        </w:tc>
      </w:tr>
      <w:tr w:rsidRPr="008B6CD3" w:rsidR="00604559" w14:paraId="3DA05B0F"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549EE071" w14:textId="77777777">
            <w:pPr>
              <w:pStyle w:val="BodyText"/>
              <w:spacing w:line="276" w:lineRule="auto"/>
              <w:jc w:val="center"/>
              <w:rPr>
                <w:lang w:val="en-US"/>
              </w:rPr>
            </w:pPr>
            <w:r w:rsidRPr="008B6CD3">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6E152E5B" w14:textId="77777777">
            <w:pPr>
              <w:pStyle w:val="BodyText"/>
              <w:spacing w:line="276" w:lineRule="auto"/>
              <w:jc w:val="center"/>
              <w:rPr>
                <w:lang w:val="en-US"/>
              </w:rPr>
            </w:pPr>
            <w:r w:rsidRPr="008B6CD3">
              <w:rPr>
                <w:lang w:val="en-US"/>
              </w:rPr>
              <w:t>All components of the input streams</w:t>
            </w:r>
          </w:p>
        </w:tc>
      </w:tr>
      <w:tr w:rsidRPr="008B6CD3" w:rsidR="00604559" w14:paraId="43B240AA"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4BD22DFB" w14:textId="77777777">
            <w:pPr>
              <w:pStyle w:val="BodyText"/>
              <w:spacing w:line="276" w:lineRule="auto"/>
              <w:jc w:val="center"/>
              <w:rPr>
                <w:lang w:val="en-US"/>
              </w:rPr>
            </w:pPr>
            <w:r w:rsidRPr="008B6CD3">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593AE6BA" w14:textId="77777777">
            <w:pPr>
              <w:pStyle w:val="BodyText"/>
              <w:spacing w:line="276" w:lineRule="auto"/>
              <w:jc w:val="center"/>
              <w:rPr>
                <w:lang w:val="en-US"/>
              </w:rPr>
            </w:pPr>
            <w:r w:rsidRPr="008B6CD3">
              <w:rPr>
                <w:lang w:val="en-US"/>
              </w:rPr>
              <w:t>0</w:t>
            </w:r>
            <w:r>
              <w:rPr>
                <w:lang w:val="en-US"/>
              </w:rPr>
              <w:t>.</w:t>
            </w:r>
            <w:r w:rsidRPr="008B6CD3">
              <w:rPr>
                <w:lang w:val="en-US"/>
              </w:rPr>
              <w:t>60</w:t>
            </w:r>
          </w:p>
        </w:tc>
      </w:tr>
      <w:tr w:rsidRPr="008B6CD3" w:rsidR="00604559" w14:paraId="0F297668"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2867A475" w14:textId="77777777">
            <w:pPr>
              <w:pStyle w:val="BodyText"/>
              <w:spacing w:line="276" w:lineRule="auto"/>
              <w:jc w:val="center"/>
              <w:rPr>
                <w:lang w:val="en-US"/>
              </w:rPr>
            </w:pPr>
            <w:r w:rsidRPr="008B6CD3">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2B1CE928" w14:textId="77777777">
            <w:pPr>
              <w:pStyle w:val="BodyText"/>
              <w:spacing w:line="276" w:lineRule="auto"/>
              <w:jc w:val="center"/>
              <w:rPr>
                <w:lang w:val="en-US"/>
              </w:rPr>
            </w:pPr>
            <w:r w:rsidRPr="008B6CD3">
              <w:rPr>
                <w:lang w:val="en-US"/>
              </w:rPr>
              <w:t>2008</w:t>
            </w:r>
          </w:p>
        </w:tc>
      </w:tr>
      <w:tr w:rsidRPr="008B6CD3" w:rsidR="00604559" w14:paraId="2282C39A"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04559" w:rsidRDefault="00604559" w14:paraId="44B02336" w14:textId="77777777">
            <w:pPr>
              <w:pStyle w:val="BodyText"/>
              <w:spacing w:line="276" w:lineRule="auto"/>
              <w:jc w:val="center"/>
              <w:rPr>
                <w:lang w:val="en-US"/>
              </w:rPr>
            </w:pPr>
            <w:r w:rsidRPr="008B6CD3">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04559" w:rsidRDefault="00604559" w14:paraId="3443A7A2" w14:textId="77777777">
            <w:pPr>
              <w:pStyle w:val="BodyText"/>
              <w:spacing w:line="276" w:lineRule="auto"/>
              <w:jc w:val="center"/>
              <w:rPr>
                <w:lang w:val="en-US"/>
              </w:rPr>
            </w:pPr>
            <w:r w:rsidRPr="008B6CD3">
              <w:rPr>
                <w:lang w:val="en-US"/>
              </w:rPr>
              <w:t>0</w:t>
            </w:r>
            <w:r>
              <w:rPr>
                <w:lang w:val="en-US"/>
              </w:rPr>
              <w:t>.</w:t>
            </w:r>
            <w:r w:rsidRPr="008B6CD3">
              <w:rPr>
                <w:lang w:val="en-US"/>
              </w:rPr>
              <w:t>60</w:t>
            </w:r>
          </w:p>
        </w:tc>
      </w:tr>
      <w:tr w:rsidRPr="008B6CD3" w:rsidR="00604559" w14:paraId="6113657A" w14:textId="77777777">
        <w:trPr>
          <w:jc w:val="center"/>
        </w:trPr>
        <w:tc>
          <w:tcPr>
            <w:tcW w:w="8642" w:type="dxa"/>
            <w:gridSpan w:val="2"/>
            <w:tcBorders>
              <w:top w:val="nil"/>
              <w:left w:val="single" w:color="auto" w:sz="4" w:space="0"/>
              <w:bottom w:val="single" w:color="auto" w:sz="4" w:space="0"/>
              <w:right w:val="single" w:color="auto" w:sz="4" w:space="0"/>
            </w:tcBorders>
            <w:shd w:val="clear" w:color="auto" w:fill="EAF1DD" w:themeFill="accent3" w:themeFillTint="33"/>
            <w:vAlign w:val="center"/>
          </w:tcPr>
          <w:p w:rsidRPr="008B6CD3" w:rsidR="00604559" w:rsidRDefault="00604559" w14:paraId="0831298B" w14:textId="77777777">
            <w:pPr>
              <w:pStyle w:val="BodyText"/>
              <w:spacing w:line="276" w:lineRule="auto"/>
              <w:jc w:val="center"/>
              <w:rPr>
                <w:b/>
                <w:bCs/>
                <w:lang w:val="en-US"/>
              </w:rPr>
            </w:pPr>
            <w:r w:rsidRPr="008B6CD3">
              <w:rPr>
                <w:b/>
                <w:bCs/>
                <w:lang w:val="en-US"/>
              </w:rPr>
              <w:t>Heating Requirements</w:t>
            </w:r>
          </w:p>
        </w:tc>
      </w:tr>
      <w:tr w:rsidRPr="008B6CD3" w:rsidR="00604559" w14:paraId="1C1C9030"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04559" w:rsidRDefault="00604559" w14:paraId="4028EB10" w14:textId="77777777">
            <w:pPr>
              <w:pStyle w:val="BodyText"/>
              <w:spacing w:line="276" w:lineRule="auto"/>
              <w:jc w:val="center"/>
              <w:rPr>
                <w:lang w:val="en-US"/>
              </w:rPr>
            </w:pPr>
            <w:r w:rsidRPr="008B6CD3">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604559" w:rsidRDefault="00604559" w14:paraId="7CCE944F" w14:textId="77777777">
            <w:pPr>
              <w:pStyle w:val="BodyText"/>
              <w:spacing w:line="276" w:lineRule="auto"/>
              <w:jc w:val="center"/>
              <w:rPr>
                <w:lang w:val="en-US"/>
              </w:rPr>
            </w:pPr>
            <w:r w:rsidRPr="008B6CD3">
              <w:rPr>
                <w:lang w:val="en-US"/>
              </w:rPr>
              <w:t>Entering mass flow</w:t>
            </w:r>
          </w:p>
        </w:tc>
      </w:tr>
      <w:tr w:rsidRPr="008B6CD3" w:rsidR="00604559" w14:paraId="6484ED1D"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0ED45416" w14:textId="77777777">
            <w:pPr>
              <w:pStyle w:val="BodyText"/>
              <w:spacing w:line="276" w:lineRule="auto"/>
              <w:jc w:val="center"/>
              <w:rPr>
                <w:lang w:val="en-US"/>
              </w:rPr>
            </w:pPr>
            <w:r w:rsidRPr="008B6CD3">
              <w:rPr>
                <w:lang w:val="en-US"/>
              </w:rPr>
              <w:t>Required Cooling / Heating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604559" w:rsidRDefault="00604559" w14:paraId="02AA90E2" w14:textId="568524D9">
            <w:pPr>
              <w:pStyle w:val="BodyText"/>
              <w:spacing w:line="276" w:lineRule="auto"/>
              <w:jc w:val="center"/>
              <w:rPr>
                <w:lang w:val="en-US"/>
              </w:rPr>
            </w:pPr>
            <w:r w:rsidRPr="008B6CD3">
              <w:rPr>
                <w:lang w:val="en-US"/>
              </w:rPr>
              <w:t>0</w:t>
            </w:r>
            <w:r>
              <w:rPr>
                <w:lang w:val="en-US"/>
              </w:rPr>
              <w:t>.</w:t>
            </w:r>
            <w:r w:rsidR="00F268DA">
              <w:rPr>
                <w:lang w:val="en-US"/>
              </w:rPr>
              <w:t>41</w:t>
            </w:r>
          </w:p>
        </w:tc>
      </w:tr>
      <w:tr w:rsidRPr="008B6CD3" w:rsidR="00604559" w14:paraId="7957FB03"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04559" w:rsidRDefault="00604559" w14:paraId="5A896886" w14:textId="77777777">
            <w:pPr>
              <w:pStyle w:val="BodyText"/>
              <w:spacing w:line="276" w:lineRule="auto"/>
              <w:jc w:val="center"/>
              <w:rPr>
                <w:lang w:val="en-US"/>
              </w:rPr>
            </w:pPr>
            <w:r w:rsidRPr="008B6CD3">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604559" w:rsidRDefault="00604559" w14:paraId="647BB83D" w14:textId="77777777">
            <w:pPr>
              <w:pStyle w:val="BodyText"/>
              <w:spacing w:line="276" w:lineRule="auto"/>
              <w:jc w:val="center"/>
              <w:rPr>
                <w:lang w:val="en-US"/>
              </w:rPr>
            </w:pPr>
            <w:r w:rsidRPr="008B6CD3">
              <w:rPr>
                <w:lang w:val="en-US"/>
              </w:rPr>
              <w:t>All components of the input streams</w:t>
            </w:r>
          </w:p>
        </w:tc>
      </w:tr>
      <w:tr w:rsidRPr="008B6CD3" w:rsidR="00C37B88" w14:paraId="6B364E99" w14:textId="77777777">
        <w:trPr>
          <w:jc w:val="center"/>
        </w:trPr>
        <w:tc>
          <w:tcPr>
            <w:tcW w:w="8642" w:type="dxa"/>
            <w:gridSpan w:val="2"/>
            <w:tcBorders>
              <w:bottom w:val="single" w:color="auto" w:sz="4" w:space="0"/>
            </w:tcBorders>
            <w:shd w:val="clear" w:color="auto" w:fill="EAF1DD" w:themeFill="accent3" w:themeFillTint="33"/>
            <w:vAlign w:val="center"/>
          </w:tcPr>
          <w:p w:rsidRPr="008B6CD3" w:rsidR="00C37B88" w:rsidRDefault="00C37B88" w14:paraId="70A453F8" w14:textId="77777777">
            <w:pPr>
              <w:pStyle w:val="BodyText"/>
              <w:spacing w:line="276" w:lineRule="auto"/>
              <w:jc w:val="center"/>
              <w:rPr>
                <w:b/>
                <w:bCs/>
                <w:lang w:val="en-US"/>
              </w:rPr>
            </w:pPr>
            <w:r w:rsidRPr="008B6CD3">
              <w:rPr>
                <w:b/>
                <w:bCs/>
                <w:lang w:val="en-US"/>
              </w:rPr>
              <w:t>Separation efficiency</w:t>
            </w:r>
          </w:p>
        </w:tc>
      </w:tr>
      <w:tr w:rsidRPr="008B6CD3" w:rsidR="00C37B88" w14:paraId="66F2348B" w14:textId="77777777">
        <w:trPr>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8B6CD3" w:rsidR="00C37B88" w:rsidRDefault="00C37B88" w14:paraId="1D722704" w14:textId="77777777">
            <w:pPr>
              <w:spacing w:line="276" w:lineRule="auto"/>
              <w:jc w:val="center"/>
            </w:pPr>
            <w:r w:rsidRPr="008B6CD3">
              <w:t>Separation information</w:t>
            </w:r>
          </w:p>
        </w:tc>
        <w:tc>
          <w:tcPr>
            <w:tcW w:w="49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8B6CD3" w:rsidR="00C37B88" w:rsidRDefault="00C37B88" w14:paraId="3F4F796E" w14:textId="77777777">
            <w:pPr>
              <w:pStyle w:val="BodyText"/>
              <w:spacing w:line="276" w:lineRule="auto"/>
              <w:jc w:val="center"/>
              <w:rPr>
                <w:lang w:val="en-US"/>
              </w:rPr>
            </w:pPr>
            <w:r w:rsidRPr="008B6CD3">
              <w:rPr>
                <w:lang w:val="en-US"/>
              </w:rPr>
              <w:t>Et</w:t>
            </w:r>
            <w:r>
              <w:rPr>
                <w:lang w:val="en-US"/>
              </w:rPr>
              <w:t>OH</w:t>
            </w:r>
            <w:r w:rsidRPr="008B6CD3">
              <w:rPr>
                <w:lang w:val="en-US"/>
              </w:rPr>
              <w:t xml:space="preserve"> 9</w:t>
            </w:r>
            <w:r>
              <w:rPr>
                <w:lang w:val="en-US"/>
              </w:rPr>
              <w:t>0</w:t>
            </w:r>
            <w:r w:rsidRPr="008B6CD3">
              <w:rPr>
                <w:lang w:val="en-US"/>
              </w:rPr>
              <w:t>% of mass purity in distillate</w:t>
            </w:r>
            <w:r>
              <w:rPr>
                <w:lang w:val="en-US"/>
              </w:rPr>
              <w:t xml:space="preserve"> (96% recovery)</w:t>
            </w:r>
          </w:p>
        </w:tc>
      </w:tr>
    </w:tbl>
    <w:p w:rsidR="00C37B88" w:rsidP="008026A7" w:rsidRDefault="00C37B88" w14:paraId="104A672A" w14:textId="77777777">
      <w:pPr>
        <w:pStyle w:val="BodyText"/>
        <w:rPr>
          <w:lang w:val="en-US"/>
        </w:rPr>
      </w:pPr>
    </w:p>
    <w:p w:rsidRPr="00546388" w:rsidR="00546388" w:rsidP="00546388" w:rsidRDefault="4F334814" w14:paraId="159998EF" w14:textId="79E30B64">
      <w:pPr>
        <w:pStyle w:val="Caption"/>
        <w:keepNext/>
        <w:jc w:val="center"/>
        <w:rPr>
          <w:color w:val="auto"/>
        </w:rPr>
      </w:pPr>
      <w:bookmarkStart w:name="_Ref201845214" w:id="18"/>
      <w:r w:rsidRPr="044FD356">
        <w:rPr>
          <w:color w:val="auto"/>
        </w:rPr>
        <w:t xml:space="preserve">Table </w:t>
      </w:r>
      <w:r w:rsidRPr="044FD356" w:rsidR="00546388">
        <w:rPr>
          <w:color w:val="auto"/>
        </w:rPr>
        <w:fldChar w:fldCharType="begin"/>
      </w:r>
      <w:r w:rsidR="00546388">
        <w:instrText xml:space="preserve"> SEQ Table \* ARABIC </w:instrText>
      </w:r>
      <w:r w:rsidRPr="044FD356" w:rsidR="00546388">
        <w:rPr>
          <w:color w:val="auto"/>
        </w:rPr>
        <w:fldChar w:fldCharType="separate"/>
      </w:r>
      <w:r w:rsidRPr="4B0D32AF" w:rsidR="50EB131F">
        <w:rPr>
          <w:noProof/>
          <w:color w:val="auto"/>
        </w:rPr>
        <w:t>23</w:t>
      </w:r>
      <w:r w:rsidRPr="044FD356" w:rsidR="00546388">
        <w:rPr>
          <w:color w:val="auto"/>
        </w:rPr>
        <w:fldChar w:fldCharType="end"/>
      </w:r>
      <w:bookmarkEnd w:id="18"/>
      <w:r w:rsidRPr="044FD356">
        <w:rPr>
          <w:color w:val="auto"/>
        </w:rPr>
        <w:t xml:space="preserve">. Definition of the </w:t>
      </w:r>
      <w:r w:rsidRPr="4B0D32AF" w:rsidR="6DBD513E">
        <w:rPr>
          <w:color w:val="auto"/>
        </w:rPr>
        <w:t>d</w:t>
      </w:r>
      <w:r w:rsidRPr="4B0D32AF" w:rsidR="12CB0663">
        <w:rPr>
          <w:color w:val="auto"/>
        </w:rPr>
        <w:t>rying</w:t>
      </w:r>
      <w:r w:rsidRPr="044FD356">
        <w:rPr>
          <w:color w:val="auto"/>
        </w:rPr>
        <w:t xml:space="preserve">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8B6CD3" w:rsidR="00453578" w14:paraId="4E2CE151" w14:textId="77777777">
        <w:trPr>
          <w:jc w:val="center"/>
        </w:trPr>
        <w:tc>
          <w:tcPr>
            <w:tcW w:w="8642" w:type="dxa"/>
            <w:gridSpan w:val="2"/>
            <w:shd w:val="clear" w:color="auto" w:fill="FDE9D9" w:themeFill="accent6" w:themeFillTint="33"/>
            <w:vAlign w:val="center"/>
          </w:tcPr>
          <w:p w:rsidRPr="008B6CD3" w:rsidR="00453578" w:rsidRDefault="520F075C" w14:paraId="6B343D9F" w14:textId="45448CF3">
            <w:pPr>
              <w:pStyle w:val="BodyText"/>
              <w:spacing w:line="276" w:lineRule="auto"/>
              <w:jc w:val="center"/>
            </w:pPr>
            <w:r w:rsidRPr="4B0D32AF">
              <w:rPr>
                <w:b/>
                <w:bCs/>
                <w:lang w:val="en-US"/>
              </w:rPr>
              <w:t>Drying</w:t>
            </w:r>
          </w:p>
        </w:tc>
      </w:tr>
      <w:tr w:rsidRPr="008B6CD3" w:rsidR="00453578" w14:paraId="09B9A3E6" w14:textId="77777777">
        <w:trPr>
          <w:jc w:val="center"/>
        </w:trPr>
        <w:tc>
          <w:tcPr>
            <w:tcW w:w="8642" w:type="dxa"/>
            <w:gridSpan w:val="2"/>
            <w:shd w:val="clear" w:color="auto" w:fill="EAF1DD" w:themeFill="accent3" w:themeFillTint="33"/>
            <w:vAlign w:val="center"/>
          </w:tcPr>
          <w:p w:rsidRPr="008B6CD3" w:rsidR="00453578" w:rsidRDefault="00453578" w14:paraId="2ACCB146" w14:textId="77777777">
            <w:pPr>
              <w:pStyle w:val="BodyText"/>
              <w:spacing w:line="276" w:lineRule="auto"/>
              <w:jc w:val="center"/>
              <w:rPr>
                <w:b/>
                <w:bCs/>
                <w:lang w:val="en-US"/>
              </w:rPr>
            </w:pPr>
            <w:r w:rsidRPr="008B6CD3">
              <w:rPr>
                <w:b/>
                <w:bCs/>
                <w:lang w:val="en-US"/>
              </w:rPr>
              <w:t>Inputs</w:t>
            </w:r>
          </w:p>
        </w:tc>
      </w:tr>
      <w:tr w:rsidRPr="008B6CD3" w:rsidR="00453578" w14:paraId="1F84C7F0" w14:textId="77777777">
        <w:trPr>
          <w:jc w:val="center"/>
        </w:trPr>
        <w:tc>
          <w:tcPr>
            <w:tcW w:w="3681" w:type="dxa"/>
            <w:tcBorders>
              <w:top w:val="single" w:color="auto" w:sz="4" w:space="0"/>
              <w:left w:val="single" w:color="auto" w:sz="4" w:space="0"/>
              <w:right w:val="single" w:color="auto" w:sz="4" w:space="0"/>
            </w:tcBorders>
            <w:shd w:val="clear" w:color="auto" w:fill="FFFFFF" w:themeFill="background1"/>
            <w:vAlign w:val="center"/>
          </w:tcPr>
          <w:p w:rsidRPr="008B6CD3" w:rsidR="00453578" w:rsidRDefault="00453578" w14:paraId="31D15D63" w14:textId="77777777">
            <w:pPr>
              <w:pStyle w:val="BodyText"/>
              <w:spacing w:line="276" w:lineRule="auto"/>
              <w:jc w:val="center"/>
              <w:rPr>
                <w:lang w:val="en-US"/>
              </w:rPr>
            </w:pPr>
            <w:r w:rsidRPr="008B6CD3">
              <w:rPr>
                <w:lang w:val="en-US"/>
              </w:rPr>
              <w:t>Source names</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53578" w:rsidRDefault="00453578" w14:paraId="47F86699" w14:textId="77777777">
            <w:pPr>
              <w:pStyle w:val="BodyText"/>
              <w:spacing w:line="276" w:lineRule="auto"/>
              <w:jc w:val="center"/>
              <w:rPr>
                <w:lang w:val="en-US"/>
              </w:rPr>
            </w:pPr>
            <w:r w:rsidRPr="008B6CD3">
              <w:rPr>
                <w:lang w:val="en-US"/>
              </w:rPr>
              <w:t>Air</w:t>
            </w:r>
          </w:p>
        </w:tc>
      </w:tr>
      <w:tr w:rsidRPr="008B6CD3" w:rsidR="00453578" w14:paraId="74C26659" w14:textId="77777777">
        <w:trPr>
          <w:jc w:val="center"/>
        </w:trPr>
        <w:tc>
          <w:tcPr>
            <w:tcW w:w="8642" w:type="dxa"/>
            <w:gridSpan w:val="2"/>
            <w:shd w:val="clear" w:color="auto" w:fill="EAF1DD" w:themeFill="accent3" w:themeFillTint="33"/>
            <w:vAlign w:val="center"/>
          </w:tcPr>
          <w:p w:rsidRPr="008B6CD3" w:rsidR="00453578" w:rsidRDefault="00453578" w14:paraId="43F6F92F" w14:textId="77777777">
            <w:pPr>
              <w:pStyle w:val="BodyText"/>
              <w:spacing w:line="276" w:lineRule="auto"/>
              <w:jc w:val="center"/>
              <w:rPr>
                <w:b/>
                <w:bCs/>
                <w:lang w:val="en-US"/>
              </w:rPr>
            </w:pPr>
            <w:r w:rsidRPr="008B6CD3">
              <w:rPr>
                <w:b/>
                <w:bCs/>
                <w:lang w:val="en-US"/>
              </w:rPr>
              <w:t>General parameters</w:t>
            </w:r>
          </w:p>
        </w:tc>
      </w:tr>
      <w:tr w:rsidRPr="008B6CD3" w:rsidR="00453578" w14:paraId="2B91CED5" w14:textId="77777777">
        <w:trPr>
          <w:jc w:val="center"/>
        </w:trPr>
        <w:tc>
          <w:tcPr>
            <w:tcW w:w="3681" w:type="dxa"/>
            <w:tcBorders>
              <w:bottom w:val="single" w:color="auto" w:sz="4" w:space="0"/>
            </w:tcBorders>
            <w:shd w:val="clear" w:color="auto" w:fill="FFFFFF" w:themeFill="background1"/>
            <w:vAlign w:val="center"/>
          </w:tcPr>
          <w:p w:rsidRPr="008B6CD3" w:rsidR="00453578" w:rsidRDefault="00453578" w14:paraId="60DD6236" w14:textId="77777777">
            <w:pPr>
              <w:pStyle w:val="BodyText"/>
              <w:spacing w:line="276" w:lineRule="auto"/>
              <w:jc w:val="center"/>
              <w:rPr>
                <w:lang w:val="en-US"/>
              </w:rPr>
            </w:pPr>
            <w:r w:rsidRPr="008B6CD3">
              <w:rPr>
                <w:lang w:val="en-US"/>
              </w:rPr>
              <w:t>Parameters</w:t>
            </w:r>
          </w:p>
        </w:tc>
        <w:tc>
          <w:tcPr>
            <w:tcW w:w="4961" w:type="dxa"/>
            <w:tcBorders>
              <w:bottom w:val="single" w:color="auto" w:sz="4" w:space="0"/>
            </w:tcBorders>
            <w:shd w:val="clear" w:color="auto" w:fill="FFFFFF" w:themeFill="background1"/>
            <w:vAlign w:val="center"/>
          </w:tcPr>
          <w:p w:rsidRPr="008B6CD3" w:rsidR="00453578" w:rsidRDefault="00453578" w14:paraId="280D9174" w14:textId="77777777">
            <w:pPr>
              <w:pStyle w:val="BodyText"/>
              <w:spacing w:line="276" w:lineRule="auto"/>
              <w:jc w:val="center"/>
              <w:rPr>
                <w:lang w:val="en-US"/>
              </w:rPr>
            </w:pPr>
            <w:r w:rsidRPr="008B6CD3">
              <w:rPr>
                <w:lang w:val="en-US"/>
              </w:rPr>
              <w:t>Value</w:t>
            </w:r>
          </w:p>
        </w:tc>
      </w:tr>
      <w:tr w:rsidRPr="008B6CD3" w:rsidR="00453578" w14:paraId="79E289BC"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53578" w:rsidRDefault="00453578" w14:paraId="13B883FE" w14:textId="77777777">
            <w:pPr>
              <w:spacing w:line="276" w:lineRule="auto"/>
              <w:jc w:val="center"/>
            </w:pPr>
            <w:r w:rsidRPr="008B6CD3">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53578" w:rsidRDefault="00453578" w14:paraId="28AC6D1C" w14:textId="77777777">
            <w:pPr>
              <w:pStyle w:val="BodyText"/>
              <w:spacing w:line="276" w:lineRule="auto"/>
              <w:jc w:val="center"/>
              <w:rPr>
                <w:lang w:val="en-US"/>
              </w:rPr>
            </w:pPr>
            <w:r w:rsidRPr="008B6CD3">
              <w:rPr>
                <w:lang w:val="en-US"/>
              </w:rPr>
              <w:t>25</w:t>
            </w:r>
          </w:p>
        </w:tc>
      </w:tr>
      <w:tr w:rsidRPr="008B6CD3" w:rsidR="00453578" w14:paraId="3D818299"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53578" w:rsidRDefault="00453578" w14:paraId="02CAE4D7" w14:textId="77777777">
            <w:pPr>
              <w:pStyle w:val="BodyText"/>
              <w:spacing w:line="276" w:lineRule="auto"/>
              <w:jc w:val="center"/>
              <w:rPr>
                <w:iCs/>
                <w:lang w:val="en-US"/>
              </w:rPr>
            </w:pPr>
            <w:r w:rsidRPr="008B6CD3">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53578" w:rsidRDefault="24658233" w14:paraId="3CB9C32E" w14:textId="04DB54EB">
            <w:pPr>
              <w:pStyle w:val="BodyText"/>
              <w:spacing w:line="276" w:lineRule="auto"/>
              <w:jc w:val="center"/>
              <w:rPr>
                <w:lang w:val="en-US"/>
              </w:rPr>
            </w:pPr>
            <w:r w:rsidRPr="4B0D32AF">
              <w:rPr>
                <w:lang w:val="en-US"/>
              </w:rPr>
              <w:t>5</w:t>
            </w:r>
            <w:r w:rsidRPr="4B0D32AF" w:rsidR="5443EE5E">
              <w:rPr>
                <w:lang w:val="en-US"/>
              </w:rPr>
              <w:t>5</w:t>
            </w:r>
          </w:p>
        </w:tc>
      </w:tr>
      <w:tr w:rsidRPr="008B6CD3" w:rsidR="00453578" w14:paraId="290AE38B" w14:textId="77777777">
        <w:trPr>
          <w:jc w:val="center"/>
        </w:trPr>
        <w:tc>
          <w:tcPr>
            <w:tcW w:w="8642" w:type="dxa"/>
            <w:gridSpan w:val="2"/>
            <w:shd w:val="clear" w:color="auto" w:fill="EAF1DD" w:themeFill="accent3" w:themeFillTint="33"/>
            <w:vAlign w:val="center"/>
          </w:tcPr>
          <w:p w:rsidRPr="008B6CD3" w:rsidR="00453578" w:rsidRDefault="00453578" w14:paraId="2C7BEB9E" w14:textId="77777777">
            <w:pPr>
              <w:pStyle w:val="BodyText"/>
              <w:spacing w:line="276" w:lineRule="auto"/>
              <w:jc w:val="center"/>
              <w:rPr>
                <w:b/>
                <w:bCs/>
                <w:lang w:val="en-US"/>
              </w:rPr>
            </w:pPr>
            <w:r w:rsidRPr="008B6CD3">
              <w:rPr>
                <w:b/>
                <w:bCs/>
                <w:lang w:val="en-US"/>
              </w:rPr>
              <w:t>Cost related parameters</w:t>
            </w:r>
          </w:p>
        </w:tc>
      </w:tr>
      <w:tr w:rsidRPr="008B6CD3" w:rsidR="00453578" w14:paraId="50CF1B7E"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53578" w:rsidRDefault="00453578" w14:paraId="21C8087D" w14:textId="77777777">
            <w:pPr>
              <w:pStyle w:val="BodyText"/>
              <w:spacing w:line="276" w:lineRule="auto"/>
              <w:jc w:val="center"/>
              <w:rPr>
                <w:lang w:val="en-US"/>
              </w:rPr>
            </w:pPr>
            <w:r w:rsidRPr="008B6CD3">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453578" w:rsidRDefault="00453578" w14:paraId="11FA77B5" w14:textId="77777777">
            <w:pPr>
              <w:pStyle w:val="BodyText"/>
              <w:spacing w:line="276" w:lineRule="auto"/>
              <w:jc w:val="center"/>
              <w:rPr>
                <w:lang w:val="en-US"/>
              </w:rPr>
            </w:pPr>
            <w:r w:rsidRPr="008B6CD3">
              <w:rPr>
                <w:lang w:val="en-US"/>
              </w:rPr>
              <w:t>Entering mass flow</w:t>
            </w:r>
          </w:p>
        </w:tc>
      </w:tr>
      <w:tr w:rsidRPr="008B6CD3" w:rsidR="00453578" w14:paraId="73BB0EA4"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345E8837" w14:textId="77777777">
            <w:pPr>
              <w:pStyle w:val="BodyText"/>
              <w:spacing w:line="276" w:lineRule="auto"/>
              <w:jc w:val="center"/>
              <w:rPr>
                <w:lang w:val="en-US"/>
              </w:rPr>
            </w:pPr>
            <w:r w:rsidRPr="008B6CD3">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299C7ED9" w14:textId="77777777">
            <w:pPr>
              <w:pStyle w:val="BodyText"/>
              <w:spacing w:line="276" w:lineRule="auto"/>
              <w:jc w:val="center"/>
              <w:rPr>
                <w:lang w:val="en-US"/>
              </w:rPr>
            </w:pPr>
            <w:r w:rsidRPr="008B6CD3">
              <w:rPr>
                <w:lang w:val="en-US"/>
              </w:rPr>
              <w:t>0</w:t>
            </w:r>
            <w:r>
              <w:rPr>
                <w:lang w:val="en-US"/>
              </w:rPr>
              <w:t>.</w:t>
            </w:r>
            <w:r w:rsidRPr="008B6CD3">
              <w:rPr>
                <w:lang w:val="en-US"/>
              </w:rPr>
              <w:t>86</w:t>
            </w:r>
          </w:p>
        </w:tc>
      </w:tr>
      <w:tr w:rsidRPr="008B6CD3" w:rsidR="00453578" w14:paraId="4D9B3758"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6A2D922D" w14:textId="77777777">
            <w:pPr>
              <w:pStyle w:val="BodyText"/>
              <w:spacing w:line="276" w:lineRule="auto"/>
              <w:jc w:val="center"/>
              <w:rPr>
                <w:lang w:val="en-US"/>
              </w:rPr>
            </w:pPr>
            <w:r w:rsidRPr="008B6CD3">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714DB810" w14:textId="77777777">
            <w:pPr>
              <w:pStyle w:val="BodyText"/>
              <w:spacing w:line="276" w:lineRule="auto"/>
              <w:jc w:val="center"/>
              <w:rPr>
                <w:lang w:val="en-US"/>
              </w:rPr>
            </w:pPr>
            <w:r w:rsidRPr="008B6CD3">
              <w:rPr>
                <w:lang w:val="en-US"/>
              </w:rPr>
              <w:t>All components of the input streams</w:t>
            </w:r>
          </w:p>
        </w:tc>
      </w:tr>
      <w:tr w:rsidRPr="008B6CD3" w:rsidR="00453578" w14:paraId="26F9836A"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56A71CC9" w14:textId="77777777">
            <w:pPr>
              <w:pStyle w:val="BodyText"/>
              <w:spacing w:line="276" w:lineRule="auto"/>
              <w:jc w:val="center"/>
              <w:rPr>
                <w:lang w:val="en-US"/>
              </w:rPr>
            </w:pPr>
            <w:r w:rsidRPr="008B6CD3">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6408217C" w14:textId="77777777">
            <w:pPr>
              <w:pStyle w:val="BodyText"/>
              <w:spacing w:line="276" w:lineRule="auto"/>
              <w:jc w:val="center"/>
              <w:rPr>
                <w:lang w:val="en-US"/>
              </w:rPr>
            </w:pPr>
            <w:r w:rsidRPr="008B6CD3">
              <w:rPr>
                <w:lang w:val="en-US"/>
              </w:rPr>
              <w:t>0</w:t>
            </w:r>
            <w:r>
              <w:rPr>
                <w:lang w:val="en-US"/>
              </w:rPr>
              <w:t>.</w:t>
            </w:r>
            <w:r w:rsidRPr="008B6CD3">
              <w:rPr>
                <w:lang w:val="en-US"/>
              </w:rPr>
              <w:t>271</w:t>
            </w:r>
          </w:p>
        </w:tc>
      </w:tr>
      <w:tr w:rsidRPr="008B6CD3" w:rsidR="00453578" w14:paraId="11090EB5"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4D334C87" w14:textId="77777777">
            <w:pPr>
              <w:pStyle w:val="BodyText"/>
              <w:spacing w:line="276" w:lineRule="auto"/>
              <w:jc w:val="center"/>
              <w:rPr>
                <w:lang w:val="en-US"/>
              </w:rPr>
            </w:pPr>
            <w:r w:rsidRPr="008B6CD3">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8B6CD3" w:rsidR="00453578" w:rsidRDefault="00453578" w14:paraId="440BBAC6" w14:textId="77777777">
            <w:pPr>
              <w:pStyle w:val="BodyText"/>
              <w:spacing w:line="276" w:lineRule="auto"/>
              <w:jc w:val="center"/>
              <w:rPr>
                <w:lang w:val="en-US"/>
              </w:rPr>
            </w:pPr>
            <w:r w:rsidRPr="008B6CD3">
              <w:rPr>
                <w:lang w:val="en-US"/>
              </w:rPr>
              <w:t>2008</w:t>
            </w:r>
          </w:p>
        </w:tc>
      </w:tr>
      <w:tr w:rsidRPr="008B6CD3" w:rsidR="00453578" w14:paraId="0A39B1EB"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53578" w:rsidRDefault="00453578" w14:paraId="2385E1E4" w14:textId="77777777">
            <w:pPr>
              <w:pStyle w:val="BodyText"/>
              <w:spacing w:line="276" w:lineRule="auto"/>
              <w:jc w:val="center"/>
              <w:rPr>
                <w:lang w:val="en-US"/>
              </w:rPr>
            </w:pPr>
            <w:r w:rsidRPr="008B6CD3">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453578" w:rsidRDefault="00453578" w14:paraId="62379AC7" w14:textId="77777777">
            <w:pPr>
              <w:pStyle w:val="BodyText"/>
              <w:spacing w:line="276" w:lineRule="auto"/>
              <w:jc w:val="center"/>
              <w:rPr>
                <w:lang w:val="en-US"/>
              </w:rPr>
            </w:pPr>
            <w:r w:rsidRPr="008B6CD3">
              <w:rPr>
                <w:lang w:val="en-US"/>
              </w:rPr>
              <w:t>0</w:t>
            </w:r>
            <w:r>
              <w:rPr>
                <w:lang w:val="en-US"/>
              </w:rPr>
              <w:t>.</w:t>
            </w:r>
            <w:r w:rsidRPr="008B6CD3">
              <w:rPr>
                <w:lang w:val="en-US"/>
              </w:rPr>
              <w:t>60</w:t>
            </w:r>
          </w:p>
        </w:tc>
      </w:tr>
    </w:tbl>
    <w:p w:rsidR="00453578" w:rsidP="008026A7" w:rsidRDefault="00453578" w14:paraId="5EE751A6" w14:textId="77777777">
      <w:pPr>
        <w:pStyle w:val="BodyText"/>
        <w:rPr>
          <w:lang w:val="en-US"/>
        </w:rPr>
      </w:pPr>
    </w:p>
    <w:p w:rsidR="00E923CD" w:rsidP="008026A7" w:rsidRDefault="00E923CD" w14:paraId="4B788241" w14:textId="77777777">
      <w:pPr>
        <w:pStyle w:val="BodyText"/>
        <w:rPr>
          <w:lang w:val="en-US"/>
        </w:rPr>
      </w:pPr>
    </w:p>
    <w:p w:rsidRPr="00546388" w:rsidR="00546388" w:rsidP="00546388" w:rsidRDefault="4F334814" w14:paraId="07FB3AD6" w14:textId="723E6D0E">
      <w:pPr>
        <w:pStyle w:val="Caption"/>
        <w:keepNext/>
        <w:jc w:val="center"/>
        <w:rPr>
          <w:color w:val="auto"/>
        </w:rPr>
      </w:pPr>
      <w:r w:rsidRPr="044FD356">
        <w:rPr>
          <w:color w:val="auto"/>
        </w:rPr>
        <w:lastRenderedPageBreak/>
        <w:t xml:space="preserve">Table </w:t>
      </w:r>
      <w:r w:rsidRPr="044FD356" w:rsidR="7C18C426">
        <w:rPr>
          <w:color w:val="auto"/>
        </w:rPr>
        <w:t>24</w:t>
      </w:r>
      <w:r w:rsidRPr="044FD356">
        <w:rPr>
          <w:color w:val="auto"/>
        </w:rPr>
        <w:t xml:space="preserve">. Definition of the </w:t>
      </w:r>
      <w:r w:rsidRPr="4B0D32AF" w:rsidR="6DBD513E">
        <w:rPr>
          <w:color w:val="auto"/>
        </w:rPr>
        <w:t>d</w:t>
      </w:r>
      <w:r w:rsidRPr="4B0D32AF" w:rsidR="612ED899">
        <w:rPr>
          <w:color w:val="auto"/>
        </w:rPr>
        <w:t>rying</w:t>
      </w:r>
      <w:r w:rsidRPr="044FD356">
        <w:rPr>
          <w:color w:val="auto"/>
        </w:rPr>
        <w:t xml:space="preserve">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Pr="008B6CD3" w:rsidR="00E923CD" w14:paraId="21F61BF3" w14:textId="77777777">
        <w:trPr>
          <w:jc w:val="center"/>
        </w:trPr>
        <w:tc>
          <w:tcPr>
            <w:tcW w:w="8642" w:type="dxa"/>
            <w:gridSpan w:val="3"/>
            <w:shd w:val="clear" w:color="auto" w:fill="FDE9D9" w:themeFill="accent6" w:themeFillTint="33"/>
            <w:vAlign w:val="center"/>
          </w:tcPr>
          <w:p w:rsidRPr="008B6CD3" w:rsidR="00E923CD" w:rsidRDefault="159576B3" w14:paraId="013D2662" w14:textId="6F59A1A6">
            <w:pPr>
              <w:pStyle w:val="BodyText"/>
              <w:spacing w:line="276" w:lineRule="auto"/>
              <w:jc w:val="center"/>
            </w:pPr>
            <w:r w:rsidRPr="4B0D32AF">
              <w:rPr>
                <w:b/>
                <w:bCs/>
                <w:lang w:val="en-US"/>
              </w:rPr>
              <w:t>Drying</w:t>
            </w:r>
          </w:p>
        </w:tc>
      </w:tr>
      <w:tr w:rsidRPr="008B6CD3" w:rsidR="00E923CD" w14:paraId="3A8F1967" w14:textId="77777777">
        <w:trPr>
          <w:jc w:val="center"/>
        </w:trPr>
        <w:tc>
          <w:tcPr>
            <w:tcW w:w="8642" w:type="dxa"/>
            <w:gridSpan w:val="3"/>
            <w:tcBorders>
              <w:top w:val="nil"/>
              <w:left w:val="single" w:color="auto" w:sz="4" w:space="0"/>
              <w:bottom w:val="single" w:color="auto" w:sz="4" w:space="0"/>
              <w:right w:val="single" w:color="auto" w:sz="4" w:space="0"/>
            </w:tcBorders>
            <w:shd w:val="clear" w:color="auto" w:fill="EAF1DD" w:themeFill="accent3" w:themeFillTint="33"/>
            <w:vAlign w:val="center"/>
          </w:tcPr>
          <w:p w:rsidRPr="008B6CD3" w:rsidR="00E923CD" w:rsidRDefault="00E923CD" w14:paraId="5E4FE849" w14:textId="77777777">
            <w:pPr>
              <w:pStyle w:val="BodyText"/>
              <w:spacing w:line="276" w:lineRule="auto"/>
              <w:jc w:val="center"/>
              <w:rPr>
                <w:b/>
                <w:bCs/>
                <w:lang w:val="en-US"/>
              </w:rPr>
            </w:pPr>
            <w:r w:rsidRPr="008B6CD3">
              <w:rPr>
                <w:b/>
                <w:bCs/>
                <w:lang w:val="en-US"/>
              </w:rPr>
              <w:t xml:space="preserve">Mixing Coefficients </w:t>
            </w:r>
          </w:p>
        </w:tc>
      </w:tr>
      <w:tr w:rsidRPr="008B6CD3" w:rsidR="00E923CD" w14:paraId="6929EA74"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1ECE58F0" w14:textId="77777777">
            <w:pPr>
              <w:pStyle w:val="BodyText"/>
              <w:spacing w:line="276" w:lineRule="auto"/>
              <w:jc w:val="center"/>
              <w:rPr>
                <w:lang w:val="en-US"/>
              </w:rPr>
            </w:pPr>
            <w:r w:rsidRPr="008B6CD3">
              <w:rPr>
                <w:lang w:val="en-US"/>
              </w:rPr>
              <w:t>Mixing coefficient</w:t>
            </w:r>
          </w:p>
        </w:tc>
        <w:tc>
          <w:tcPr>
            <w:tcW w:w="496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6D36C4D4" w14:textId="77777777">
            <w:pPr>
              <w:pStyle w:val="BodyText"/>
              <w:spacing w:line="276" w:lineRule="auto"/>
              <w:jc w:val="center"/>
              <w:rPr>
                <w:lang w:val="en-US"/>
              </w:rPr>
            </w:pPr>
            <w:r w:rsidRPr="008B6CD3">
              <w:rPr>
                <w:lang w:val="en-US"/>
              </w:rPr>
              <w:t>138</w:t>
            </w:r>
            <w:r>
              <w:rPr>
                <w:lang w:val="en-US"/>
              </w:rPr>
              <w:t>.</w:t>
            </w:r>
            <w:r w:rsidRPr="008B6CD3">
              <w:rPr>
                <w:lang w:val="en-US"/>
              </w:rPr>
              <w:t>11</w:t>
            </w:r>
          </w:p>
        </w:tc>
      </w:tr>
      <w:tr w:rsidRPr="008B6CD3" w:rsidR="00E923CD" w14:paraId="4EB13221" w14:textId="77777777">
        <w:trPr>
          <w:jc w:val="center"/>
        </w:trPr>
        <w:tc>
          <w:tcPr>
            <w:tcW w:w="3681" w:type="dxa"/>
            <w:vMerge w:val="restart"/>
            <w:tcBorders>
              <w:top w:val="nil"/>
              <w:left w:val="single" w:color="auto" w:sz="4" w:space="0"/>
              <w:right w:val="single" w:color="auto" w:sz="4" w:space="0"/>
            </w:tcBorders>
            <w:shd w:val="clear" w:color="auto" w:fill="FFFFFF" w:themeFill="background1"/>
            <w:vAlign w:val="center"/>
          </w:tcPr>
          <w:p w:rsidRPr="008B6CD3" w:rsidR="00E923CD" w:rsidRDefault="00E923CD" w14:paraId="081464A5" w14:textId="77777777">
            <w:pPr>
              <w:pStyle w:val="BodyText"/>
              <w:spacing w:line="276" w:lineRule="auto"/>
              <w:jc w:val="center"/>
              <w:rPr>
                <w:lang w:val="en-US"/>
              </w:rPr>
            </w:pPr>
            <w:r w:rsidRPr="008B6CD3">
              <w:rPr>
                <w:lang w:val="en-US"/>
              </w:rPr>
              <w:t>Mixing Table: Reference flow 1</w:t>
            </w:r>
          </w:p>
        </w:tc>
        <w:tc>
          <w:tcPr>
            <w:tcW w:w="255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E923CD" w:rsidRDefault="00E923CD" w14:paraId="1165D520" w14:textId="77777777">
            <w:pPr>
              <w:pStyle w:val="BodyText"/>
              <w:spacing w:line="276" w:lineRule="auto"/>
              <w:jc w:val="center"/>
              <w:rPr>
                <w:lang w:val="en-US"/>
              </w:rPr>
            </w:pPr>
            <w:r w:rsidRPr="008B6CD3">
              <w:rPr>
                <w:lang w:val="en-US"/>
              </w:rPr>
              <w:t>Reference Flow Type</w:t>
            </w:r>
          </w:p>
        </w:tc>
        <w:tc>
          <w:tcPr>
            <w:tcW w:w="2410"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E923CD" w:rsidRDefault="00E923CD" w14:paraId="0AADF589" w14:textId="77777777">
            <w:pPr>
              <w:pStyle w:val="BodyText"/>
              <w:spacing w:line="276" w:lineRule="auto"/>
              <w:jc w:val="center"/>
              <w:rPr>
                <w:lang w:val="en-US"/>
              </w:rPr>
            </w:pPr>
            <w:r w:rsidRPr="008B6CD3">
              <w:rPr>
                <w:lang w:val="en-US"/>
              </w:rPr>
              <w:t>Entering mass flow</w:t>
            </w:r>
          </w:p>
        </w:tc>
      </w:tr>
      <w:tr w:rsidRPr="008B6CD3" w:rsidR="00E923CD" w:rsidTr="00A36838" w14:paraId="3ED80422" w14:textId="77777777">
        <w:trPr>
          <w:jc w:val="center"/>
        </w:trPr>
        <w:tc>
          <w:tcPr>
            <w:tcW w:w="3681" w:type="dxa"/>
            <w:vMerge/>
            <w:vAlign w:val="center"/>
          </w:tcPr>
          <w:p w:rsidRPr="008B6CD3" w:rsidR="00E923CD" w:rsidRDefault="00E923CD" w14:paraId="7EDD0004" w14:textId="77777777">
            <w:pPr>
              <w:pStyle w:val="BodyText"/>
              <w:spacing w:line="276" w:lineRule="auto"/>
              <w:jc w:val="center"/>
              <w:rPr>
                <w:lang w:val="en-US"/>
              </w:rPr>
            </w:pPr>
          </w:p>
        </w:tc>
        <w:tc>
          <w:tcPr>
            <w:tcW w:w="255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7F568618" w14:textId="77777777">
            <w:pPr>
              <w:pStyle w:val="BodyText"/>
              <w:spacing w:line="276" w:lineRule="auto"/>
              <w:jc w:val="center"/>
              <w:rPr>
                <w:lang w:val="en-US"/>
              </w:rPr>
            </w:pPr>
            <w:r w:rsidRPr="008B6CD3">
              <w:rPr>
                <w:lang w:val="en-US"/>
              </w:rPr>
              <w:t>Components</w:t>
            </w:r>
          </w:p>
        </w:tc>
        <w:tc>
          <w:tcPr>
            <w:tcW w:w="2410"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3563559C" w14:textId="77777777">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O; EtOH</w:t>
            </w:r>
          </w:p>
        </w:tc>
      </w:tr>
      <w:tr w:rsidRPr="008B6CD3" w:rsidR="00E923CD" w14:paraId="47AE0CE8" w14:textId="77777777">
        <w:trPr>
          <w:jc w:val="center"/>
        </w:trPr>
        <w:tc>
          <w:tcPr>
            <w:tcW w:w="3681" w:type="dxa"/>
            <w:vMerge w:val="restart"/>
            <w:tcBorders>
              <w:left w:val="single" w:color="auto" w:sz="4" w:space="0"/>
              <w:right w:val="single" w:color="auto" w:sz="4" w:space="0"/>
            </w:tcBorders>
            <w:shd w:val="clear" w:color="auto" w:fill="FFFFFF" w:themeFill="background1"/>
            <w:vAlign w:val="center"/>
          </w:tcPr>
          <w:p w:rsidRPr="008B6CD3" w:rsidR="00E923CD" w:rsidRDefault="00E923CD" w14:paraId="00236A9E" w14:textId="77777777">
            <w:pPr>
              <w:pStyle w:val="BodyText"/>
              <w:spacing w:line="276" w:lineRule="auto"/>
              <w:jc w:val="center"/>
              <w:rPr>
                <w:lang w:val="en-US"/>
              </w:rPr>
            </w:pPr>
            <w:r w:rsidRPr="008B6CD3">
              <w:rPr>
                <w:lang w:val="en-US"/>
              </w:rPr>
              <w:t>Mixing Table: Reference flow 2</w:t>
            </w:r>
          </w:p>
        </w:tc>
        <w:tc>
          <w:tcPr>
            <w:tcW w:w="2551"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E923CD" w:rsidRDefault="00E923CD" w14:paraId="69BDCFD7" w14:textId="77777777">
            <w:pPr>
              <w:pStyle w:val="BodyText"/>
              <w:spacing w:line="276" w:lineRule="auto"/>
              <w:jc w:val="center"/>
              <w:rPr>
                <w:lang w:val="en-US"/>
              </w:rPr>
            </w:pPr>
            <w:r w:rsidRPr="008B6CD3">
              <w:rPr>
                <w:lang w:val="en-US"/>
              </w:rPr>
              <w:t>Reference Flow Type</w:t>
            </w:r>
          </w:p>
        </w:tc>
        <w:tc>
          <w:tcPr>
            <w:tcW w:w="2410" w:type="dxa"/>
            <w:tcBorders>
              <w:top w:val="single" w:color="auto" w:sz="4" w:space="0"/>
              <w:left w:val="single" w:color="auto" w:sz="4" w:space="0"/>
              <w:bottom w:val="nil"/>
              <w:right w:val="single" w:color="auto" w:sz="4" w:space="0"/>
            </w:tcBorders>
            <w:shd w:val="clear" w:color="auto" w:fill="FFFFFF" w:themeFill="background1"/>
            <w:vAlign w:val="center"/>
          </w:tcPr>
          <w:p w:rsidRPr="008B6CD3" w:rsidR="00E923CD" w:rsidRDefault="00E923CD" w14:paraId="31DB5DE6" w14:textId="77777777">
            <w:pPr>
              <w:pStyle w:val="BodyText"/>
              <w:spacing w:line="276" w:lineRule="auto"/>
              <w:jc w:val="center"/>
              <w:rPr>
                <w:lang w:val="en-US"/>
              </w:rPr>
            </w:pPr>
            <w:r w:rsidRPr="008B6CD3">
              <w:rPr>
                <w:lang w:val="en-US"/>
              </w:rPr>
              <w:t>Entering mass flow</w:t>
            </w:r>
          </w:p>
        </w:tc>
      </w:tr>
      <w:tr w:rsidRPr="008B6CD3" w:rsidR="00E923CD" w:rsidTr="00A36838" w14:paraId="0021EF9C" w14:textId="77777777">
        <w:trPr>
          <w:jc w:val="center"/>
        </w:trPr>
        <w:tc>
          <w:tcPr>
            <w:tcW w:w="3681" w:type="dxa"/>
            <w:vMerge/>
            <w:vAlign w:val="center"/>
          </w:tcPr>
          <w:p w:rsidRPr="008B6CD3" w:rsidR="00E923CD" w:rsidRDefault="00E923CD" w14:paraId="7B31FDA3" w14:textId="77777777">
            <w:pPr>
              <w:pStyle w:val="BodyText"/>
              <w:spacing w:line="276" w:lineRule="auto"/>
              <w:jc w:val="center"/>
              <w:rPr>
                <w:lang w:val="en-US"/>
              </w:rPr>
            </w:pPr>
          </w:p>
        </w:tc>
        <w:tc>
          <w:tcPr>
            <w:tcW w:w="2551"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47DC62DB" w14:textId="77777777">
            <w:pPr>
              <w:pStyle w:val="BodyText"/>
              <w:spacing w:line="276" w:lineRule="auto"/>
              <w:jc w:val="center"/>
              <w:rPr>
                <w:lang w:val="en-US"/>
              </w:rPr>
            </w:pPr>
            <w:r w:rsidRPr="008B6CD3">
              <w:rPr>
                <w:lang w:val="en-US"/>
              </w:rPr>
              <w:t>Components</w:t>
            </w:r>
          </w:p>
        </w:tc>
        <w:tc>
          <w:tcPr>
            <w:tcW w:w="2410" w:type="dxa"/>
            <w:tcBorders>
              <w:top w:val="nil"/>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6CC94326" w14:textId="77777777">
            <w:pPr>
              <w:pStyle w:val="BodyText"/>
              <w:spacing w:line="276" w:lineRule="auto"/>
              <w:jc w:val="center"/>
              <w:rPr>
                <w:lang w:val="en-US"/>
              </w:rPr>
            </w:pPr>
            <w:r w:rsidRPr="008B6CD3">
              <w:rPr>
                <w:lang w:val="en-US"/>
              </w:rPr>
              <w:t>O</w:t>
            </w:r>
            <w:r w:rsidRPr="008B6CD3">
              <w:rPr>
                <w:vertAlign w:val="subscript"/>
                <w:lang w:val="en-US"/>
              </w:rPr>
              <w:t>2</w:t>
            </w:r>
            <w:r w:rsidRPr="008B6CD3">
              <w:rPr>
                <w:lang w:val="en-US"/>
              </w:rPr>
              <w:t>; N</w:t>
            </w:r>
            <w:r w:rsidRPr="008B6CD3">
              <w:rPr>
                <w:vertAlign w:val="subscript"/>
                <w:lang w:val="en-US"/>
              </w:rPr>
              <w:t>2</w:t>
            </w:r>
          </w:p>
        </w:tc>
      </w:tr>
      <w:tr w:rsidRPr="008B6CD3" w:rsidR="00E923CD" w14:paraId="4C73E083" w14:textId="77777777">
        <w:trPr>
          <w:jc w:val="center"/>
        </w:trPr>
        <w:tc>
          <w:tcPr>
            <w:tcW w:w="8642" w:type="dxa"/>
            <w:gridSpan w:val="3"/>
            <w:tcBorders>
              <w:bottom w:val="single" w:color="auto" w:sz="4" w:space="0"/>
            </w:tcBorders>
            <w:shd w:val="clear" w:color="auto" w:fill="EAF1DD" w:themeFill="accent3" w:themeFillTint="33"/>
            <w:vAlign w:val="center"/>
          </w:tcPr>
          <w:p w:rsidRPr="008B6CD3" w:rsidR="00E923CD" w:rsidRDefault="00E923CD" w14:paraId="30F1EF3E" w14:textId="77777777">
            <w:pPr>
              <w:pStyle w:val="BodyText"/>
              <w:spacing w:line="276" w:lineRule="auto"/>
              <w:jc w:val="center"/>
              <w:rPr>
                <w:b/>
                <w:bCs/>
                <w:lang w:val="en-US"/>
              </w:rPr>
            </w:pPr>
            <w:r w:rsidRPr="008B6CD3">
              <w:rPr>
                <w:b/>
                <w:bCs/>
                <w:lang w:val="en-US"/>
              </w:rPr>
              <w:t>Separation efficiency</w:t>
            </w:r>
          </w:p>
        </w:tc>
      </w:tr>
      <w:tr w:rsidRPr="008B6CD3" w:rsidR="00E923CD" w14:paraId="723C9594" w14:textId="77777777">
        <w:trPr>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1478D24A" w14:textId="77777777">
            <w:pPr>
              <w:spacing w:line="276" w:lineRule="auto"/>
              <w:jc w:val="center"/>
            </w:pPr>
            <w:r w:rsidRPr="008B6CD3">
              <w:t>Separation information</w:t>
            </w:r>
          </w:p>
        </w:tc>
        <w:tc>
          <w:tcPr>
            <w:tcW w:w="4961"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8B6CD3" w:rsidR="00E923CD" w:rsidRDefault="00E923CD" w14:paraId="7A282C68" w14:textId="77777777">
            <w:pPr>
              <w:pStyle w:val="BodyText"/>
              <w:spacing w:line="276" w:lineRule="auto"/>
              <w:jc w:val="center"/>
              <w:rPr>
                <w:lang w:val="en-US"/>
              </w:rPr>
            </w:pPr>
            <w:r w:rsidRPr="008B6CD3">
              <w:rPr>
                <w:lang w:val="en-US"/>
              </w:rPr>
              <w:t>EtOH with 1% impurities as final product</w:t>
            </w:r>
          </w:p>
        </w:tc>
      </w:tr>
    </w:tbl>
    <w:p w:rsidRPr="004E6D37" w:rsidR="00172C73" w:rsidP="008026A7" w:rsidRDefault="00172C73" w14:paraId="52F88671" w14:textId="77777777">
      <w:pPr>
        <w:pStyle w:val="BodyText"/>
        <w:rPr>
          <w:lang w:val="en-US"/>
        </w:rPr>
      </w:pPr>
    </w:p>
    <w:p w:rsidRPr="008B6CD3" w:rsidR="00E8446D" w:rsidP="00E8446D" w:rsidRDefault="37903805" w14:paraId="0418D01E" w14:textId="2B4A8818">
      <w:pPr>
        <w:pStyle w:val="Heading1"/>
        <w:rPr>
          <w:lang w:val="en-US"/>
        </w:rPr>
      </w:pPr>
      <w:r w:rsidRPr="044FD356">
        <w:rPr>
          <w:lang w:val="en-US"/>
        </w:rPr>
        <w:t xml:space="preserve">Rute from </w:t>
      </w:r>
      <w:r w:rsidRPr="044FD356" w:rsidR="7D037D43">
        <w:rPr>
          <w:lang w:val="en-US"/>
        </w:rPr>
        <w:t xml:space="preserve">potato peel </w:t>
      </w:r>
      <w:r w:rsidRPr="044FD356">
        <w:rPr>
          <w:lang w:val="en-US"/>
        </w:rPr>
        <w:t>to biogas</w:t>
      </w:r>
    </w:p>
    <w:p w:rsidRPr="00645C57" w:rsidR="00D76C8C" w:rsidP="00D76C8C" w:rsidRDefault="00D76C8C" w14:paraId="4DF9D4AB" w14:textId="60CB5BCE">
      <w:pPr>
        <w:ind w:firstLine="432"/>
      </w:pPr>
      <w:del w:author="Microsoft Word" w:date="2025-07-02T02:06:00Z" w16du:dateUtc="2025-07-02T00:06:00Z" w:id="19">
        <w:r>
          <w:fldChar w:fldCharType="begin"/>
        </w:r>
        <w:r>
          <w:delInstrText xml:space="preserve"> REF _Ref201254743 \h </w:delInstrText>
        </w:r>
        <w:r>
          <w:fldChar w:fldCharType="separate"/>
        </w:r>
        <w:r w:rsidR="54D468DF">
          <w:delText>Tab</w:delText>
        </w:r>
        <w:r>
          <w:fldChar w:fldCharType="end"/>
        </w:r>
      </w:del>
      <w:ins w:author="Microsoft Word" w:date="2025-07-02T02:06:00Z" w16du:dateUtc="2025-07-02T00:06:00Z" w:id="20">
        <w:r>
          <w:fldChar w:fldCharType="begin"/>
        </w:r>
        <w:r>
          <w:instrText xml:space="preserve"> REF _Ref201254743 \h </w:instrText>
        </w:r>
        <w:r>
          <w:fldChar w:fldCharType="separate"/>
        </w:r>
        <w:r w:rsidR="00495874">
          <w:rPr>
            <w:b/>
            <w:bCs/>
            <w:lang w:val="en-GB"/>
          </w:rPr>
          <w:t>Error! Reference source not found.</w:t>
        </w:r>
        <w:r>
          <w:fldChar w:fldCharType="end"/>
        </w:r>
      </w:ins>
      <w:r w:rsidR="204227C2">
        <w:t xml:space="preserve">le </w:t>
      </w:r>
      <w:r w:rsidR="650D75B0">
        <w:t>2</w:t>
      </w:r>
      <w:r w:rsidR="3DBB0E75">
        <w:t>5</w:t>
      </w:r>
      <w:r w:rsidR="204227C2">
        <w:t xml:space="preserve"> to 31</w:t>
      </w:r>
      <w:r w:rsidR="39A61F93">
        <w:t xml:space="preserve"> provide the data required to represent the anaerobic digestion, composting, bioupgrading or Combined Heat and Power (CHP) units that can be combined to achieve the production of compost, biogas or heat and power from </w:t>
      </w:r>
      <w:r w:rsidR="73601742">
        <w:t>potato peel</w:t>
      </w:r>
      <w:r w:rsidR="39A61F93">
        <w:t>, correspondingly.</w:t>
      </w:r>
    </w:p>
    <w:p w:rsidRPr="00645C57" w:rsidR="00D76C8C" w:rsidP="00D76C8C" w:rsidRDefault="00D76C8C" w14:paraId="046085C2" w14:textId="77777777">
      <w:pPr>
        <w:ind w:firstLine="432"/>
        <w:rPr>
          <w:sz w:val="6"/>
          <w:szCs w:val="6"/>
        </w:rPr>
      </w:pPr>
    </w:p>
    <w:p w:rsidRPr="0063263F" w:rsidR="0063263F" w:rsidP="0063263F" w:rsidRDefault="770BC495" w14:paraId="541C7AFB" w14:textId="748DDD2D">
      <w:pPr>
        <w:pStyle w:val="Caption"/>
        <w:keepNext/>
        <w:jc w:val="center"/>
        <w:rPr>
          <w:color w:val="auto"/>
        </w:rPr>
      </w:pPr>
      <w:r w:rsidRPr="044FD356">
        <w:rPr>
          <w:color w:val="auto"/>
        </w:rPr>
        <w:t xml:space="preserve">Table </w:t>
      </w:r>
      <w:r w:rsidRPr="044FD356" w:rsidR="0063263F">
        <w:rPr>
          <w:color w:val="auto"/>
        </w:rPr>
        <w:fldChar w:fldCharType="begin"/>
      </w:r>
      <w:r w:rsidRPr="044FD356" w:rsidR="0063263F">
        <w:rPr>
          <w:color w:val="auto"/>
        </w:rPr>
        <w:instrText xml:space="preserve"> SEQ Table \* ARABIC </w:instrText>
      </w:r>
      <w:r w:rsidRPr="044FD356" w:rsidR="0063263F">
        <w:rPr>
          <w:color w:val="auto"/>
        </w:rPr>
        <w:fldChar w:fldCharType="separate"/>
      </w:r>
      <w:r w:rsidRPr="044FD356" w:rsidR="0063263F">
        <w:rPr>
          <w:color w:val="auto"/>
        </w:rPr>
        <w:fldChar w:fldCharType="end"/>
      </w:r>
      <w:r w:rsidRPr="044FD356">
        <w:rPr>
          <w:color w:val="auto"/>
        </w:rPr>
        <w:t>. Definition of the anaerobic digestion unit for biogas / heat and power / compost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645C57" w:rsidR="00D76C8C" w14:paraId="7F3A767D" w14:textId="77777777">
        <w:trPr>
          <w:jc w:val="center"/>
        </w:trPr>
        <w:tc>
          <w:tcPr>
            <w:tcW w:w="8642" w:type="dxa"/>
            <w:gridSpan w:val="2"/>
            <w:shd w:val="clear" w:color="auto" w:fill="FDE9D9" w:themeFill="accent6" w:themeFillTint="33"/>
            <w:vAlign w:val="center"/>
          </w:tcPr>
          <w:p w:rsidRPr="00645C57" w:rsidR="00D76C8C" w:rsidRDefault="00D76C8C" w14:paraId="17BB15A7" w14:textId="77777777">
            <w:pPr>
              <w:pStyle w:val="BodyText"/>
              <w:spacing w:line="276" w:lineRule="auto"/>
              <w:jc w:val="center"/>
              <w:rPr>
                <w:b/>
                <w:bCs/>
                <w:lang w:val="en-US"/>
              </w:rPr>
            </w:pPr>
            <w:r>
              <w:rPr>
                <w:b/>
                <w:bCs/>
                <w:lang w:val="en-US"/>
              </w:rPr>
              <w:t>Thermo</w:t>
            </w:r>
            <w:r w:rsidRPr="00645C57">
              <w:rPr>
                <w:b/>
                <w:bCs/>
                <w:lang w:val="en-US"/>
              </w:rPr>
              <w:t>philic anaerobic digestion</w:t>
            </w:r>
          </w:p>
        </w:tc>
      </w:tr>
      <w:tr w:rsidRPr="00645C57" w:rsidR="00D76C8C" w14:paraId="6E42A515" w14:textId="77777777">
        <w:trPr>
          <w:jc w:val="center"/>
        </w:trPr>
        <w:tc>
          <w:tcPr>
            <w:tcW w:w="8642" w:type="dxa"/>
            <w:gridSpan w:val="2"/>
            <w:shd w:val="clear" w:color="auto" w:fill="EAF1DD" w:themeFill="accent3" w:themeFillTint="33"/>
            <w:vAlign w:val="center"/>
          </w:tcPr>
          <w:p w:rsidRPr="00645C57" w:rsidR="00D76C8C" w:rsidRDefault="00D76C8C" w14:paraId="441ED79E" w14:textId="77777777">
            <w:pPr>
              <w:pStyle w:val="BodyText"/>
              <w:spacing w:line="276" w:lineRule="auto"/>
              <w:jc w:val="center"/>
              <w:rPr>
                <w:b/>
                <w:bCs/>
                <w:lang w:val="en-US"/>
              </w:rPr>
            </w:pPr>
            <w:r w:rsidRPr="00645C57">
              <w:rPr>
                <w:b/>
                <w:bCs/>
                <w:lang w:val="en-US"/>
              </w:rPr>
              <w:t>General parameters</w:t>
            </w:r>
          </w:p>
        </w:tc>
      </w:tr>
      <w:tr w:rsidRPr="00645C57" w:rsidR="00D76C8C" w14:paraId="1DD4F680" w14:textId="77777777">
        <w:trPr>
          <w:trHeight w:val="173"/>
          <w:jc w:val="center"/>
        </w:trPr>
        <w:tc>
          <w:tcPr>
            <w:tcW w:w="3681" w:type="dxa"/>
            <w:tcBorders>
              <w:bottom w:val="single" w:color="auto" w:sz="4" w:space="0"/>
            </w:tcBorders>
            <w:shd w:val="clear" w:color="auto" w:fill="FFFFFF" w:themeFill="background1"/>
            <w:vAlign w:val="center"/>
          </w:tcPr>
          <w:p w:rsidRPr="00645C57" w:rsidR="00D76C8C" w:rsidRDefault="00D76C8C" w14:paraId="0DC40AEC" w14:textId="77777777">
            <w:pPr>
              <w:pStyle w:val="BodyText"/>
              <w:spacing w:line="276" w:lineRule="auto"/>
              <w:jc w:val="center"/>
              <w:rPr>
                <w:lang w:val="en-US"/>
              </w:rPr>
            </w:pPr>
            <w:r w:rsidRPr="00645C57">
              <w:rPr>
                <w:lang w:val="en-US"/>
              </w:rPr>
              <w:t>Parameters</w:t>
            </w:r>
          </w:p>
        </w:tc>
        <w:tc>
          <w:tcPr>
            <w:tcW w:w="4961" w:type="dxa"/>
            <w:tcBorders>
              <w:bottom w:val="single" w:color="auto" w:sz="4" w:space="0"/>
            </w:tcBorders>
            <w:shd w:val="clear" w:color="auto" w:fill="FFFFFF" w:themeFill="background1"/>
            <w:vAlign w:val="center"/>
          </w:tcPr>
          <w:p w:rsidRPr="00645C57" w:rsidR="00D76C8C" w:rsidRDefault="00D76C8C" w14:paraId="34E3AF9D" w14:textId="77777777">
            <w:pPr>
              <w:pStyle w:val="BodyText"/>
              <w:spacing w:line="276" w:lineRule="auto"/>
              <w:jc w:val="center"/>
              <w:rPr>
                <w:lang w:val="en-US"/>
              </w:rPr>
            </w:pPr>
            <w:r w:rsidRPr="00645C57">
              <w:rPr>
                <w:lang w:val="en-US"/>
              </w:rPr>
              <w:t>Value</w:t>
            </w:r>
          </w:p>
        </w:tc>
      </w:tr>
      <w:tr w:rsidRPr="00645C57" w:rsidR="00D76C8C" w14:paraId="3EEBF613"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0E014586" w14:textId="77777777">
            <w:pPr>
              <w:spacing w:line="276" w:lineRule="auto"/>
              <w:jc w:val="center"/>
            </w:pPr>
            <w:r w:rsidRPr="00645C57">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61D4E1EC" w14:textId="77777777">
            <w:pPr>
              <w:pStyle w:val="BodyText"/>
              <w:spacing w:line="276" w:lineRule="auto"/>
              <w:jc w:val="center"/>
              <w:rPr>
                <w:lang w:val="en-US"/>
              </w:rPr>
            </w:pPr>
            <w:r w:rsidRPr="00645C57">
              <w:rPr>
                <w:lang w:val="en-US"/>
              </w:rPr>
              <w:t>25</w:t>
            </w:r>
          </w:p>
        </w:tc>
      </w:tr>
      <w:tr w:rsidRPr="00645C57" w:rsidR="00D76C8C" w14:paraId="22FB1E9B"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D4BFA7C" w14:textId="77777777">
            <w:pPr>
              <w:pStyle w:val="BodyText"/>
              <w:spacing w:line="276" w:lineRule="auto"/>
              <w:jc w:val="center"/>
              <w:rPr>
                <w:iCs/>
                <w:lang w:val="en-US"/>
              </w:rPr>
            </w:pPr>
            <w:r w:rsidRPr="00645C57">
              <w:rPr>
                <w:lang w:val="en-US"/>
              </w:rPr>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66D5611A" w14:textId="77777777">
            <w:pPr>
              <w:pStyle w:val="BodyText"/>
              <w:spacing w:line="276" w:lineRule="auto"/>
              <w:jc w:val="center"/>
              <w:rPr>
                <w:lang w:val="en-US"/>
              </w:rPr>
            </w:pPr>
            <w:r>
              <w:rPr>
                <w:lang w:val="en-US"/>
              </w:rPr>
              <w:t>55</w:t>
            </w:r>
          </w:p>
        </w:tc>
      </w:tr>
      <w:tr w:rsidRPr="00645C57" w:rsidR="00D76C8C" w14:paraId="0A96F91E" w14:textId="77777777">
        <w:trPr>
          <w:jc w:val="center"/>
        </w:trPr>
        <w:tc>
          <w:tcPr>
            <w:tcW w:w="8642" w:type="dxa"/>
            <w:gridSpan w:val="2"/>
            <w:tcBorders>
              <w:top w:val="nil"/>
              <w:left w:val="single" w:color="auto" w:sz="4" w:space="0"/>
              <w:bottom w:val="single" w:color="auto" w:sz="4" w:space="0"/>
              <w:right w:val="single" w:color="auto" w:sz="4" w:space="0"/>
            </w:tcBorders>
            <w:shd w:val="clear" w:color="auto" w:fill="EAF1DD" w:themeFill="accent3" w:themeFillTint="33"/>
            <w:vAlign w:val="center"/>
          </w:tcPr>
          <w:p w:rsidRPr="00645C57" w:rsidR="00D76C8C" w:rsidRDefault="00D76C8C" w14:paraId="16D1D2F7" w14:textId="77777777">
            <w:pPr>
              <w:pStyle w:val="BodyText"/>
              <w:spacing w:line="276" w:lineRule="auto"/>
              <w:jc w:val="center"/>
              <w:rPr>
                <w:lang w:val="en-US"/>
              </w:rPr>
            </w:pPr>
            <w:r w:rsidRPr="00645C57">
              <w:rPr>
                <w:b/>
                <w:bCs/>
                <w:lang w:val="en-US"/>
              </w:rPr>
              <w:t>Cost related parameters</w:t>
            </w:r>
          </w:p>
        </w:tc>
      </w:tr>
      <w:tr w:rsidRPr="00645C57" w:rsidR="00D76C8C" w14:paraId="1A8ED3B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5CDFADE4" w14:textId="77777777">
            <w:pPr>
              <w:pStyle w:val="BodyText"/>
              <w:spacing w:line="276" w:lineRule="auto"/>
              <w:jc w:val="center"/>
              <w:rPr>
                <w:lang w:val="en-US"/>
              </w:rPr>
            </w:pPr>
            <w:r w:rsidRPr="00645C5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0C1EF44D" w14:textId="77777777">
            <w:pPr>
              <w:pStyle w:val="BodyText"/>
              <w:spacing w:line="276" w:lineRule="auto"/>
              <w:jc w:val="center"/>
              <w:rPr>
                <w:lang w:val="en-US"/>
              </w:rPr>
            </w:pPr>
            <w:r>
              <w:rPr>
                <w:lang w:val="en-US"/>
              </w:rPr>
              <w:t>Entering mass flow</w:t>
            </w:r>
          </w:p>
        </w:tc>
      </w:tr>
      <w:tr w:rsidRPr="00645C57" w:rsidR="00D76C8C" w14:paraId="555525E4"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745DC21D" w14:textId="77777777">
            <w:pPr>
              <w:pStyle w:val="BodyText"/>
              <w:spacing w:line="276" w:lineRule="auto"/>
              <w:jc w:val="center"/>
              <w:rPr>
                <w:lang w:val="en-US"/>
              </w:rPr>
            </w:pPr>
            <w:r w:rsidRPr="00645C57">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4BECC52D" w14:textId="77777777">
            <w:pPr>
              <w:pStyle w:val="BodyText"/>
              <w:spacing w:line="276" w:lineRule="auto"/>
              <w:jc w:val="center"/>
              <w:rPr>
                <w:lang w:val="en-US"/>
              </w:rPr>
            </w:pPr>
            <w:r>
              <w:rPr>
                <w:lang w:val="en-US"/>
              </w:rPr>
              <w:t>0.63</w:t>
            </w:r>
          </w:p>
        </w:tc>
      </w:tr>
      <w:tr w:rsidRPr="00645C57" w:rsidR="00D76C8C" w14:paraId="2A76C09E"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3E9B6DCD" w14:textId="77777777">
            <w:pPr>
              <w:pStyle w:val="BodyText"/>
              <w:spacing w:line="276" w:lineRule="auto"/>
              <w:jc w:val="center"/>
              <w:rPr>
                <w:lang w:val="en-US"/>
              </w:rPr>
            </w:pPr>
            <w:r w:rsidRPr="00645C57">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6BD0205F" w14:textId="77777777">
            <w:pPr>
              <w:pStyle w:val="BodyText"/>
              <w:spacing w:line="276" w:lineRule="auto"/>
              <w:jc w:val="center"/>
              <w:rPr>
                <w:lang w:val="en-US"/>
              </w:rPr>
            </w:pPr>
            <w:r w:rsidRPr="00645C57">
              <w:rPr>
                <w:lang w:val="en-US"/>
              </w:rPr>
              <w:t>Solids of the input streams</w:t>
            </w:r>
          </w:p>
        </w:tc>
      </w:tr>
      <w:tr w:rsidRPr="00645C57" w:rsidR="00D76C8C" w14:paraId="30FA072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28C83AA7" w14:textId="77777777">
            <w:pPr>
              <w:pStyle w:val="BodyText"/>
              <w:spacing w:line="276" w:lineRule="auto"/>
              <w:jc w:val="center"/>
              <w:rPr>
                <w:lang w:val="en-US"/>
              </w:rPr>
            </w:pPr>
            <w:r w:rsidRPr="00645C57">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247ED690" w14:textId="77777777">
            <w:pPr>
              <w:pStyle w:val="BodyText"/>
              <w:spacing w:line="276" w:lineRule="auto"/>
              <w:jc w:val="center"/>
              <w:rPr>
                <w:lang w:val="en-US"/>
              </w:rPr>
            </w:pPr>
            <w:r w:rsidRPr="00645C57">
              <w:rPr>
                <w:lang w:val="en-US"/>
              </w:rPr>
              <w:t>9</w:t>
            </w:r>
          </w:p>
        </w:tc>
      </w:tr>
      <w:tr w:rsidRPr="00645C57" w:rsidR="00D76C8C" w14:paraId="1870CC3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02F0A5BB" w14:textId="77777777">
            <w:pPr>
              <w:pStyle w:val="BodyText"/>
              <w:spacing w:line="276" w:lineRule="auto"/>
              <w:jc w:val="center"/>
              <w:rPr>
                <w:lang w:val="en-US"/>
              </w:rPr>
            </w:pPr>
            <w:r w:rsidRPr="00645C57">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6512AC81" w14:textId="77777777">
            <w:pPr>
              <w:pStyle w:val="BodyText"/>
              <w:spacing w:line="276" w:lineRule="auto"/>
              <w:jc w:val="center"/>
              <w:rPr>
                <w:lang w:val="en-US"/>
              </w:rPr>
            </w:pPr>
            <w:r w:rsidRPr="00645C57">
              <w:rPr>
                <w:lang w:val="en-US"/>
              </w:rPr>
              <w:t>2006</w:t>
            </w:r>
          </w:p>
        </w:tc>
      </w:tr>
      <w:tr w:rsidRPr="00645C57" w:rsidR="00D76C8C" w14:paraId="78CA382F"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3A568A42" w14:textId="77777777">
            <w:pPr>
              <w:pStyle w:val="BodyText"/>
              <w:spacing w:line="276" w:lineRule="auto"/>
              <w:jc w:val="center"/>
              <w:rPr>
                <w:lang w:val="en-US"/>
              </w:rPr>
            </w:pPr>
            <w:r w:rsidRPr="00645C57">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2502D5A1" w14:textId="5BC56FFD">
            <w:pPr>
              <w:pStyle w:val="BodyText"/>
              <w:spacing w:line="276" w:lineRule="auto"/>
              <w:jc w:val="center"/>
              <w:rPr>
                <w:lang w:val="en-US"/>
              </w:rPr>
            </w:pPr>
            <w:r w:rsidRPr="00645C57">
              <w:rPr>
                <w:lang w:val="en-US"/>
              </w:rPr>
              <w:t>0</w:t>
            </w:r>
            <w:r>
              <w:rPr>
                <w:lang w:val="en-US"/>
              </w:rPr>
              <w:t>.</w:t>
            </w:r>
            <w:r w:rsidRPr="00645C57">
              <w:rPr>
                <w:lang w:val="en-US"/>
              </w:rPr>
              <w:t>3</w:t>
            </w:r>
            <w:r w:rsidR="00546388">
              <w:rPr>
                <w:lang w:val="en-US"/>
              </w:rPr>
              <w:t>28</w:t>
            </w:r>
          </w:p>
        </w:tc>
      </w:tr>
      <w:tr w:rsidRPr="00645C57" w:rsidR="00D76C8C" w14:paraId="52CF472E" w14:textId="77777777">
        <w:trPr>
          <w:jc w:val="center"/>
        </w:trPr>
        <w:tc>
          <w:tcPr>
            <w:tcW w:w="8642" w:type="dxa"/>
            <w:gridSpan w:val="2"/>
            <w:shd w:val="clear" w:color="auto" w:fill="EAF1DD" w:themeFill="accent3" w:themeFillTint="33"/>
            <w:vAlign w:val="center"/>
          </w:tcPr>
          <w:p w:rsidRPr="00645C57" w:rsidR="00D76C8C" w:rsidRDefault="00D76C8C" w14:paraId="00DA53D8" w14:textId="77777777">
            <w:pPr>
              <w:pStyle w:val="BodyText"/>
              <w:spacing w:line="276" w:lineRule="auto"/>
              <w:jc w:val="center"/>
              <w:rPr>
                <w:b/>
                <w:bCs/>
                <w:lang w:val="en-US"/>
              </w:rPr>
            </w:pPr>
            <w:r w:rsidRPr="00645C57">
              <w:rPr>
                <w:b/>
                <w:bCs/>
                <w:lang w:val="en-US"/>
              </w:rPr>
              <w:t>Utility requirements – Electricity requirements</w:t>
            </w:r>
          </w:p>
        </w:tc>
      </w:tr>
      <w:tr w:rsidRPr="00645C57" w:rsidR="00D76C8C" w14:paraId="1487BB12"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74EA9503" w14:textId="77777777">
            <w:pPr>
              <w:pStyle w:val="BodyText"/>
              <w:spacing w:line="276" w:lineRule="auto"/>
              <w:jc w:val="center"/>
              <w:rPr>
                <w:lang w:val="en-US"/>
              </w:rPr>
            </w:pPr>
            <w:r w:rsidRPr="00645C5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66638F92" w14:textId="77777777">
            <w:pPr>
              <w:pStyle w:val="BodyText"/>
              <w:spacing w:line="276" w:lineRule="auto"/>
              <w:jc w:val="center"/>
              <w:rPr>
                <w:lang w:val="en-US"/>
              </w:rPr>
            </w:pPr>
            <w:r w:rsidRPr="00645C57">
              <w:rPr>
                <w:lang w:val="en-US"/>
              </w:rPr>
              <w:t>Entering mass flow</w:t>
            </w:r>
          </w:p>
        </w:tc>
      </w:tr>
      <w:tr w:rsidRPr="00645C57" w:rsidR="00D76C8C" w14:paraId="5D958CAE"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36204BA6" w14:textId="77777777">
            <w:pPr>
              <w:pStyle w:val="BodyText"/>
              <w:spacing w:line="276" w:lineRule="auto"/>
              <w:jc w:val="center"/>
              <w:rPr>
                <w:lang w:val="en-US"/>
              </w:rPr>
            </w:pPr>
            <w:r w:rsidRPr="00645C57">
              <w:rPr>
                <w:lang w:val="en-US"/>
              </w:rPr>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1002FC4B" w14:textId="77777777">
            <w:pPr>
              <w:pStyle w:val="BodyText"/>
              <w:spacing w:line="276" w:lineRule="auto"/>
              <w:jc w:val="center"/>
              <w:rPr>
                <w:lang w:val="en-US"/>
              </w:rPr>
            </w:pPr>
            <w:r w:rsidRPr="00645C57">
              <w:rPr>
                <w:lang w:val="en-US"/>
              </w:rPr>
              <w:t>0</w:t>
            </w:r>
            <w:r>
              <w:rPr>
                <w:lang w:val="en-US"/>
              </w:rPr>
              <w:t>.</w:t>
            </w:r>
            <w:r w:rsidRPr="00645C57">
              <w:rPr>
                <w:lang w:val="en-US"/>
              </w:rPr>
              <w:t>01</w:t>
            </w:r>
          </w:p>
        </w:tc>
      </w:tr>
      <w:tr w:rsidRPr="00645C57" w:rsidR="00D76C8C" w14:paraId="2A82EE68"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4D42DB55" w14:textId="77777777">
            <w:pPr>
              <w:pStyle w:val="BodyText"/>
              <w:spacing w:line="276" w:lineRule="auto"/>
              <w:jc w:val="center"/>
              <w:rPr>
                <w:lang w:val="en-US"/>
              </w:rPr>
            </w:pPr>
            <w:r w:rsidRPr="00645C5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8765B2" w14:paraId="18E529D7" w14:textId="1D7E804B">
            <w:pPr>
              <w:pStyle w:val="BodyText"/>
              <w:spacing w:line="276" w:lineRule="auto"/>
              <w:jc w:val="center"/>
              <w:rPr>
                <w:lang w:val="en-US"/>
              </w:rPr>
            </w:pPr>
            <w:r w:rsidRPr="008B6CD3">
              <w:rPr>
                <w:lang w:val="en-US"/>
              </w:rPr>
              <w:t>All components of the input streams</w:t>
            </w:r>
          </w:p>
        </w:tc>
      </w:tr>
      <w:tr w:rsidRPr="00645C57" w:rsidR="00D76C8C" w14:paraId="442BF359" w14:textId="77777777">
        <w:trPr>
          <w:jc w:val="center"/>
        </w:trPr>
        <w:tc>
          <w:tcPr>
            <w:tcW w:w="8642" w:type="dxa"/>
            <w:gridSpan w:val="2"/>
            <w:tcBorders>
              <w:top w:val="nil"/>
              <w:left w:val="single" w:color="auto" w:sz="4" w:space="0"/>
              <w:bottom w:val="single" w:color="auto" w:sz="4" w:space="0"/>
              <w:right w:val="single" w:color="auto" w:sz="4" w:space="0"/>
            </w:tcBorders>
            <w:shd w:val="clear" w:color="auto" w:fill="EAF1DD" w:themeFill="accent3" w:themeFillTint="33"/>
            <w:vAlign w:val="center"/>
          </w:tcPr>
          <w:p w:rsidRPr="00645C57" w:rsidR="00D76C8C" w:rsidRDefault="00D76C8C" w14:paraId="7C00C253" w14:textId="77777777">
            <w:pPr>
              <w:pStyle w:val="BodyText"/>
              <w:spacing w:line="276" w:lineRule="auto"/>
              <w:jc w:val="center"/>
              <w:rPr>
                <w:b/>
                <w:bCs/>
                <w:lang w:val="en-US"/>
              </w:rPr>
            </w:pPr>
            <w:r w:rsidRPr="00645C57">
              <w:rPr>
                <w:b/>
                <w:bCs/>
                <w:lang w:val="en-US"/>
              </w:rPr>
              <w:t>Heating Requirements</w:t>
            </w:r>
          </w:p>
        </w:tc>
      </w:tr>
      <w:tr w:rsidRPr="00645C57" w:rsidR="008765B2" w14:paraId="612CE999"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8765B2" w:rsidP="008765B2" w:rsidRDefault="008765B2" w14:paraId="65236749" w14:textId="58351A14">
            <w:pPr>
              <w:pStyle w:val="BodyText"/>
              <w:spacing w:line="276" w:lineRule="auto"/>
              <w:jc w:val="center"/>
              <w:rPr>
                <w:lang w:val="en-US"/>
              </w:rPr>
            </w:pPr>
            <w:r w:rsidRPr="00645C5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8765B2" w:rsidP="008765B2" w:rsidRDefault="008765B2" w14:paraId="1A3E4013" w14:textId="27E045FB">
            <w:pPr>
              <w:pStyle w:val="BodyText"/>
              <w:spacing w:line="276" w:lineRule="auto"/>
              <w:jc w:val="center"/>
              <w:rPr>
                <w:lang w:val="en-US"/>
              </w:rPr>
            </w:pPr>
            <w:r w:rsidRPr="00645C57">
              <w:rPr>
                <w:lang w:val="en-US"/>
              </w:rPr>
              <w:t>Entering mass flow</w:t>
            </w:r>
          </w:p>
        </w:tc>
      </w:tr>
      <w:tr w:rsidRPr="00645C57" w:rsidR="008765B2" w14:paraId="41EE309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8765B2" w:rsidP="008765B2" w:rsidRDefault="008765B2" w14:paraId="130A847A" w14:textId="53094E68">
            <w:pPr>
              <w:pStyle w:val="BodyText"/>
              <w:spacing w:line="276" w:lineRule="auto"/>
              <w:jc w:val="center"/>
              <w:rPr>
                <w:lang w:val="en-US"/>
              </w:rPr>
            </w:pPr>
            <w:r w:rsidRPr="00645C57">
              <w:rPr>
                <w:lang w:val="en-US"/>
              </w:rPr>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8765B2" w:rsidP="008765B2" w:rsidRDefault="008765B2" w14:paraId="1588F365" w14:textId="417A8841">
            <w:pPr>
              <w:pStyle w:val="BodyText"/>
              <w:spacing w:line="276" w:lineRule="auto"/>
              <w:jc w:val="center"/>
              <w:rPr>
                <w:lang w:val="en-US"/>
              </w:rPr>
            </w:pPr>
            <w:r w:rsidRPr="00645C57">
              <w:rPr>
                <w:lang w:val="en-US"/>
              </w:rPr>
              <w:t>0</w:t>
            </w:r>
            <w:r>
              <w:rPr>
                <w:lang w:val="en-US"/>
              </w:rPr>
              <w:t>.127</w:t>
            </w:r>
          </w:p>
        </w:tc>
      </w:tr>
      <w:tr w:rsidRPr="00645C57" w:rsidR="008765B2" w14:paraId="0B4389F6"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8765B2" w:rsidP="008765B2" w:rsidRDefault="008765B2" w14:paraId="69CA4ACC" w14:textId="4A88FA79">
            <w:pPr>
              <w:pStyle w:val="BodyText"/>
              <w:spacing w:line="276" w:lineRule="auto"/>
              <w:jc w:val="center"/>
              <w:rPr>
                <w:lang w:val="en-US"/>
              </w:rPr>
            </w:pPr>
            <w:r w:rsidRPr="00645C5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8765B2" w:rsidP="008765B2" w:rsidRDefault="008765B2" w14:paraId="10A45452" w14:textId="12242324">
            <w:pPr>
              <w:pStyle w:val="BodyText"/>
              <w:spacing w:line="276" w:lineRule="auto"/>
              <w:jc w:val="center"/>
              <w:rPr>
                <w:lang w:val="en-US"/>
              </w:rPr>
            </w:pPr>
            <w:r w:rsidRPr="008B6CD3">
              <w:rPr>
                <w:lang w:val="en-US"/>
              </w:rPr>
              <w:t>All components of the input streams</w:t>
            </w:r>
          </w:p>
        </w:tc>
      </w:tr>
      <w:tr w:rsidRPr="00645C57" w:rsidR="00D76C8C" w14:paraId="3EF86137" w14:textId="77777777">
        <w:trPr>
          <w:jc w:val="center"/>
        </w:trPr>
        <w:tc>
          <w:tcPr>
            <w:tcW w:w="8642" w:type="dxa"/>
            <w:gridSpan w:val="2"/>
            <w:tcBorders>
              <w:bottom w:val="single" w:color="auto" w:sz="4" w:space="0"/>
            </w:tcBorders>
            <w:shd w:val="clear" w:color="auto" w:fill="EAF1DD" w:themeFill="accent3" w:themeFillTint="33"/>
            <w:vAlign w:val="center"/>
          </w:tcPr>
          <w:p w:rsidRPr="00645C57" w:rsidR="00D76C8C" w:rsidRDefault="00D76C8C" w14:paraId="22735E61" w14:textId="77777777">
            <w:pPr>
              <w:pStyle w:val="BodyText"/>
              <w:spacing w:line="276" w:lineRule="auto"/>
              <w:jc w:val="center"/>
              <w:rPr>
                <w:b/>
                <w:bCs/>
                <w:lang w:val="en-US"/>
              </w:rPr>
            </w:pPr>
            <w:r w:rsidRPr="00645C57">
              <w:rPr>
                <w:b/>
                <w:bCs/>
                <w:lang w:val="en-US"/>
              </w:rPr>
              <w:t>Separation efficiency</w:t>
            </w:r>
          </w:p>
        </w:tc>
      </w:tr>
      <w:tr w:rsidRPr="00645C57" w:rsidR="00D76C8C" w14:paraId="4D04DD1E" w14:textId="77777777">
        <w:trPr>
          <w:jc w:val="center"/>
        </w:trPr>
        <w:tc>
          <w:tcPr>
            <w:tcW w:w="3681" w:type="dxa"/>
            <w:vMerge w:val="restart"/>
            <w:tcBorders>
              <w:top w:val="single" w:color="auto" w:sz="4" w:space="0"/>
              <w:left w:val="single" w:color="auto" w:sz="4" w:space="0"/>
              <w:right w:val="single" w:color="auto" w:sz="4" w:space="0"/>
            </w:tcBorders>
            <w:shd w:val="clear" w:color="auto" w:fill="FFFFFF" w:themeFill="background1"/>
            <w:vAlign w:val="center"/>
          </w:tcPr>
          <w:p w:rsidRPr="00645C57" w:rsidR="00D76C8C" w:rsidRDefault="00D76C8C" w14:paraId="59B65ABD" w14:textId="77777777">
            <w:pPr>
              <w:spacing w:line="276" w:lineRule="auto"/>
              <w:jc w:val="center"/>
            </w:pPr>
            <w:r w:rsidRPr="00645C57">
              <w:t>Separation information</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43C3E3BF" w14:textId="77777777">
            <w:pPr>
              <w:pStyle w:val="BodyText"/>
              <w:spacing w:line="276" w:lineRule="auto"/>
              <w:jc w:val="center"/>
              <w:rPr>
                <w:lang w:val="en-US"/>
              </w:rPr>
            </w:pPr>
            <w:r w:rsidRPr="00645C57">
              <w:rPr>
                <w:lang w:val="en-US"/>
              </w:rPr>
              <w:t>A first flow with CH</w:t>
            </w:r>
            <w:r w:rsidRPr="00645C57">
              <w:rPr>
                <w:vertAlign w:val="subscript"/>
                <w:lang w:val="en-US"/>
              </w:rPr>
              <w:t>4</w:t>
            </w:r>
            <w:r w:rsidRPr="00645C57">
              <w:rPr>
                <w:lang w:val="en-US"/>
              </w:rPr>
              <w:t xml:space="preserve"> and CO</w:t>
            </w:r>
            <w:r w:rsidRPr="00645C57">
              <w:rPr>
                <w:vertAlign w:val="subscript"/>
                <w:lang w:val="en-US"/>
              </w:rPr>
              <w:t>2</w:t>
            </w:r>
          </w:p>
        </w:tc>
      </w:tr>
      <w:tr w:rsidRPr="00645C57" w:rsidR="00D76C8C" w14:paraId="21BD5908" w14:textId="77777777">
        <w:trPr>
          <w:jc w:val="center"/>
        </w:trPr>
        <w:tc>
          <w:tcPr>
            <w:tcW w:w="3681" w:type="dxa"/>
            <w:vMerge/>
            <w:tcBorders>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4EA3B3B8" w14:textId="77777777">
            <w:pPr>
              <w:spacing w:line="276" w:lineRule="auto"/>
              <w:jc w:val="center"/>
            </w:pP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932824A" w14:textId="77777777">
            <w:pPr>
              <w:pStyle w:val="BodyText"/>
              <w:spacing w:line="276" w:lineRule="auto"/>
              <w:jc w:val="center"/>
              <w:rPr>
                <w:lang w:val="en-US"/>
              </w:rPr>
            </w:pPr>
            <w:r w:rsidRPr="00645C57">
              <w:rPr>
                <w:lang w:val="en-US"/>
              </w:rPr>
              <w:t>A second flow with the solids and a 20% of liquid</w:t>
            </w:r>
          </w:p>
        </w:tc>
      </w:tr>
    </w:tbl>
    <w:p w:rsidR="00D76C8C" w:rsidP="00D76C8C" w:rsidRDefault="00D76C8C" w14:paraId="780D3D07" w14:textId="77777777">
      <w:pPr>
        <w:pStyle w:val="BodyText"/>
        <w:rPr>
          <w:lang w:val="en-US"/>
        </w:rPr>
      </w:pPr>
    </w:p>
    <w:p w:rsidR="0063263F" w:rsidP="00D76C8C" w:rsidRDefault="0063263F" w14:paraId="21D2AC7E" w14:textId="77777777">
      <w:pPr>
        <w:pStyle w:val="BodyText"/>
        <w:rPr>
          <w:lang w:val="en-US"/>
        </w:rPr>
      </w:pPr>
    </w:p>
    <w:p w:rsidR="044FD356" w:rsidP="044FD356" w:rsidRDefault="044FD356" w14:paraId="604D852F" w14:textId="6AFCE6D1">
      <w:pPr>
        <w:pStyle w:val="BodyText"/>
        <w:rPr>
          <w:lang w:val="en-US"/>
        </w:rPr>
      </w:pPr>
    </w:p>
    <w:p w:rsidRPr="0063263F" w:rsidR="0063263F" w:rsidP="0063263F" w:rsidRDefault="770BC495" w14:paraId="0AEC55F3" w14:textId="6A0D2A11">
      <w:pPr>
        <w:pStyle w:val="Caption"/>
        <w:keepNext/>
        <w:jc w:val="center"/>
        <w:rPr>
          <w:color w:val="auto"/>
        </w:rPr>
      </w:pPr>
      <w:r w:rsidRPr="044FD356">
        <w:rPr>
          <w:color w:val="auto"/>
        </w:rPr>
        <w:lastRenderedPageBreak/>
        <w:t>Table 2</w:t>
      </w:r>
      <w:r w:rsidRPr="044FD356" w:rsidR="402B4418">
        <w:rPr>
          <w:color w:val="auto"/>
        </w:rPr>
        <w:t>6</w:t>
      </w:r>
      <w:r w:rsidRPr="044FD356">
        <w:rPr>
          <w:color w:val="auto"/>
        </w:rPr>
        <w:t>. Definition of the anaerobic digestion unit for biogas / heat and power / compost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Pr="00645C57" w:rsidR="008765B2" w:rsidTr="6AD97894" w14:paraId="1129D76B" w14:textId="77777777">
        <w:trPr>
          <w:jc w:val="center"/>
        </w:trPr>
        <w:tc>
          <w:tcPr>
            <w:tcW w:w="8642" w:type="dxa"/>
            <w:gridSpan w:val="3"/>
            <w:shd w:val="clear" w:color="auto" w:fill="FDE9D9" w:themeFill="accent6" w:themeFillTint="33"/>
            <w:tcMar/>
            <w:vAlign w:val="center"/>
          </w:tcPr>
          <w:p w:rsidRPr="00645C57" w:rsidR="008765B2" w:rsidRDefault="008765B2" w14:paraId="202A4871" w14:textId="77777777">
            <w:pPr>
              <w:pStyle w:val="BodyText"/>
              <w:spacing w:line="276" w:lineRule="auto"/>
              <w:jc w:val="center"/>
              <w:rPr>
                <w:b/>
                <w:bCs/>
                <w:lang w:val="en-US"/>
              </w:rPr>
            </w:pPr>
            <w:r>
              <w:rPr>
                <w:b/>
                <w:bCs/>
                <w:lang w:val="en-US"/>
              </w:rPr>
              <w:t>Thermo</w:t>
            </w:r>
            <w:r w:rsidRPr="00645C57">
              <w:rPr>
                <w:b/>
                <w:bCs/>
                <w:lang w:val="en-US"/>
              </w:rPr>
              <w:t>philic anaerobic digestion</w:t>
            </w:r>
          </w:p>
        </w:tc>
      </w:tr>
      <w:tr w:rsidRPr="00645C57" w:rsidR="008765B2" w:rsidTr="6AD97894" w14:paraId="7B717AF7" w14:textId="77777777">
        <w:trPr>
          <w:jc w:val="center"/>
        </w:trPr>
        <w:tc>
          <w:tcPr>
            <w:tcW w:w="8642" w:type="dxa"/>
            <w:gridSpan w:val="3"/>
            <w:tcBorders>
              <w:top w:val="nil"/>
              <w:left w:val="single" w:color="auto" w:sz="4" w:space="0"/>
              <w:bottom w:val="single" w:color="auto" w:sz="4" w:space="0"/>
              <w:right w:val="single" w:color="auto" w:sz="4" w:space="0"/>
            </w:tcBorders>
            <w:shd w:val="clear" w:color="auto" w:fill="EAF1DD" w:themeFill="accent3" w:themeFillTint="33"/>
            <w:tcMar/>
            <w:vAlign w:val="center"/>
          </w:tcPr>
          <w:p w:rsidRPr="00645C57" w:rsidR="008765B2" w:rsidRDefault="008765B2" w14:paraId="59FDDF6F" w14:textId="77777777">
            <w:pPr>
              <w:pStyle w:val="BodyText"/>
              <w:spacing w:line="276" w:lineRule="auto"/>
              <w:jc w:val="center"/>
              <w:rPr>
                <w:b/>
                <w:bCs/>
                <w:lang w:val="en-US"/>
              </w:rPr>
            </w:pPr>
            <w:r w:rsidRPr="00645C57">
              <w:rPr>
                <w:b/>
                <w:bCs/>
                <w:lang w:val="en-US"/>
              </w:rPr>
              <w:t xml:space="preserve">Mixing Coefficients </w:t>
            </w:r>
          </w:p>
        </w:tc>
      </w:tr>
      <w:tr w:rsidRPr="00645C57" w:rsidR="008765B2" w:rsidTr="6AD97894" w14:paraId="79AFBBCE"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4B87472C" w14:textId="77777777">
            <w:pPr>
              <w:pStyle w:val="BodyText"/>
              <w:spacing w:line="276" w:lineRule="auto"/>
              <w:jc w:val="center"/>
              <w:rPr>
                <w:lang w:val="en-US"/>
              </w:rPr>
            </w:pPr>
            <w:r w:rsidRPr="00645C57">
              <w:rPr>
                <w:lang w:val="en-US"/>
              </w:rPr>
              <w:t>Mixing coefficient</w:t>
            </w:r>
          </w:p>
        </w:tc>
        <w:tc>
          <w:tcPr>
            <w:tcW w:w="4961" w:type="dxa"/>
            <w:gridSpan w:val="2"/>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1FC23D20" w14:textId="77777777">
            <w:pPr>
              <w:pStyle w:val="BodyText"/>
              <w:spacing w:line="276" w:lineRule="auto"/>
              <w:jc w:val="center"/>
              <w:rPr>
                <w:lang w:val="en-US"/>
              </w:rPr>
            </w:pPr>
            <w:r w:rsidRPr="00645C57">
              <w:rPr>
                <w:lang w:val="en-US"/>
              </w:rPr>
              <w:t>0</w:t>
            </w:r>
            <w:r>
              <w:rPr>
                <w:lang w:val="en-US"/>
              </w:rPr>
              <w:t>.</w:t>
            </w:r>
            <w:r w:rsidRPr="00645C57">
              <w:rPr>
                <w:lang w:val="en-US"/>
              </w:rPr>
              <w:t>1</w:t>
            </w:r>
            <w:r>
              <w:rPr>
                <w:lang w:val="en-US"/>
              </w:rPr>
              <w:t>0</w:t>
            </w:r>
          </w:p>
        </w:tc>
      </w:tr>
      <w:tr w:rsidRPr="00645C57" w:rsidR="008765B2" w:rsidTr="6AD97894" w14:paraId="6322ADDC" w14:textId="77777777">
        <w:trPr>
          <w:jc w:val="center"/>
        </w:trPr>
        <w:tc>
          <w:tcPr>
            <w:tcW w:w="3681" w:type="dxa"/>
            <w:vMerge w:val="restart"/>
            <w:tcBorders>
              <w:top w:val="nil"/>
              <w:left w:val="single" w:color="auto" w:sz="4" w:space="0"/>
              <w:right w:val="single" w:color="auto" w:sz="4" w:space="0"/>
            </w:tcBorders>
            <w:shd w:val="clear" w:color="auto" w:fill="FFFFFF" w:themeFill="background1"/>
            <w:tcMar/>
            <w:vAlign w:val="center"/>
          </w:tcPr>
          <w:p w:rsidRPr="00645C57" w:rsidR="008765B2" w:rsidRDefault="008765B2" w14:paraId="65C4BD1A" w14:textId="77777777">
            <w:pPr>
              <w:pStyle w:val="BodyText"/>
              <w:spacing w:line="276" w:lineRule="auto"/>
              <w:jc w:val="center"/>
              <w:rPr>
                <w:lang w:val="en-US"/>
              </w:rPr>
            </w:pPr>
            <w:r w:rsidRPr="00645C57">
              <w:rPr>
                <w:lang w:val="en-US"/>
              </w:rPr>
              <w:t>Mixing Table: Reference flow 1</w:t>
            </w:r>
          </w:p>
        </w:tc>
        <w:tc>
          <w:tcPr>
            <w:tcW w:w="2410" w:type="dxa"/>
            <w:tcBorders>
              <w:top w:val="single" w:color="auto" w:sz="4" w:space="0"/>
              <w:left w:val="single" w:color="auto" w:sz="4" w:space="0"/>
              <w:bottom w:val="nil"/>
              <w:right w:val="single" w:color="auto" w:sz="4" w:space="0"/>
            </w:tcBorders>
            <w:shd w:val="clear" w:color="auto" w:fill="FFFFFF" w:themeFill="background1"/>
            <w:tcMar/>
            <w:vAlign w:val="center"/>
          </w:tcPr>
          <w:p w:rsidRPr="00645C57" w:rsidR="008765B2" w:rsidRDefault="008765B2" w14:paraId="4797849B" w14:textId="77777777">
            <w:pPr>
              <w:pStyle w:val="BodyText"/>
              <w:spacing w:line="276" w:lineRule="auto"/>
              <w:jc w:val="center"/>
              <w:rPr>
                <w:lang w:val="en-US"/>
              </w:rPr>
            </w:pPr>
            <w:r w:rsidRPr="00645C57">
              <w:rPr>
                <w:lang w:val="en-US"/>
              </w:rPr>
              <w:t>Reference Flow Type</w:t>
            </w:r>
          </w:p>
        </w:tc>
        <w:tc>
          <w:tcPr>
            <w:tcW w:w="2551" w:type="dxa"/>
            <w:tcBorders>
              <w:top w:val="single" w:color="auto" w:sz="4" w:space="0"/>
              <w:left w:val="single" w:color="auto" w:sz="4" w:space="0"/>
              <w:bottom w:val="nil"/>
              <w:right w:val="single" w:color="auto" w:sz="4" w:space="0"/>
            </w:tcBorders>
            <w:shd w:val="clear" w:color="auto" w:fill="FFFFFF" w:themeFill="background1"/>
            <w:tcMar/>
            <w:vAlign w:val="center"/>
          </w:tcPr>
          <w:p w:rsidRPr="00645C57" w:rsidR="008765B2" w:rsidRDefault="008765B2" w14:paraId="1AC7194F" w14:textId="77777777">
            <w:pPr>
              <w:pStyle w:val="BodyText"/>
              <w:spacing w:line="276" w:lineRule="auto"/>
              <w:jc w:val="center"/>
              <w:rPr>
                <w:lang w:val="en-US"/>
              </w:rPr>
            </w:pPr>
            <w:r w:rsidRPr="00645C57">
              <w:rPr>
                <w:lang w:val="en-US"/>
              </w:rPr>
              <w:t>Entering mass flow</w:t>
            </w:r>
          </w:p>
        </w:tc>
      </w:tr>
      <w:tr w:rsidRPr="00645C57" w:rsidR="008765B2" w:rsidTr="6AD97894" w14:paraId="44E841C2" w14:textId="77777777">
        <w:trPr>
          <w:jc w:val="center"/>
        </w:trPr>
        <w:tc>
          <w:tcPr>
            <w:tcW w:w="3681" w:type="dxa"/>
            <w:vMerge/>
            <w:tcBorders/>
            <w:tcMar/>
            <w:vAlign w:val="center"/>
          </w:tcPr>
          <w:p w:rsidRPr="00645C57" w:rsidR="008765B2" w:rsidRDefault="008765B2" w14:paraId="4474B9AC" w14:textId="77777777">
            <w:pPr>
              <w:pStyle w:val="BodyText"/>
              <w:spacing w:line="276" w:lineRule="auto"/>
              <w:jc w:val="center"/>
              <w:rPr>
                <w:lang w:val="en-US"/>
              </w:rPr>
            </w:pPr>
          </w:p>
        </w:tc>
        <w:tc>
          <w:tcPr>
            <w:tcW w:w="2410" w:type="dxa"/>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4D03D2C6" w14:textId="77777777">
            <w:pPr>
              <w:pStyle w:val="BodyText"/>
              <w:spacing w:line="276" w:lineRule="auto"/>
              <w:jc w:val="center"/>
              <w:rPr>
                <w:lang w:val="en-US"/>
              </w:rPr>
            </w:pPr>
            <w:r w:rsidRPr="00645C57">
              <w:rPr>
                <w:lang w:val="en-US"/>
              </w:rPr>
              <w:t>Components</w:t>
            </w:r>
          </w:p>
        </w:tc>
        <w:tc>
          <w:tcPr>
            <w:tcW w:w="2551" w:type="dxa"/>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26B9E739" w14:textId="781205D4">
            <w:pPr>
              <w:pStyle w:val="BodyText"/>
              <w:spacing w:line="276" w:lineRule="auto"/>
              <w:jc w:val="center"/>
              <w:rPr>
                <w:lang w:val="en-US"/>
              </w:rPr>
            </w:pPr>
            <w:r w:rsidRPr="6AD97894" w:rsidR="008765B2">
              <w:rPr>
                <w:lang w:val="en-US"/>
              </w:rPr>
              <w:t xml:space="preserve">All components of the </w:t>
            </w:r>
            <w:r w:rsidRPr="6AD97894" w:rsidR="3EF7DB2D">
              <w:rPr>
                <w:lang w:val="en-US"/>
              </w:rPr>
              <w:t>peels</w:t>
            </w:r>
          </w:p>
        </w:tc>
      </w:tr>
      <w:tr w:rsidRPr="00645C57" w:rsidR="008765B2" w:rsidTr="6AD97894" w14:paraId="6DE3C819" w14:textId="77777777">
        <w:trPr>
          <w:jc w:val="center"/>
        </w:trPr>
        <w:tc>
          <w:tcPr>
            <w:tcW w:w="3681" w:type="dxa"/>
            <w:vMerge w:val="restart"/>
            <w:tcBorders>
              <w:left w:val="single" w:color="auto" w:sz="4" w:space="0"/>
              <w:right w:val="single" w:color="auto" w:sz="4" w:space="0"/>
            </w:tcBorders>
            <w:shd w:val="clear" w:color="auto" w:fill="FFFFFF" w:themeFill="background1"/>
            <w:tcMar/>
            <w:vAlign w:val="center"/>
          </w:tcPr>
          <w:p w:rsidRPr="00645C57" w:rsidR="008765B2" w:rsidRDefault="008765B2" w14:paraId="1D2F9754" w14:textId="77777777">
            <w:pPr>
              <w:pStyle w:val="BodyText"/>
              <w:spacing w:line="276" w:lineRule="auto"/>
              <w:jc w:val="center"/>
              <w:rPr>
                <w:lang w:val="en-US"/>
              </w:rPr>
            </w:pPr>
            <w:r w:rsidRPr="00645C57">
              <w:rPr>
                <w:lang w:val="en-US"/>
              </w:rPr>
              <w:t>Mixing Table: Reference flow 2</w:t>
            </w:r>
          </w:p>
        </w:tc>
        <w:tc>
          <w:tcPr>
            <w:tcW w:w="2410" w:type="dxa"/>
            <w:tcBorders>
              <w:top w:val="single" w:color="auto" w:sz="4" w:space="0"/>
              <w:left w:val="single" w:color="auto" w:sz="4" w:space="0"/>
              <w:bottom w:val="nil"/>
              <w:right w:val="single" w:color="auto" w:sz="4" w:space="0"/>
            </w:tcBorders>
            <w:shd w:val="clear" w:color="auto" w:fill="FFFFFF" w:themeFill="background1"/>
            <w:tcMar/>
            <w:vAlign w:val="center"/>
          </w:tcPr>
          <w:p w:rsidRPr="00645C57" w:rsidR="008765B2" w:rsidRDefault="008765B2" w14:paraId="45CD41EA" w14:textId="77777777">
            <w:pPr>
              <w:pStyle w:val="BodyText"/>
              <w:spacing w:line="276" w:lineRule="auto"/>
              <w:jc w:val="center"/>
              <w:rPr>
                <w:lang w:val="en-US"/>
              </w:rPr>
            </w:pPr>
            <w:r w:rsidRPr="00645C57">
              <w:rPr>
                <w:lang w:val="en-US"/>
              </w:rPr>
              <w:t>Reference Flow Type</w:t>
            </w:r>
          </w:p>
        </w:tc>
        <w:tc>
          <w:tcPr>
            <w:tcW w:w="2551" w:type="dxa"/>
            <w:tcBorders>
              <w:top w:val="single" w:color="auto" w:sz="4" w:space="0"/>
              <w:left w:val="single" w:color="auto" w:sz="4" w:space="0"/>
              <w:bottom w:val="nil"/>
              <w:right w:val="single" w:color="auto" w:sz="4" w:space="0"/>
            </w:tcBorders>
            <w:shd w:val="clear" w:color="auto" w:fill="FFFFFF" w:themeFill="background1"/>
            <w:tcMar/>
            <w:vAlign w:val="center"/>
          </w:tcPr>
          <w:p w:rsidRPr="00645C57" w:rsidR="008765B2" w:rsidRDefault="008765B2" w14:paraId="6E668406" w14:textId="77777777">
            <w:pPr>
              <w:pStyle w:val="BodyText"/>
              <w:spacing w:line="276" w:lineRule="auto"/>
              <w:jc w:val="center"/>
              <w:rPr>
                <w:lang w:val="en-US"/>
              </w:rPr>
            </w:pPr>
            <w:r w:rsidRPr="00645C57">
              <w:rPr>
                <w:lang w:val="en-US"/>
              </w:rPr>
              <w:t>Entering mass flow</w:t>
            </w:r>
          </w:p>
        </w:tc>
      </w:tr>
      <w:tr w:rsidRPr="00645C57" w:rsidR="008765B2" w:rsidTr="6AD97894" w14:paraId="51BC7AC3" w14:textId="77777777">
        <w:trPr>
          <w:jc w:val="center"/>
        </w:trPr>
        <w:tc>
          <w:tcPr>
            <w:tcW w:w="3681" w:type="dxa"/>
            <w:vMerge/>
            <w:tcBorders/>
            <w:tcMar/>
            <w:vAlign w:val="center"/>
          </w:tcPr>
          <w:p w:rsidRPr="00645C57" w:rsidR="008765B2" w:rsidRDefault="008765B2" w14:paraId="568052E7" w14:textId="77777777">
            <w:pPr>
              <w:pStyle w:val="BodyText"/>
              <w:spacing w:line="276" w:lineRule="auto"/>
              <w:jc w:val="center"/>
              <w:rPr>
                <w:lang w:val="en-US"/>
              </w:rPr>
            </w:pPr>
          </w:p>
        </w:tc>
        <w:tc>
          <w:tcPr>
            <w:tcW w:w="2410" w:type="dxa"/>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13F95072" w14:textId="77777777">
            <w:pPr>
              <w:pStyle w:val="BodyText"/>
              <w:spacing w:line="276" w:lineRule="auto"/>
              <w:jc w:val="center"/>
              <w:rPr>
                <w:lang w:val="en-US"/>
              </w:rPr>
            </w:pPr>
            <w:r w:rsidRPr="00645C57">
              <w:rPr>
                <w:lang w:val="en-US"/>
              </w:rPr>
              <w:t>Components</w:t>
            </w:r>
          </w:p>
        </w:tc>
        <w:tc>
          <w:tcPr>
            <w:tcW w:w="2551" w:type="dxa"/>
            <w:tcBorders>
              <w:top w:val="nil"/>
              <w:left w:val="single" w:color="auto" w:sz="4" w:space="0"/>
              <w:bottom w:val="single" w:color="auto" w:sz="4" w:space="0"/>
              <w:right w:val="single" w:color="auto" w:sz="4" w:space="0"/>
            </w:tcBorders>
            <w:shd w:val="clear" w:color="auto" w:fill="FFFFFF" w:themeFill="background1"/>
            <w:tcMar/>
            <w:vAlign w:val="center"/>
          </w:tcPr>
          <w:p w:rsidRPr="00645C57" w:rsidR="008765B2" w:rsidRDefault="008765B2" w14:paraId="5E8FE7CD" w14:textId="77777777">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w:t>
            </w:r>
          </w:p>
        </w:tc>
      </w:tr>
      <w:tr w:rsidRPr="00645C57" w:rsidR="008765B2" w:rsidTr="6AD97894" w14:paraId="14ACF068" w14:textId="77777777">
        <w:trPr>
          <w:jc w:val="center"/>
        </w:trPr>
        <w:tc>
          <w:tcPr>
            <w:tcW w:w="8642" w:type="dxa"/>
            <w:gridSpan w:val="3"/>
            <w:tcBorders>
              <w:bottom w:val="single" w:color="auto" w:sz="4" w:space="0"/>
            </w:tcBorders>
            <w:shd w:val="clear" w:color="auto" w:fill="EAF1DD" w:themeFill="accent3" w:themeFillTint="33"/>
            <w:tcMar/>
            <w:vAlign w:val="center"/>
          </w:tcPr>
          <w:p w:rsidRPr="00645C57" w:rsidR="008765B2" w:rsidRDefault="008765B2" w14:paraId="46BE7C22" w14:textId="77777777">
            <w:pPr>
              <w:pStyle w:val="BodyText"/>
              <w:spacing w:line="276" w:lineRule="auto"/>
              <w:jc w:val="center"/>
              <w:rPr>
                <w:b/>
                <w:bCs/>
                <w:lang w:val="en-US"/>
              </w:rPr>
            </w:pPr>
            <w:r w:rsidRPr="00645C57">
              <w:rPr>
                <w:b/>
                <w:bCs/>
                <w:lang w:val="en-US"/>
              </w:rPr>
              <w:t>Reactions</w:t>
            </w:r>
          </w:p>
        </w:tc>
      </w:tr>
      <w:tr w:rsidRPr="00645C57" w:rsidR="008765B2" w:rsidTr="6AD97894" w14:paraId="4EDABFCE" w14:textId="77777777">
        <w:trPr>
          <w:trHeight w:val="241"/>
          <w:jc w:val="center"/>
        </w:trPr>
        <w:tc>
          <w:tcPr>
            <w:tcW w:w="3681" w:type="dxa"/>
            <w:tcBorders>
              <w:bottom w:val="single" w:color="auto" w:sz="4" w:space="0"/>
            </w:tcBorders>
            <w:shd w:val="clear" w:color="auto" w:fill="FFFFFF" w:themeFill="background1"/>
            <w:tcMar/>
            <w:vAlign w:val="center"/>
          </w:tcPr>
          <w:p w:rsidRPr="00645C57" w:rsidR="008765B2" w:rsidRDefault="008765B2" w14:paraId="498F8745" w14:textId="77777777">
            <w:pPr>
              <w:pStyle w:val="BodyText"/>
              <w:spacing w:line="276" w:lineRule="auto"/>
              <w:jc w:val="center"/>
              <w:rPr>
                <w:lang w:val="en-US"/>
              </w:rPr>
            </w:pPr>
            <w:r w:rsidRPr="00645C57">
              <w:rPr>
                <w:lang w:val="en-US"/>
              </w:rPr>
              <w:t>Reaction name</w:t>
            </w:r>
          </w:p>
        </w:tc>
        <w:tc>
          <w:tcPr>
            <w:tcW w:w="2410" w:type="dxa"/>
            <w:tcBorders>
              <w:bottom w:val="single" w:color="auto" w:sz="4" w:space="0"/>
            </w:tcBorders>
            <w:shd w:val="clear" w:color="auto" w:fill="FFFFFF" w:themeFill="background1"/>
            <w:tcMar/>
            <w:vAlign w:val="center"/>
          </w:tcPr>
          <w:p w:rsidRPr="00645C57" w:rsidR="008765B2" w:rsidRDefault="008765B2" w14:paraId="22453277" w14:textId="77777777">
            <w:pPr>
              <w:pStyle w:val="BodyText"/>
              <w:spacing w:line="276" w:lineRule="auto"/>
              <w:jc w:val="center"/>
              <w:rPr>
                <w:lang w:val="en-US"/>
              </w:rPr>
            </w:pPr>
            <w:r w:rsidRPr="00645C57">
              <w:rPr>
                <w:lang w:val="en-US"/>
              </w:rPr>
              <w:t>Conversion (%)</w:t>
            </w:r>
          </w:p>
        </w:tc>
        <w:tc>
          <w:tcPr>
            <w:tcW w:w="2551" w:type="dxa"/>
            <w:tcBorders>
              <w:bottom w:val="single" w:color="auto" w:sz="4" w:space="0"/>
            </w:tcBorders>
            <w:shd w:val="clear" w:color="auto" w:fill="FFFFFF" w:themeFill="background1"/>
            <w:tcMar/>
            <w:vAlign w:val="center"/>
          </w:tcPr>
          <w:p w:rsidRPr="00645C57" w:rsidR="008765B2" w:rsidRDefault="008765B2" w14:paraId="53ADD53F" w14:textId="77777777">
            <w:pPr>
              <w:pStyle w:val="BodyText"/>
              <w:spacing w:line="276" w:lineRule="auto"/>
              <w:jc w:val="center"/>
              <w:rPr>
                <w:lang w:val="en-US"/>
              </w:rPr>
            </w:pPr>
            <w:r w:rsidRPr="00645C57">
              <w:rPr>
                <w:lang w:val="en-US"/>
              </w:rPr>
              <w:t>Reactant</w:t>
            </w:r>
          </w:p>
        </w:tc>
      </w:tr>
      <w:tr w:rsidRPr="00645C57" w:rsidR="0063263F" w:rsidTr="6AD97894" w14:paraId="3093CE71" w14:textId="77777777">
        <w:trPr>
          <w:trHeight w:val="241"/>
          <w:jc w:val="center"/>
        </w:trPr>
        <w:tc>
          <w:tcPr>
            <w:tcW w:w="3681" w:type="dxa"/>
            <w:tcBorders>
              <w:top w:val="single" w:color="auto" w:sz="4" w:space="0"/>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38FD2D95" w14:textId="2160EE4B">
            <w:pPr>
              <w:pStyle w:val="BodyText"/>
              <w:spacing w:line="276" w:lineRule="auto"/>
              <w:jc w:val="center"/>
              <w:rPr>
                <w:lang w:val="en-US"/>
              </w:rPr>
            </w:pPr>
            <w:r w:rsidRPr="008B6CD3">
              <w:t>Cellulose DA</w:t>
            </w:r>
          </w:p>
        </w:tc>
        <w:tc>
          <w:tcPr>
            <w:tcW w:w="2410" w:type="dxa"/>
            <w:tcBorders>
              <w:top w:val="single" w:color="auto" w:sz="4" w:space="0"/>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63CA8E9C" w14:textId="5B8FE7BC">
            <w:pPr>
              <w:pStyle w:val="BodyText"/>
              <w:spacing w:line="276" w:lineRule="auto"/>
              <w:jc w:val="center"/>
              <w:rPr>
                <w:lang w:val="en-US"/>
              </w:rPr>
            </w:pPr>
            <w:r w:rsidRPr="00BC30D2">
              <w:rPr>
                <w:lang w:val="en-US"/>
              </w:rPr>
              <w:t>100</w:t>
            </w:r>
          </w:p>
        </w:tc>
        <w:tc>
          <w:tcPr>
            <w:tcW w:w="2551" w:type="dxa"/>
            <w:tcBorders>
              <w:top w:val="single" w:color="auto" w:sz="4" w:space="0"/>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6CCDDC92" w14:textId="0B5BD245">
            <w:pPr>
              <w:pStyle w:val="BodyText"/>
              <w:spacing w:line="276" w:lineRule="auto"/>
              <w:jc w:val="center"/>
              <w:rPr>
                <w:lang w:val="en-US"/>
              </w:rPr>
            </w:pPr>
            <w:r w:rsidRPr="00BC30D2">
              <w:rPr>
                <w:lang w:val="en-US"/>
              </w:rPr>
              <w:t>Cellulose</w:t>
            </w:r>
          </w:p>
        </w:tc>
      </w:tr>
      <w:tr w:rsidRPr="00645C57" w:rsidR="0063263F" w:rsidTr="6AD97894" w14:paraId="44AC966C" w14:textId="77777777">
        <w:trPr>
          <w:trHeight w:val="241"/>
          <w:jc w:val="center"/>
        </w:trPr>
        <w:tc>
          <w:tcPr>
            <w:tcW w:w="368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31639334" w14:textId="3FAE3AB9">
            <w:pPr>
              <w:pStyle w:val="BodyText"/>
              <w:spacing w:line="276" w:lineRule="auto"/>
              <w:jc w:val="center"/>
              <w:rPr>
                <w:lang w:val="en-US"/>
              </w:rPr>
            </w:pPr>
            <w:r w:rsidRPr="008B6CD3">
              <w:t>Hemicellulose DA</w:t>
            </w:r>
          </w:p>
        </w:tc>
        <w:tc>
          <w:tcPr>
            <w:tcW w:w="2410" w:type="dxa"/>
            <w:tcBorders>
              <w:top w:val="nil"/>
              <w:left w:val="single" w:color="auto" w:sz="4" w:space="0"/>
              <w:bottom w:val="nil"/>
              <w:right w:val="single" w:color="auto" w:sz="4" w:space="0"/>
            </w:tcBorders>
            <w:shd w:val="clear" w:color="auto" w:fill="FFFFFF" w:themeFill="background1"/>
            <w:tcMar/>
          </w:tcPr>
          <w:p w:rsidRPr="00BC30D2" w:rsidR="0063263F" w:rsidP="0063263F" w:rsidRDefault="0063263F" w14:paraId="5412F6AD" w14:textId="63BA605C">
            <w:pPr>
              <w:pStyle w:val="BodyText"/>
              <w:spacing w:line="276" w:lineRule="auto"/>
              <w:jc w:val="center"/>
              <w:rPr>
                <w:lang w:val="en-US"/>
              </w:rPr>
            </w:pPr>
            <w:r w:rsidRPr="00BC30D2">
              <w:rPr>
                <w:lang w:val="en-US"/>
              </w:rPr>
              <w:t>100</w:t>
            </w:r>
          </w:p>
        </w:tc>
        <w:tc>
          <w:tcPr>
            <w:tcW w:w="255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768E1AF1" w14:textId="705ED9A9">
            <w:pPr>
              <w:pStyle w:val="BodyText"/>
              <w:spacing w:line="276" w:lineRule="auto"/>
              <w:jc w:val="center"/>
              <w:rPr>
                <w:lang w:val="en-US"/>
              </w:rPr>
            </w:pPr>
            <w:r w:rsidRPr="00BC30D2">
              <w:rPr>
                <w:lang w:val="en-US"/>
              </w:rPr>
              <w:t>Hemicellulose</w:t>
            </w:r>
          </w:p>
        </w:tc>
      </w:tr>
      <w:tr w:rsidRPr="00645C57" w:rsidR="0063263F" w:rsidTr="6AD97894" w14:paraId="5D97321A" w14:textId="77777777">
        <w:trPr>
          <w:trHeight w:val="241"/>
          <w:jc w:val="center"/>
        </w:trPr>
        <w:tc>
          <w:tcPr>
            <w:tcW w:w="368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2C138547" w14:textId="4FAD995D">
            <w:pPr>
              <w:pStyle w:val="BodyText"/>
              <w:spacing w:line="276" w:lineRule="auto"/>
              <w:jc w:val="center"/>
              <w:rPr>
                <w:lang w:val="en-US"/>
              </w:rPr>
            </w:pPr>
            <w:r w:rsidRPr="008B6CD3">
              <w:t>Lipids DA</w:t>
            </w:r>
          </w:p>
        </w:tc>
        <w:tc>
          <w:tcPr>
            <w:tcW w:w="2410" w:type="dxa"/>
            <w:tcBorders>
              <w:top w:val="nil"/>
              <w:left w:val="single" w:color="auto" w:sz="4" w:space="0"/>
              <w:bottom w:val="nil"/>
              <w:right w:val="single" w:color="auto" w:sz="4" w:space="0"/>
            </w:tcBorders>
            <w:shd w:val="clear" w:color="auto" w:fill="FFFFFF" w:themeFill="background1"/>
            <w:tcMar/>
          </w:tcPr>
          <w:p w:rsidRPr="00BC30D2" w:rsidR="0063263F" w:rsidP="0063263F" w:rsidRDefault="0063263F" w14:paraId="03ECB8AF" w14:textId="4D48B0B0">
            <w:pPr>
              <w:pStyle w:val="BodyText"/>
              <w:spacing w:line="276" w:lineRule="auto"/>
              <w:jc w:val="center"/>
              <w:rPr>
                <w:lang w:val="en-US"/>
              </w:rPr>
            </w:pPr>
            <w:r w:rsidRPr="00BC30D2">
              <w:rPr>
                <w:lang w:val="en-US"/>
              </w:rPr>
              <w:t>100</w:t>
            </w:r>
          </w:p>
        </w:tc>
        <w:tc>
          <w:tcPr>
            <w:tcW w:w="255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2B75B46B" w14:textId="74A2F4C9">
            <w:pPr>
              <w:pStyle w:val="BodyText"/>
              <w:spacing w:line="276" w:lineRule="auto"/>
              <w:jc w:val="center"/>
              <w:rPr>
                <w:lang w:val="en-US"/>
              </w:rPr>
            </w:pPr>
            <w:r w:rsidRPr="00BC30D2">
              <w:rPr>
                <w:lang w:val="en-US"/>
              </w:rPr>
              <w:t>Lipids</w:t>
            </w:r>
          </w:p>
        </w:tc>
      </w:tr>
      <w:tr w:rsidRPr="00645C57" w:rsidR="0063263F" w:rsidTr="6AD97894" w14:paraId="0940E8D0" w14:textId="77777777">
        <w:trPr>
          <w:trHeight w:val="241"/>
          <w:jc w:val="center"/>
        </w:trPr>
        <w:tc>
          <w:tcPr>
            <w:tcW w:w="368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0C6A095B" w14:textId="4FC823EF">
            <w:pPr>
              <w:pStyle w:val="BodyText"/>
              <w:spacing w:line="276" w:lineRule="auto"/>
              <w:jc w:val="center"/>
              <w:rPr>
                <w:lang w:val="en-US"/>
              </w:rPr>
            </w:pPr>
            <w:r w:rsidRPr="008B6CD3">
              <w:t>Proteins DA</w:t>
            </w:r>
          </w:p>
        </w:tc>
        <w:tc>
          <w:tcPr>
            <w:tcW w:w="2410" w:type="dxa"/>
            <w:tcBorders>
              <w:top w:val="nil"/>
              <w:left w:val="single" w:color="auto" w:sz="4" w:space="0"/>
              <w:bottom w:val="nil"/>
              <w:right w:val="single" w:color="auto" w:sz="4" w:space="0"/>
            </w:tcBorders>
            <w:shd w:val="clear" w:color="auto" w:fill="FFFFFF" w:themeFill="background1"/>
            <w:tcMar/>
          </w:tcPr>
          <w:p w:rsidRPr="00BC30D2" w:rsidR="0063263F" w:rsidP="0063263F" w:rsidRDefault="0063263F" w14:paraId="5AF5AFD7" w14:textId="39A595F0">
            <w:pPr>
              <w:pStyle w:val="BodyText"/>
              <w:spacing w:line="276" w:lineRule="auto"/>
              <w:jc w:val="center"/>
              <w:rPr>
                <w:lang w:val="en-US"/>
              </w:rPr>
            </w:pPr>
            <w:r w:rsidRPr="00BC30D2">
              <w:rPr>
                <w:lang w:val="en-US"/>
              </w:rPr>
              <w:t>100</w:t>
            </w:r>
          </w:p>
        </w:tc>
        <w:tc>
          <w:tcPr>
            <w:tcW w:w="2551" w:type="dxa"/>
            <w:tcBorders>
              <w:top w:val="nil"/>
              <w:left w:val="single" w:color="auto" w:sz="4" w:space="0"/>
              <w:bottom w:val="nil"/>
              <w:right w:val="single" w:color="auto" w:sz="4" w:space="0"/>
            </w:tcBorders>
            <w:shd w:val="clear" w:color="auto" w:fill="FFFFFF" w:themeFill="background1"/>
            <w:tcMar/>
            <w:vAlign w:val="center"/>
          </w:tcPr>
          <w:p w:rsidRPr="00BC30D2" w:rsidR="0063263F" w:rsidP="0063263F" w:rsidRDefault="0063263F" w14:paraId="1E67A565" w14:textId="65ADC0EA">
            <w:pPr>
              <w:pStyle w:val="BodyText"/>
              <w:spacing w:line="276" w:lineRule="auto"/>
              <w:jc w:val="center"/>
              <w:rPr>
                <w:lang w:val="en-US"/>
              </w:rPr>
            </w:pPr>
            <w:r w:rsidRPr="00BC30D2">
              <w:rPr>
                <w:lang w:val="en-US"/>
              </w:rPr>
              <w:t>Proteins</w:t>
            </w:r>
          </w:p>
        </w:tc>
      </w:tr>
      <w:tr w:rsidRPr="00645C57" w:rsidR="0063263F" w:rsidTr="6AD97894" w14:paraId="6152F27B" w14:textId="77777777">
        <w:trPr>
          <w:trHeight w:val="241"/>
          <w:jc w:val="center"/>
        </w:trPr>
        <w:tc>
          <w:tcPr>
            <w:tcW w:w="3681" w:type="dxa"/>
            <w:tcBorders>
              <w:top w:val="nil"/>
              <w:left w:val="single" w:color="auto" w:sz="4" w:space="0"/>
              <w:bottom w:val="single" w:color="auto" w:sz="4" w:space="0"/>
              <w:right w:val="single" w:color="auto" w:sz="4" w:space="0"/>
            </w:tcBorders>
            <w:shd w:val="clear" w:color="auto" w:fill="FFFFFF" w:themeFill="background1"/>
            <w:tcMar/>
            <w:vAlign w:val="center"/>
          </w:tcPr>
          <w:p w:rsidRPr="00BC30D2" w:rsidR="0063263F" w:rsidP="0063263F" w:rsidRDefault="0063263F" w14:paraId="1A30343A" w14:textId="77659701">
            <w:pPr>
              <w:pStyle w:val="BodyText"/>
              <w:spacing w:line="276" w:lineRule="auto"/>
              <w:jc w:val="center"/>
              <w:rPr>
                <w:lang w:val="en-US"/>
              </w:rPr>
            </w:pPr>
            <w:r w:rsidRPr="008B6CD3">
              <w:t>Starch DA</w:t>
            </w:r>
          </w:p>
        </w:tc>
        <w:tc>
          <w:tcPr>
            <w:tcW w:w="2410" w:type="dxa"/>
            <w:tcBorders>
              <w:top w:val="nil"/>
              <w:left w:val="single" w:color="auto" w:sz="4" w:space="0"/>
              <w:bottom w:val="single" w:color="auto" w:sz="4" w:space="0"/>
              <w:right w:val="single" w:color="auto" w:sz="4" w:space="0"/>
            </w:tcBorders>
            <w:shd w:val="clear" w:color="auto" w:fill="FFFFFF" w:themeFill="background1"/>
            <w:tcMar/>
          </w:tcPr>
          <w:p w:rsidRPr="00BC30D2" w:rsidR="0063263F" w:rsidP="0063263F" w:rsidRDefault="0063263F" w14:paraId="4650658B" w14:textId="4BC03E5B">
            <w:pPr>
              <w:pStyle w:val="BodyText"/>
              <w:spacing w:line="276" w:lineRule="auto"/>
              <w:jc w:val="center"/>
              <w:rPr>
                <w:lang w:val="en-US"/>
              </w:rPr>
            </w:pPr>
            <w:r w:rsidRPr="00BC30D2">
              <w:rPr>
                <w:lang w:val="en-US"/>
              </w:rPr>
              <w:t>100</w:t>
            </w:r>
          </w:p>
        </w:tc>
        <w:tc>
          <w:tcPr>
            <w:tcW w:w="2551" w:type="dxa"/>
            <w:tcBorders>
              <w:top w:val="nil"/>
              <w:left w:val="single" w:color="auto" w:sz="4" w:space="0"/>
              <w:bottom w:val="single" w:color="auto" w:sz="4" w:space="0"/>
              <w:right w:val="single" w:color="auto" w:sz="4" w:space="0"/>
            </w:tcBorders>
            <w:shd w:val="clear" w:color="auto" w:fill="FFFFFF" w:themeFill="background1"/>
            <w:tcMar/>
            <w:vAlign w:val="center"/>
          </w:tcPr>
          <w:p w:rsidRPr="00BC30D2" w:rsidR="0063263F" w:rsidP="0063263F" w:rsidRDefault="0063263F" w14:paraId="1554627C" w14:textId="0B1B2CAC">
            <w:pPr>
              <w:pStyle w:val="BodyText"/>
              <w:spacing w:line="276" w:lineRule="auto"/>
              <w:jc w:val="center"/>
              <w:rPr>
                <w:lang w:val="en-US"/>
              </w:rPr>
            </w:pPr>
            <w:r>
              <w:rPr>
                <w:lang w:val="en-US"/>
              </w:rPr>
              <w:t>Starch</w:t>
            </w:r>
          </w:p>
        </w:tc>
      </w:tr>
    </w:tbl>
    <w:p w:rsidR="008765B2" w:rsidP="00D76C8C" w:rsidRDefault="008765B2" w14:paraId="6FD381DF" w14:textId="77777777">
      <w:pPr>
        <w:pStyle w:val="BodyText"/>
        <w:rPr>
          <w:lang w:val="en-US"/>
        </w:rPr>
      </w:pPr>
    </w:p>
    <w:p w:rsidRPr="00533ECE" w:rsidR="00533ECE" w:rsidP="00533ECE" w:rsidRDefault="7EE39E24" w14:paraId="0C506677" w14:textId="70CB7E7D">
      <w:pPr>
        <w:pStyle w:val="Caption"/>
        <w:keepNext/>
        <w:jc w:val="center"/>
        <w:rPr>
          <w:color w:val="auto"/>
        </w:rPr>
      </w:pPr>
      <w:r w:rsidRPr="044FD356">
        <w:rPr>
          <w:color w:val="auto"/>
        </w:rPr>
        <w:t xml:space="preserve">Table </w:t>
      </w:r>
      <w:r w:rsidRPr="044FD356" w:rsidR="4CB4E42E">
        <w:rPr>
          <w:color w:val="auto"/>
        </w:rPr>
        <w:t>27</w:t>
      </w:r>
      <w:r w:rsidRPr="044FD356">
        <w:rPr>
          <w:color w:val="auto"/>
        </w:rPr>
        <w:t>. Definition of the composting unit for compost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Pr="00645C57" w:rsidR="00D76C8C" w14:paraId="5518B9D3" w14:textId="77777777">
        <w:trPr>
          <w:jc w:val="center"/>
        </w:trPr>
        <w:tc>
          <w:tcPr>
            <w:tcW w:w="8642" w:type="dxa"/>
            <w:gridSpan w:val="3"/>
            <w:shd w:val="clear" w:color="auto" w:fill="FDE9D9" w:themeFill="accent6" w:themeFillTint="33"/>
            <w:vAlign w:val="center"/>
          </w:tcPr>
          <w:p w:rsidRPr="00645C57" w:rsidR="00D76C8C" w:rsidRDefault="00D76C8C" w14:paraId="5728D8F9" w14:textId="77777777">
            <w:pPr>
              <w:pStyle w:val="BodyText"/>
              <w:spacing w:line="276" w:lineRule="auto"/>
              <w:jc w:val="center"/>
              <w:rPr>
                <w:b/>
                <w:bCs/>
                <w:lang w:val="en-US"/>
              </w:rPr>
            </w:pPr>
            <w:r w:rsidRPr="00645C57">
              <w:rPr>
                <w:b/>
                <w:bCs/>
                <w:lang w:val="en-US"/>
              </w:rPr>
              <w:t>Composting</w:t>
            </w:r>
          </w:p>
        </w:tc>
      </w:tr>
      <w:tr w:rsidRPr="00645C57" w:rsidR="00D76C8C" w14:paraId="2B0FF837" w14:textId="77777777">
        <w:trPr>
          <w:jc w:val="center"/>
        </w:trPr>
        <w:tc>
          <w:tcPr>
            <w:tcW w:w="8642" w:type="dxa"/>
            <w:gridSpan w:val="3"/>
            <w:shd w:val="clear" w:color="auto" w:fill="EAF1DD" w:themeFill="accent3" w:themeFillTint="33"/>
            <w:vAlign w:val="center"/>
          </w:tcPr>
          <w:p w:rsidRPr="00645C57" w:rsidR="00D76C8C" w:rsidRDefault="00D76C8C" w14:paraId="309DA6AD" w14:textId="77777777">
            <w:pPr>
              <w:pStyle w:val="BodyText"/>
              <w:spacing w:line="276" w:lineRule="auto"/>
              <w:jc w:val="center"/>
              <w:rPr>
                <w:b/>
                <w:bCs/>
                <w:lang w:val="en-US"/>
              </w:rPr>
            </w:pPr>
            <w:r w:rsidRPr="00645C57">
              <w:rPr>
                <w:b/>
                <w:bCs/>
                <w:lang w:val="en-US"/>
              </w:rPr>
              <w:t>General parameters</w:t>
            </w:r>
          </w:p>
        </w:tc>
      </w:tr>
      <w:tr w:rsidRPr="00645C57" w:rsidR="00D76C8C" w14:paraId="257015FD" w14:textId="77777777">
        <w:trPr>
          <w:jc w:val="center"/>
        </w:trPr>
        <w:tc>
          <w:tcPr>
            <w:tcW w:w="3681" w:type="dxa"/>
            <w:tcBorders>
              <w:bottom w:val="single" w:color="auto" w:sz="4" w:space="0"/>
            </w:tcBorders>
            <w:shd w:val="clear" w:color="auto" w:fill="FFFFFF" w:themeFill="background1"/>
            <w:vAlign w:val="center"/>
          </w:tcPr>
          <w:p w:rsidRPr="00645C57" w:rsidR="00D76C8C" w:rsidRDefault="00D76C8C" w14:paraId="1EB226C1" w14:textId="77777777">
            <w:pPr>
              <w:pStyle w:val="BodyText"/>
              <w:spacing w:line="276" w:lineRule="auto"/>
              <w:jc w:val="center"/>
              <w:rPr>
                <w:lang w:val="en-US"/>
              </w:rPr>
            </w:pPr>
            <w:r w:rsidRPr="00645C57">
              <w:rPr>
                <w:lang w:val="en-US"/>
              </w:rPr>
              <w:t>Parameters</w:t>
            </w:r>
          </w:p>
        </w:tc>
        <w:tc>
          <w:tcPr>
            <w:tcW w:w="4961" w:type="dxa"/>
            <w:gridSpan w:val="2"/>
            <w:tcBorders>
              <w:bottom w:val="single" w:color="auto" w:sz="4" w:space="0"/>
            </w:tcBorders>
            <w:shd w:val="clear" w:color="auto" w:fill="FFFFFF" w:themeFill="background1"/>
            <w:vAlign w:val="center"/>
          </w:tcPr>
          <w:p w:rsidRPr="00645C57" w:rsidR="00D76C8C" w:rsidRDefault="00D76C8C" w14:paraId="33858C9C" w14:textId="77777777">
            <w:pPr>
              <w:pStyle w:val="BodyText"/>
              <w:spacing w:line="276" w:lineRule="auto"/>
              <w:jc w:val="center"/>
              <w:rPr>
                <w:lang w:val="en-US"/>
              </w:rPr>
            </w:pPr>
            <w:r w:rsidRPr="00645C57">
              <w:rPr>
                <w:lang w:val="en-US"/>
              </w:rPr>
              <w:t>Value</w:t>
            </w:r>
          </w:p>
        </w:tc>
      </w:tr>
      <w:tr w:rsidRPr="00645C57" w:rsidR="00D76C8C" w14:paraId="3DD6D2B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5808522A" w14:textId="77777777">
            <w:pPr>
              <w:spacing w:line="276" w:lineRule="auto"/>
              <w:jc w:val="center"/>
            </w:pPr>
            <w:r w:rsidRPr="00645C57">
              <w:t>Temperature in (ºC)</w:t>
            </w:r>
          </w:p>
        </w:tc>
        <w:tc>
          <w:tcPr>
            <w:tcW w:w="496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52450B7E" w14:textId="77777777">
            <w:pPr>
              <w:pStyle w:val="BodyText"/>
              <w:spacing w:line="276" w:lineRule="auto"/>
              <w:jc w:val="center"/>
              <w:rPr>
                <w:lang w:val="en-US"/>
              </w:rPr>
            </w:pPr>
            <w:r>
              <w:rPr>
                <w:lang w:val="en-US"/>
              </w:rPr>
              <w:t>55</w:t>
            </w:r>
          </w:p>
        </w:tc>
      </w:tr>
      <w:tr w:rsidRPr="00645C57" w:rsidR="00D76C8C" w14:paraId="1E8D6A09"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55F8110" w14:textId="77777777">
            <w:pPr>
              <w:pStyle w:val="BodyText"/>
              <w:spacing w:line="276" w:lineRule="auto"/>
              <w:jc w:val="center"/>
              <w:rPr>
                <w:iCs/>
                <w:lang w:val="en-US"/>
              </w:rPr>
            </w:pPr>
            <w:r w:rsidRPr="00645C57">
              <w:rPr>
                <w:lang w:val="en-US"/>
              </w:rPr>
              <w:t>Temperature out (ºC)</w:t>
            </w:r>
          </w:p>
        </w:tc>
        <w:tc>
          <w:tcPr>
            <w:tcW w:w="496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6BE72BEF" w14:textId="77777777">
            <w:pPr>
              <w:pStyle w:val="BodyText"/>
              <w:spacing w:line="276" w:lineRule="auto"/>
              <w:jc w:val="center"/>
              <w:rPr>
                <w:lang w:val="en-US"/>
              </w:rPr>
            </w:pPr>
            <w:r w:rsidRPr="00645C57">
              <w:rPr>
                <w:lang w:val="en-US"/>
              </w:rPr>
              <w:t>80</w:t>
            </w:r>
          </w:p>
        </w:tc>
      </w:tr>
      <w:tr w:rsidRPr="00645C57" w:rsidR="00D76C8C" w14:paraId="00D175FE" w14:textId="77777777">
        <w:trPr>
          <w:jc w:val="center"/>
        </w:trPr>
        <w:tc>
          <w:tcPr>
            <w:tcW w:w="8642" w:type="dxa"/>
            <w:gridSpan w:val="3"/>
            <w:shd w:val="clear" w:color="auto" w:fill="EAF1DD" w:themeFill="accent3" w:themeFillTint="33"/>
            <w:vAlign w:val="center"/>
          </w:tcPr>
          <w:p w:rsidRPr="00645C57" w:rsidR="00D76C8C" w:rsidRDefault="00D76C8C" w14:paraId="322998A3" w14:textId="77777777">
            <w:pPr>
              <w:pStyle w:val="BodyText"/>
              <w:spacing w:line="276" w:lineRule="auto"/>
              <w:jc w:val="center"/>
              <w:rPr>
                <w:b/>
                <w:bCs/>
                <w:lang w:val="en-US"/>
              </w:rPr>
            </w:pPr>
            <w:r w:rsidRPr="00645C57">
              <w:rPr>
                <w:b/>
                <w:bCs/>
                <w:lang w:val="en-US"/>
              </w:rPr>
              <w:t>Cost related parameters</w:t>
            </w:r>
          </w:p>
        </w:tc>
      </w:tr>
      <w:tr w:rsidRPr="00645C57" w:rsidR="00D76C8C" w14:paraId="56FFC9E0"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7EA83D67" w14:textId="77777777">
            <w:pPr>
              <w:pStyle w:val="BodyText"/>
              <w:spacing w:line="276" w:lineRule="auto"/>
              <w:jc w:val="center"/>
              <w:rPr>
                <w:lang w:val="en-US"/>
              </w:rPr>
            </w:pPr>
            <w:r w:rsidRPr="00645C57">
              <w:rPr>
                <w:lang w:val="en-US"/>
              </w:rPr>
              <w:t>Reference flow type</w:t>
            </w:r>
          </w:p>
        </w:tc>
        <w:tc>
          <w:tcPr>
            <w:tcW w:w="496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1748981A" w14:textId="77777777">
            <w:pPr>
              <w:pStyle w:val="BodyText"/>
              <w:spacing w:line="276" w:lineRule="auto"/>
              <w:jc w:val="center"/>
              <w:rPr>
                <w:lang w:val="en-US"/>
              </w:rPr>
            </w:pPr>
            <w:r w:rsidRPr="00645C57">
              <w:rPr>
                <w:lang w:val="en-US"/>
              </w:rPr>
              <w:t>Entering mass flow</w:t>
            </w:r>
          </w:p>
        </w:tc>
      </w:tr>
      <w:tr w:rsidRPr="00645C57" w:rsidR="00D76C8C" w14:paraId="70E33D2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2DF08B90" w14:textId="77777777">
            <w:pPr>
              <w:pStyle w:val="BodyText"/>
              <w:spacing w:line="276" w:lineRule="auto"/>
              <w:jc w:val="center"/>
              <w:rPr>
                <w:lang w:val="en-US"/>
              </w:rPr>
            </w:pPr>
            <w:r w:rsidRPr="00645C57">
              <w:rPr>
                <w:lang w:val="en-US"/>
              </w:rPr>
              <w:t>Reference flow (t/h)</w:t>
            </w:r>
          </w:p>
        </w:tc>
        <w:tc>
          <w:tcPr>
            <w:tcW w:w="4961"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0026F074" w14:textId="77777777">
            <w:pPr>
              <w:pStyle w:val="BodyText"/>
              <w:spacing w:line="276" w:lineRule="auto"/>
              <w:jc w:val="center"/>
              <w:rPr>
                <w:lang w:val="en-US"/>
              </w:rPr>
            </w:pPr>
            <w:r w:rsidRPr="00645C57">
              <w:rPr>
                <w:lang w:val="en-US"/>
              </w:rPr>
              <w:t>3</w:t>
            </w:r>
            <w:r>
              <w:rPr>
                <w:lang w:val="en-US"/>
              </w:rPr>
              <w:t>.</w:t>
            </w:r>
            <w:r w:rsidRPr="00645C57">
              <w:rPr>
                <w:lang w:val="en-US"/>
              </w:rPr>
              <w:t>75</w:t>
            </w:r>
          </w:p>
        </w:tc>
      </w:tr>
      <w:tr w:rsidRPr="00645C57" w:rsidR="00D76C8C" w14:paraId="6FB667D0"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58ADBEAF" w14:textId="77777777">
            <w:pPr>
              <w:pStyle w:val="BodyText"/>
              <w:spacing w:line="276" w:lineRule="auto"/>
              <w:jc w:val="center"/>
              <w:rPr>
                <w:lang w:val="en-US"/>
              </w:rPr>
            </w:pPr>
            <w:r w:rsidRPr="00645C57">
              <w:rPr>
                <w:lang w:val="en-US"/>
              </w:rPr>
              <w:t>Components</w:t>
            </w:r>
          </w:p>
        </w:tc>
        <w:tc>
          <w:tcPr>
            <w:tcW w:w="4961"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1C792CBF" w14:textId="77777777">
            <w:pPr>
              <w:pStyle w:val="BodyText"/>
              <w:spacing w:line="276" w:lineRule="auto"/>
              <w:jc w:val="center"/>
              <w:rPr>
                <w:lang w:val="en-US"/>
              </w:rPr>
            </w:pPr>
            <w:r w:rsidRPr="00645C57">
              <w:rPr>
                <w:lang w:val="en-US"/>
              </w:rPr>
              <w:t>Solids of the input streams</w:t>
            </w:r>
          </w:p>
        </w:tc>
      </w:tr>
      <w:tr w:rsidRPr="00645C57" w:rsidR="00D76C8C" w14:paraId="18C7A150"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43B97AE4" w14:textId="77777777">
            <w:pPr>
              <w:pStyle w:val="BodyText"/>
              <w:spacing w:line="276" w:lineRule="auto"/>
              <w:jc w:val="center"/>
              <w:rPr>
                <w:lang w:val="en-US"/>
              </w:rPr>
            </w:pPr>
            <w:r w:rsidRPr="00645C57">
              <w:rPr>
                <w:lang w:val="en-US"/>
              </w:rPr>
              <w:t>Reference cost (M€)</w:t>
            </w:r>
          </w:p>
        </w:tc>
        <w:tc>
          <w:tcPr>
            <w:tcW w:w="4961"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3DAC5F0F" w14:textId="77777777">
            <w:pPr>
              <w:pStyle w:val="BodyText"/>
              <w:spacing w:line="276" w:lineRule="auto"/>
              <w:jc w:val="center"/>
              <w:rPr>
                <w:lang w:val="en-US"/>
              </w:rPr>
            </w:pPr>
            <w:r w:rsidRPr="00645C57">
              <w:rPr>
                <w:lang w:val="en-US"/>
              </w:rPr>
              <w:t>0</w:t>
            </w:r>
            <w:r>
              <w:rPr>
                <w:lang w:val="en-US"/>
              </w:rPr>
              <w:t>.</w:t>
            </w:r>
            <w:r w:rsidRPr="00645C57">
              <w:rPr>
                <w:lang w:val="en-US"/>
              </w:rPr>
              <w:t>48</w:t>
            </w:r>
          </w:p>
        </w:tc>
      </w:tr>
      <w:tr w:rsidRPr="00645C57" w:rsidR="00D76C8C" w14:paraId="6A2416A1"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3D842BE4" w14:textId="77777777">
            <w:pPr>
              <w:pStyle w:val="BodyText"/>
              <w:spacing w:line="276" w:lineRule="auto"/>
              <w:jc w:val="center"/>
              <w:rPr>
                <w:lang w:val="en-US"/>
              </w:rPr>
            </w:pPr>
            <w:r w:rsidRPr="00645C57">
              <w:rPr>
                <w:lang w:val="en-US"/>
              </w:rPr>
              <w:t>Reference Year</w:t>
            </w:r>
          </w:p>
        </w:tc>
        <w:tc>
          <w:tcPr>
            <w:tcW w:w="4961"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12949BA7" w14:textId="77777777">
            <w:pPr>
              <w:pStyle w:val="BodyText"/>
              <w:spacing w:line="276" w:lineRule="auto"/>
              <w:jc w:val="center"/>
              <w:rPr>
                <w:lang w:val="en-US"/>
              </w:rPr>
            </w:pPr>
            <w:r w:rsidRPr="00645C57">
              <w:rPr>
                <w:lang w:val="en-US"/>
              </w:rPr>
              <w:t>2006</w:t>
            </w:r>
          </w:p>
        </w:tc>
      </w:tr>
      <w:tr w:rsidRPr="00645C57" w:rsidR="00D76C8C" w14:paraId="272DB5D3"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05850AD7" w14:textId="77777777">
            <w:pPr>
              <w:pStyle w:val="BodyText"/>
              <w:spacing w:line="276" w:lineRule="auto"/>
              <w:jc w:val="center"/>
              <w:rPr>
                <w:lang w:val="en-US"/>
              </w:rPr>
            </w:pPr>
            <w:r w:rsidRPr="00645C57">
              <w:rPr>
                <w:lang w:val="en-US"/>
              </w:rPr>
              <w:t>Exponent</w:t>
            </w:r>
          </w:p>
        </w:tc>
        <w:tc>
          <w:tcPr>
            <w:tcW w:w="496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5BFD803E" w14:textId="77777777">
            <w:pPr>
              <w:pStyle w:val="BodyText"/>
              <w:spacing w:line="276" w:lineRule="auto"/>
              <w:jc w:val="center"/>
              <w:rPr>
                <w:lang w:val="en-US"/>
              </w:rPr>
            </w:pPr>
            <w:r w:rsidRPr="00645C57">
              <w:rPr>
                <w:lang w:val="en-US"/>
              </w:rPr>
              <w:t>0</w:t>
            </w:r>
            <w:r>
              <w:rPr>
                <w:lang w:val="en-US"/>
              </w:rPr>
              <w:t>.</w:t>
            </w:r>
            <w:r w:rsidRPr="00645C57">
              <w:rPr>
                <w:lang w:val="en-US"/>
              </w:rPr>
              <w:t>60</w:t>
            </w:r>
          </w:p>
        </w:tc>
      </w:tr>
      <w:tr w:rsidRPr="00645C57" w:rsidR="00D76C8C" w14:paraId="1B7CA36C" w14:textId="77777777">
        <w:trPr>
          <w:jc w:val="center"/>
        </w:trPr>
        <w:tc>
          <w:tcPr>
            <w:tcW w:w="8642" w:type="dxa"/>
            <w:gridSpan w:val="3"/>
            <w:shd w:val="clear" w:color="auto" w:fill="EAF1DD" w:themeFill="accent3" w:themeFillTint="33"/>
            <w:vAlign w:val="center"/>
          </w:tcPr>
          <w:p w:rsidRPr="00645C57" w:rsidR="00D76C8C" w:rsidRDefault="00D76C8C" w14:paraId="1FA51754" w14:textId="77777777">
            <w:pPr>
              <w:pStyle w:val="BodyText"/>
              <w:spacing w:line="276" w:lineRule="auto"/>
              <w:jc w:val="center"/>
              <w:rPr>
                <w:b/>
                <w:bCs/>
                <w:lang w:val="en-US"/>
              </w:rPr>
            </w:pPr>
            <w:r w:rsidRPr="00645C57">
              <w:rPr>
                <w:b/>
                <w:bCs/>
                <w:lang w:val="en-US"/>
              </w:rPr>
              <w:t>Utility requirements – Electricity requirements</w:t>
            </w:r>
          </w:p>
        </w:tc>
      </w:tr>
      <w:tr w:rsidRPr="00645C57" w:rsidR="00D76C8C" w14:paraId="609A504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179618AA" w14:textId="77777777">
            <w:pPr>
              <w:pStyle w:val="BodyText"/>
              <w:spacing w:line="276" w:lineRule="auto"/>
              <w:jc w:val="center"/>
              <w:rPr>
                <w:lang w:val="en-US"/>
              </w:rPr>
            </w:pPr>
            <w:r w:rsidRPr="00645C57">
              <w:rPr>
                <w:lang w:val="en-US"/>
              </w:rPr>
              <w:t>Reference flow type</w:t>
            </w:r>
          </w:p>
        </w:tc>
        <w:tc>
          <w:tcPr>
            <w:tcW w:w="496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743CEE99" w14:textId="77777777">
            <w:pPr>
              <w:pStyle w:val="BodyText"/>
              <w:spacing w:line="276" w:lineRule="auto"/>
              <w:jc w:val="center"/>
              <w:rPr>
                <w:lang w:val="en-US"/>
              </w:rPr>
            </w:pPr>
            <w:r w:rsidRPr="00645C57">
              <w:rPr>
                <w:lang w:val="en-US"/>
              </w:rPr>
              <w:t>Entering mass flow</w:t>
            </w:r>
          </w:p>
        </w:tc>
      </w:tr>
      <w:tr w:rsidRPr="00645C57" w:rsidR="00D76C8C" w14:paraId="16962BB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1B078965" w14:textId="77777777">
            <w:pPr>
              <w:pStyle w:val="BodyText"/>
              <w:spacing w:line="276" w:lineRule="auto"/>
              <w:jc w:val="center"/>
              <w:rPr>
                <w:lang w:val="en-US"/>
              </w:rPr>
            </w:pPr>
            <w:r w:rsidRPr="00645C57">
              <w:rPr>
                <w:lang w:val="en-US"/>
              </w:rPr>
              <w:t>Energy consumption (MWh/t)</w:t>
            </w:r>
          </w:p>
        </w:tc>
        <w:tc>
          <w:tcPr>
            <w:tcW w:w="4961"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0B2E9EFE" w14:textId="77777777">
            <w:pPr>
              <w:pStyle w:val="BodyText"/>
              <w:spacing w:line="276" w:lineRule="auto"/>
              <w:jc w:val="center"/>
              <w:rPr>
                <w:lang w:val="en-US"/>
              </w:rPr>
            </w:pPr>
            <w:r w:rsidRPr="00645C57">
              <w:rPr>
                <w:lang w:val="en-US"/>
              </w:rPr>
              <w:t>0</w:t>
            </w:r>
            <w:r>
              <w:rPr>
                <w:lang w:val="en-US"/>
              </w:rPr>
              <w:t>.</w:t>
            </w:r>
            <w:r w:rsidRPr="00645C57">
              <w:rPr>
                <w:lang w:val="en-US"/>
              </w:rPr>
              <w:t>035</w:t>
            </w:r>
          </w:p>
        </w:tc>
      </w:tr>
      <w:tr w:rsidRPr="00645C57" w:rsidR="00D76C8C" w14:paraId="56BA319F"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1A173910" w14:textId="77777777">
            <w:pPr>
              <w:pStyle w:val="BodyText"/>
              <w:spacing w:line="276" w:lineRule="auto"/>
              <w:jc w:val="center"/>
              <w:rPr>
                <w:lang w:val="en-US"/>
              </w:rPr>
            </w:pPr>
            <w:r w:rsidRPr="00645C57">
              <w:rPr>
                <w:lang w:val="en-US"/>
              </w:rPr>
              <w:t>Components</w:t>
            </w:r>
          </w:p>
        </w:tc>
        <w:tc>
          <w:tcPr>
            <w:tcW w:w="496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07F4D5C9" w14:textId="77777777">
            <w:pPr>
              <w:pStyle w:val="BodyText"/>
              <w:spacing w:line="276" w:lineRule="auto"/>
              <w:jc w:val="center"/>
              <w:rPr>
                <w:lang w:val="en-US"/>
              </w:rPr>
            </w:pPr>
            <w:r w:rsidRPr="00645C57">
              <w:rPr>
                <w:lang w:val="en-US"/>
              </w:rPr>
              <w:t>Solids of the input streams</w:t>
            </w:r>
          </w:p>
        </w:tc>
      </w:tr>
      <w:tr w:rsidRPr="00645C57" w:rsidR="00D76C8C" w14:paraId="07EC6753" w14:textId="77777777">
        <w:trPr>
          <w:jc w:val="center"/>
        </w:trPr>
        <w:tc>
          <w:tcPr>
            <w:tcW w:w="8642" w:type="dxa"/>
            <w:gridSpan w:val="3"/>
            <w:tcBorders>
              <w:bottom w:val="single" w:color="auto" w:sz="4" w:space="0"/>
            </w:tcBorders>
            <w:shd w:val="clear" w:color="auto" w:fill="EAF1DD" w:themeFill="accent3" w:themeFillTint="33"/>
            <w:vAlign w:val="center"/>
          </w:tcPr>
          <w:p w:rsidRPr="00645C57" w:rsidR="00D76C8C" w:rsidRDefault="00D76C8C" w14:paraId="400E840B" w14:textId="77777777">
            <w:pPr>
              <w:pStyle w:val="BodyText"/>
              <w:spacing w:line="276" w:lineRule="auto"/>
              <w:jc w:val="center"/>
              <w:rPr>
                <w:b/>
                <w:bCs/>
                <w:lang w:val="en-US"/>
              </w:rPr>
            </w:pPr>
            <w:r w:rsidRPr="00645C57">
              <w:rPr>
                <w:b/>
                <w:bCs/>
                <w:lang w:val="en-US"/>
              </w:rPr>
              <w:t>Reactions</w:t>
            </w:r>
          </w:p>
        </w:tc>
      </w:tr>
      <w:tr w:rsidRPr="00645C57" w:rsidR="00D76C8C" w14:paraId="5DCD7BC9" w14:textId="77777777">
        <w:trPr>
          <w:trHeight w:val="241"/>
          <w:jc w:val="center"/>
        </w:trPr>
        <w:tc>
          <w:tcPr>
            <w:tcW w:w="3681" w:type="dxa"/>
            <w:shd w:val="clear" w:color="auto" w:fill="FFFFFF" w:themeFill="background1"/>
            <w:vAlign w:val="center"/>
          </w:tcPr>
          <w:p w:rsidRPr="00645C57" w:rsidR="00D76C8C" w:rsidRDefault="00D76C8C" w14:paraId="1344A004" w14:textId="77777777">
            <w:pPr>
              <w:pStyle w:val="BodyText"/>
              <w:spacing w:line="276" w:lineRule="auto"/>
              <w:jc w:val="center"/>
              <w:rPr>
                <w:lang w:val="en-US"/>
              </w:rPr>
            </w:pPr>
            <w:r w:rsidRPr="00645C57">
              <w:rPr>
                <w:lang w:val="en-US"/>
              </w:rPr>
              <w:t>Product</w:t>
            </w:r>
          </w:p>
        </w:tc>
        <w:tc>
          <w:tcPr>
            <w:tcW w:w="2410" w:type="dxa"/>
            <w:shd w:val="clear" w:color="auto" w:fill="FFFFFF" w:themeFill="background1"/>
            <w:vAlign w:val="center"/>
          </w:tcPr>
          <w:p w:rsidRPr="00645C57" w:rsidR="00D76C8C" w:rsidRDefault="00D76C8C" w14:paraId="4ABB6A28" w14:textId="77777777">
            <w:pPr>
              <w:pStyle w:val="BodyText"/>
              <w:spacing w:line="276" w:lineRule="auto"/>
              <w:jc w:val="center"/>
              <w:rPr>
                <w:lang w:val="en-US"/>
              </w:rPr>
            </w:pPr>
            <w:r w:rsidRPr="00645C57">
              <w:rPr>
                <w:lang w:val="en-US"/>
              </w:rPr>
              <w:t>Yield factor</w:t>
            </w:r>
          </w:p>
        </w:tc>
        <w:tc>
          <w:tcPr>
            <w:tcW w:w="2551" w:type="dxa"/>
            <w:shd w:val="clear" w:color="auto" w:fill="FFFFFF" w:themeFill="background1"/>
            <w:vAlign w:val="center"/>
          </w:tcPr>
          <w:p w:rsidRPr="00645C57" w:rsidR="00D76C8C" w:rsidRDefault="00D76C8C" w14:paraId="12E45CEC" w14:textId="77777777">
            <w:pPr>
              <w:pStyle w:val="BodyText"/>
              <w:spacing w:line="276" w:lineRule="auto"/>
              <w:jc w:val="center"/>
              <w:rPr>
                <w:lang w:val="en-US"/>
              </w:rPr>
            </w:pPr>
            <w:r w:rsidRPr="00645C57">
              <w:rPr>
                <w:lang w:val="en-US"/>
              </w:rPr>
              <w:t>Inert Chemicals</w:t>
            </w:r>
          </w:p>
        </w:tc>
      </w:tr>
      <w:tr w:rsidRPr="00645C57" w:rsidR="00D76C8C" w14:paraId="364845D9" w14:textId="77777777">
        <w:trPr>
          <w:trHeight w:val="241"/>
          <w:jc w:val="center"/>
        </w:trPr>
        <w:tc>
          <w:tcPr>
            <w:tcW w:w="3681" w:type="dxa"/>
            <w:shd w:val="clear" w:color="auto" w:fill="FFFFFF" w:themeFill="background1"/>
            <w:vAlign w:val="center"/>
          </w:tcPr>
          <w:p w:rsidRPr="00645C57" w:rsidR="00D76C8C" w:rsidRDefault="00D76C8C" w14:paraId="2F12B4BF" w14:textId="77777777">
            <w:pPr>
              <w:pStyle w:val="BodyText"/>
              <w:spacing w:line="276" w:lineRule="auto"/>
              <w:jc w:val="center"/>
              <w:rPr>
                <w:b/>
                <w:bCs/>
                <w:lang w:val="en-US"/>
              </w:rPr>
            </w:pPr>
            <w:r w:rsidRPr="00645C57">
              <w:rPr>
                <w:lang w:val="en-US"/>
              </w:rPr>
              <w:t>Compost</w:t>
            </w:r>
          </w:p>
        </w:tc>
        <w:tc>
          <w:tcPr>
            <w:tcW w:w="2410" w:type="dxa"/>
            <w:shd w:val="clear" w:color="auto" w:fill="FFFFFF" w:themeFill="background1"/>
            <w:vAlign w:val="center"/>
          </w:tcPr>
          <w:p w:rsidRPr="00645C57" w:rsidR="00D76C8C" w:rsidRDefault="00D76C8C" w14:paraId="7BACDE59" w14:textId="77777777">
            <w:pPr>
              <w:pStyle w:val="BodyText"/>
              <w:spacing w:line="276" w:lineRule="auto"/>
              <w:jc w:val="center"/>
              <w:rPr>
                <w:lang w:val="en-US"/>
              </w:rPr>
            </w:pPr>
            <w:r w:rsidRPr="00645C57">
              <w:rPr>
                <w:lang w:val="en-US"/>
              </w:rPr>
              <w:t>0</w:t>
            </w:r>
            <w:r>
              <w:rPr>
                <w:lang w:val="en-US"/>
              </w:rPr>
              <w:t>.</w:t>
            </w:r>
            <w:r w:rsidRPr="00645C57">
              <w:rPr>
                <w:lang w:val="en-US"/>
              </w:rPr>
              <w:t>715</w:t>
            </w:r>
          </w:p>
        </w:tc>
        <w:tc>
          <w:tcPr>
            <w:tcW w:w="2551" w:type="dxa"/>
            <w:shd w:val="clear" w:color="auto" w:fill="FFFFFF" w:themeFill="background1"/>
            <w:vAlign w:val="center"/>
          </w:tcPr>
          <w:p w:rsidRPr="00645C57" w:rsidR="00D76C8C" w:rsidRDefault="00D76C8C" w14:paraId="31DAE9CE" w14:textId="77777777">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w:t>
            </w:r>
          </w:p>
        </w:tc>
      </w:tr>
      <w:tr w:rsidRPr="00645C57" w:rsidR="00D76C8C" w14:paraId="2B6A497A" w14:textId="77777777">
        <w:trPr>
          <w:jc w:val="center"/>
        </w:trPr>
        <w:tc>
          <w:tcPr>
            <w:tcW w:w="8642" w:type="dxa"/>
            <w:gridSpan w:val="3"/>
            <w:tcBorders>
              <w:bottom w:val="single" w:color="auto" w:sz="4" w:space="0"/>
            </w:tcBorders>
            <w:shd w:val="clear" w:color="auto" w:fill="EAF1DD" w:themeFill="accent3" w:themeFillTint="33"/>
            <w:vAlign w:val="center"/>
          </w:tcPr>
          <w:p w:rsidRPr="00645C57" w:rsidR="00D76C8C" w:rsidRDefault="00D76C8C" w14:paraId="0DAC70A6" w14:textId="77777777">
            <w:pPr>
              <w:pStyle w:val="BodyText"/>
              <w:spacing w:line="276" w:lineRule="auto"/>
              <w:jc w:val="center"/>
              <w:rPr>
                <w:b/>
                <w:bCs/>
                <w:lang w:val="en-US"/>
              </w:rPr>
            </w:pPr>
            <w:r w:rsidRPr="00645C57">
              <w:rPr>
                <w:b/>
                <w:bCs/>
                <w:lang w:val="en-US"/>
              </w:rPr>
              <w:t>Separation efficiency</w:t>
            </w:r>
          </w:p>
        </w:tc>
      </w:tr>
      <w:tr w:rsidRPr="00645C57" w:rsidR="00D76C8C" w14:paraId="6CB49DEA" w14:textId="77777777">
        <w:trPr>
          <w:trHeight w:val="237"/>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27919780" w14:textId="77777777">
            <w:pPr>
              <w:spacing w:line="276" w:lineRule="auto"/>
              <w:jc w:val="center"/>
            </w:pPr>
            <w:r w:rsidRPr="00645C57">
              <w:t>Separation information</w:t>
            </w:r>
          </w:p>
        </w:tc>
        <w:tc>
          <w:tcPr>
            <w:tcW w:w="4961"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176DDC99" w14:textId="77777777">
            <w:pPr>
              <w:pStyle w:val="BodyText"/>
              <w:spacing w:line="276" w:lineRule="auto"/>
              <w:jc w:val="center"/>
              <w:rPr>
                <w:lang w:val="en-US"/>
              </w:rPr>
            </w:pPr>
            <w:r w:rsidRPr="00645C57">
              <w:rPr>
                <w:lang w:val="en-US"/>
              </w:rPr>
              <w:t>Compost with a 5% humidity as final product</w:t>
            </w:r>
          </w:p>
        </w:tc>
      </w:tr>
    </w:tbl>
    <w:p w:rsidRPr="002A2203" w:rsidR="00D76C8C" w:rsidP="00D76C8C" w:rsidRDefault="00D76C8C" w14:paraId="681B0D05" w14:textId="2AC70BF1">
      <w:pPr>
        <w:pStyle w:val="BodyText"/>
        <w:rPr>
          <w:lang w:val="en-US"/>
        </w:rPr>
      </w:pPr>
    </w:p>
    <w:p w:rsidRPr="00C04A58" w:rsidR="00C04A58" w:rsidP="00C04A58" w:rsidRDefault="033A28D0" w14:paraId="70CF721F" w14:textId="3348E2F1">
      <w:pPr>
        <w:pStyle w:val="Caption"/>
        <w:keepNext/>
        <w:jc w:val="center"/>
        <w:rPr>
          <w:color w:val="auto"/>
        </w:rPr>
      </w:pPr>
      <w:r w:rsidRPr="044FD356">
        <w:rPr>
          <w:color w:val="auto"/>
        </w:rPr>
        <w:t xml:space="preserve">Table </w:t>
      </w:r>
      <w:r w:rsidRPr="044FD356" w:rsidR="61F33FD9">
        <w:rPr>
          <w:color w:val="auto"/>
        </w:rPr>
        <w:t>28</w:t>
      </w:r>
      <w:r w:rsidRPr="044FD356">
        <w:rPr>
          <w:color w:val="auto"/>
        </w:rPr>
        <w:t>. Definition of the CHP unit for heat and power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645C57" w:rsidR="00D76C8C" w14:paraId="57803502" w14:textId="77777777">
        <w:trPr>
          <w:jc w:val="center"/>
        </w:trPr>
        <w:tc>
          <w:tcPr>
            <w:tcW w:w="8642" w:type="dxa"/>
            <w:gridSpan w:val="2"/>
            <w:shd w:val="clear" w:color="auto" w:fill="FDE9D9" w:themeFill="accent6" w:themeFillTint="33"/>
            <w:vAlign w:val="center"/>
          </w:tcPr>
          <w:p w:rsidRPr="00645C57" w:rsidR="00D76C8C" w:rsidRDefault="00D76C8C" w14:paraId="615A1262" w14:textId="77777777">
            <w:pPr>
              <w:pStyle w:val="BodyText"/>
              <w:spacing w:line="276" w:lineRule="auto"/>
              <w:jc w:val="center"/>
              <w:rPr>
                <w:b/>
                <w:bCs/>
                <w:lang w:val="en-US"/>
              </w:rPr>
            </w:pPr>
            <w:r w:rsidRPr="00645C57">
              <w:rPr>
                <w:b/>
                <w:bCs/>
                <w:lang w:val="en-US"/>
              </w:rPr>
              <w:t>CHP</w:t>
            </w:r>
          </w:p>
        </w:tc>
      </w:tr>
      <w:tr w:rsidRPr="00645C57" w:rsidR="00D76C8C" w14:paraId="49468C9D" w14:textId="77777777">
        <w:trPr>
          <w:trHeight w:val="262"/>
          <w:jc w:val="center"/>
        </w:trPr>
        <w:tc>
          <w:tcPr>
            <w:tcW w:w="8642" w:type="dxa"/>
            <w:gridSpan w:val="2"/>
            <w:shd w:val="clear" w:color="auto" w:fill="EAF1DD" w:themeFill="accent3" w:themeFillTint="33"/>
            <w:vAlign w:val="center"/>
          </w:tcPr>
          <w:p w:rsidRPr="00645C57" w:rsidR="00D76C8C" w:rsidRDefault="00D76C8C" w14:paraId="6C7E6DC8" w14:textId="77777777">
            <w:pPr>
              <w:pStyle w:val="BodyText"/>
              <w:spacing w:line="276" w:lineRule="auto"/>
              <w:jc w:val="center"/>
              <w:rPr>
                <w:b/>
                <w:bCs/>
                <w:lang w:val="en-US"/>
              </w:rPr>
            </w:pPr>
            <w:r w:rsidRPr="00645C57">
              <w:rPr>
                <w:b/>
                <w:bCs/>
                <w:lang w:val="en-US"/>
              </w:rPr>
              <w:t>Inputs</w:t>
            </w:r>
          </w:p>
        </w:tc>
      </w:tr>
      <w:tr w:rsidRPr="00645C57" w:rsidR="00D76C8C" w14:paraId="763E7097" w14:textId="77777777">
        <w:trPr>
          <w:trHeight w:val="262"/>
          <w:jc w:val="center"/>
        </w:trPr>
        <w:tc>
          <w:tcPr>
            <w:tcW w:w="3681" w:type="dxa"/>
            <w:shd w:val="clear" w:color="auto" w:fill="FFFFFF" w:themeFill="background1"/>
            <w:vAlign w:val="center"/>
          </w:tcPr>
          <w:p w:rsidRPr="00645C57" w:rsidR="00D76C8C" w:rsidRDefault="00D76C8C" w14:paraId="328D3FB9" w14:textId="77777777">
            <w:pPr>
              <w:pStyle w:val="BodyText"/>
              <w:spacing w:line="276" w:lineRule="auto"/>
              <w:jc w:val="center"/>
              <w:rPr>
                <w:b/>
                <w:bCs/>
                <w:lang w:val="en-US"/>
              </w:rPr>
            </w:pPr>
            <w:r w:rsidRPr="00645C57">
              <w:rPr>
                <w:lang w:val="en-US"/>
              </w:rPr>
              <w:lastRenderedPageBreak/>
              <w:t>Source name</w:t>
            </w:r>
          </w:p>
        </w:tc>
        <w:tc>
          <w:tcPr>
            <w:tcW w:w="4961" w:type="dxa"/>
            <w:shd w:val="clear" w:color="auto" w:fill="FFFFFF" w:themeFill="background1"/>
            <w:vAlign w:val="center"/>
          </w:tcPr>
          <w:p w:rsidRPr="00645C57" w:rsidR="00D76C8C" w:rsidRDefault="00D76C8C" w14:paraId="6FD26A21" w14:textId="77777777">
            <w:pPr>
              <w:pStyle w:val="BodyText"/>
              <w:spacing w:line="276" w:lineRule="auto"/>
              <w:jc w:val="center"/>
              <w:rPr>
                <w:lang w:val="en-US"/>
              </w:rPr>
            </w:pPr>
            <w:r w:rsidRPr="00645C57">
              <w:rPr>
                <w:lang w:val="en-US"/>
              </w:rPr>
              <w:t>Air</w:t>
            </w:r>
          </w:p>
        </w:tc>
      </w:tr>
    </w:tbl>
    <w:p w:rsidR="00D76C8C" w:rsidP="00D76C8C" w:rsidRDefault="00D76C8C" w14:paraId="69503804" w14:textId="77777777">
      <w:pPr>
        <w:pStyle w:val="BodyText"/>
        <w:rPr>
          <w:lang w:val="en-US"/>
        </w:rPr>
      </w:pPr>
    </w:p>
    <w:p w:rsidRPr="00C04A58" w:rsidR="00C04A58" w:rsidP="00C04A58" w:rsidRDefault="033A28D0" w14:paraId="4545212B" w14:textId="3BC6F4FC">
      <w:pPr>
        <w:pStyle w:val="Caption"/>
        <w:keepNext/>
        <w:jc w:val="center"/>
        <w:rPr>
          <w:color w:val="auto"/>
        </w:rPr>
      </w:pPr>
      <w:r w:rsidRPr="044FD356">
        <w:rPr>
          <w:color w:val="auto"/>
        </w:rPr>
        <w:t>Table 2</w:t>
      </w:r>
      <w:r w:rsidRPr="044FD356" w:rsidR="7F37DC79">
        <w:rPr>
          <w:color w:val="auto"/>
        </w:rPr>
        <w:t>9</w:t>
      </w:r>
      <w:r w:rsidRPr="044FD356">
        <w:rPr>
          <w:color w:val="auto"/>
        </w:rPr>
        <w:t>. Definition of the CHP unit for heat and power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113"/>
        <w:gridCol w:w="2155"/>
        <w:gridCol w:w="396"/>
        <w:gridCol w:w="2297"/>
      </w:tblGrid>
      <w:tr w:rsidRPr="00645C57" w:rsidR="00C04A58" w14:paraId="75B01539" w14:textId="77777777">
        <w:trPr>
          <w:jc w:val="center"/>
        </w:trPr>
        <w:tc>
          <w:tcPr>
            <w:tcW w:w="8642" w:type="dxa"/>
            <w:gridSpan w:val="5"/>
            <w:shd w:val="clear" w:color="auto" w:fill="FDE9D9" w:themeFill="accent6" w:themeFillTint="33"/>
            <w:vAlign w:val="center"/>
          </w:tcPr>
          <w:p w:rsidRPr="00645C57" w:rsidR="00C04A58" w:rsidRDefault="00C04A58" w14:paraId="2083A726" w14:textId="77777777">
            <w:pPr>
              <w:pStyle w:val="BodyText"/>
              <w:spacing w:line="276" w:lineRule="auto"/>
              <w:jc w:val="center"/>
              <w:rPr>
                <w:b/>
                <w:bCs/>
                <w:lang w:val="en-US"/>
              </w:rPr>
            </w:pPr>
            <w:r w:rsidRPr="00645C57">
              <w:rPr>
                <w:b/>
                <w:bCs/>
                <w:lang w:val="en-US"/>
              </w:rPr>
              <w:t>CHP</w:t>
            </w:r>
          </w:p>
        </w:tc>
      </w:tr>
      <w:tr w:rsidRPr="00645C57" w:rsidR="00C04A58" w14:paraId="6313279B" w14:textId="77777777">
        <w:trPr>
          <w:jc w:val="center"/>
        </w:trPr>
        <w:tc>
          <w:tcPr>
            <w:tcW w:w="8642" w:type="dxa"/>
            <w:gridSpan w:val="5"/>
            <w:shd w:val="clear" w:color="auto" w:fill="EAF1DD" w:themeFill="accent3" w:themeFillTint="33"/>
            <w:vAlign w:val="center"/>
          </w:tcPr>
          <w:p w:rsidRPr="00645C57" w:rsidR="00C04A58" w:rsidRDefault="00C04A58" w14:paraId="4B4CF9AC" w14:textId="77777777">
            <w:pPr>
              <w:pStyle w:val="BodyText"/>
              <w:spacing w:line="276" w:lineRule="auto"/>
              <w:jc w:val="center"/>
              <w:rPr>
                <w:b/>
                <w:bCs/>
                <w:lang w:val="en-US"/>
              </w:rPr>
            </w:pPr>
            <w:r w:rsidRPr="00645C57">
              <w:rPr>
                <w:b/>
                <w:bCs/>
                <w:lang w:val="en-US"/>
              </w:rPr>
              <w:t>General parameters</w:t>
            </w:r>
          </w:p>
        </w:tc>
      </w:tr>
      <w:tr w:rsidRPr="00645C57" w:rsidR="00C04A58" w14:paraId="4A5AEFC5" w14:textId="77777777">
        <w:trPr>
          <w:jc w:val="center"/>
        </w:trPr>
        <w:tc>
          <w:tcPr>
            <w:tcW w:w="3681" w:type="dxa"/>
            <w:tcBorders>
              <w:bottom w:val="single" w:color="auto" w:sz="4" w:space="0"/>
            </w:tcBorders>
            <w:shd w:val="clear" w:color="auto" w:fill="FFFFFF" w:themeFill="background1"/>
            <w:vAlign w:val="center"/>
          </w:tcPr>
          <w:p w:rsidRPr="00645C57" w:rsidR="00C04A58" w:rsidRDefault="00C04A58" w14:paraId="70E34344" w14:textId="77777777">
            <w:pPr>
              <w:pStyle w:val="BodyText"/>
              <w:spacing w:line="276" w:lineRule="auto"/>
              <w:jc w:val="center"/>
              <w:rPr>
                <w:lang w:val="en-US"/>
              </w:rPr>
            </w:pPr>
            <w:r w:rsidRPr="00645C57">
              <w:rPr>
                <w:lang w:val="en-US"/>
              </w:rPr>
              <w:t>Parameters</w:t>
            </w:r>
          </w:p>
        </w:tc>
        <w:tc>
          <w:tcPr>
            <w:tcW w:w="4961" w:type="dxa"/>
            <w:gridSpan w:val="4"/>
            <w:tcBorders>
              <w:bottom w:val="single" w:color="auto" w:sz="4" w:space="0"/>
            </w:tcBorders>
            <w:shd w:val="clear" w:color="auto" w:fill="FFFFFF" w:themeFill="background1"/>
            <w:vAlign w:val="center"/>
          </w:tcPr>
          <w:p w:rsidRPr="00645C57" w:rsidR="00C04A58" w:rsidRDefault="00C04A58" w14:paraId="59987F5D" w14:textId="77777777">
            <w:pPr>
              <w:pStyle w:val="BodyText"/>
              <w:spacing w:line="276" w:lineRule="auto"/>
              <w:jc w:val="center"/>
              <w:rPr>
                <w:lang w:val="en-US"/>
              </w:rPr>
            </w:pPr>
            <w:r w:rsidRPr="00645C57">
              <w:rPr>
                <w:lang w:val="en-US"/>
              </w:rPr>
              <w:t>Value</w:t>
            </w:r>
          </w:p>
        </w:tc>
      </w:tr>
      <w:tr w:rsidRPr="00645C57" w:rsidR="00C04A58" w14:paraId="6536033D"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1DAD425E" w14:textId="77777777">
            <w:pPr>
              <w:spacing w:line="276" w:lineRule="auto"/>
              <w:jc w:val="center"/>
            </w:pPr>
            <w:r w:rsidRPr="00645C57">
              <w:t>Temperature in (ºC)</w:t>
            </w:r>
          </w:p>
        </w:tc>
        <w:tc>
          <w:tcPr>
            <w:tcW w:w="4961" w:type="dxa"/>
            <w:gridSpan w:val="4"/>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1AD7D5E9" w14:textId="77777777">
            <w:pPr>
              <w:pStyle w:val="BodyText"/>
              <w:spacing w:line="276" w:lineRule="auto"/>
              <w:jc w:val="center"/>
              <w:rPr>
                <w:lang w:val="en-US"/>
              </w:rPr>
            </w:pPr>
            <w:r w:rsidRPr="00645C57">
              <w:rPr>
                <w:lang w:val="en-US"/>
              </w:rPr>
              <w:t>55</w:t>
            </w:r>
          </w:p>
        </w:tc>
      </w:tr>
      <w:tr w:rsidRPr="00645C57" w:rsidR="00C04A58" w14:paraId="6F7DAA5B"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642732D2" w14:textId="77777777">
            <w:pPr>
              <w:pStyle w:val="BodyText"/>
              <w:spacing w:line="276" w:lineRule="auto"/>
              <w:jc w:val="center"/>
              <w:rPr>
                <w:iCs/>
                <w:lang w:val="en-US"/>
              </w:rPr>
            </w:pPr>
            <w:r w:rsidRPr="00645C57">
              <w:rPr>
                <w:lang w:val="en-US"/>
              </w:rPr>
              <w:t>Temperature out (ºC)</w:t>
            </w:r>
          </w:p>
        </w:tc>
        <w:tc>
          <w:tcPr>
            <w:tcW w:w="4961" w:type="dxa"/>
            <w:gridSpan w:val="4"/>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4ED57F33" w14:textId="77777777">
            <w:pPr>
              <w:pStyle w:val="BodyText"/>
              <w:spacing w:line="276" w:lineRule="auto"/>
              <w:jc w:val="center"/>
              <w:rPr>
                <w:lang w:val="en-US"/>
              </w:rPr>
            </w:pPr>
            <w:r w:rsidRPr="00645C57">
              <w:rPr>
                <w:lang w:val="en-US"/>
              </w:rPr>
              <w:t>90</w:t>
            </w:r>
          </w:p>
        </w:tc>
      </w:tr>
      <w:tr w:rsidRPr="00645C57" w:rsidR="00C04A58" w14:paraId="0BBE48B6" w14:textId="77777777">
        <w:trPr>
          <w:jc w:val="center"/>
        </w:trPr>
        <w:tc>
          <w:tcPr>
            <w:tcW w:w="8642" w:type="dxa"/>
            <w:gridSpan w:val="5"/>
            <w:tcBorders>
              <w:top w:val="nil"/>
              <w:left w:val="single" w:color="auto" w:sz="4" w:space="0"/>
              <w:bottom w:val="single" w:color="auto" w:sz="4" w:space="0"/>
              <w:right w:val="single" w:color="auto" w:sz="4" w:space="0"/>
            </w:tcBorders>
            <w:shd w:val="clear" w:color="auto" w:fill="EAF1DD" w:themeFill="accent3" w:themeFillTint="33"/>
            <w:vAlign w:val="center"/>
          </w:tcPr>
          <w:p w:rsidRPr="00645C57" w:rsidR="00C04A58" w:rsidRDefault="00C04A58" w14:paraId="42FD554D" w14:textId="77777777">
            <w:pPr>
              <w:pStyle w:val="BodyText"/>
              <w:spacing w:line="276" w:lineRule="auto"/>
              <w:jc w:val="center"/>
              <w:rPr>
                <w:b/>
                <w:bCs/>
                <w:lang w:val="en-US"/>
              </w:rPr>
            </w:pPr>
            <w:r w:rsidRPr="00645C57">
              <w:rPr>
                <w:b/>
                <w:bCs/>
                <w:lang w:val="en-US"/>
              </w:rPr>
              <w:t>Energy efficiency</w:t>
            </w:r>
          </w:p>
        </w:tc>
      </w:tr>
      <w:tr w:rsidRPr="00645C57" w:rsidR="00C04A58" w14:paraId="59975E35"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1DF82A83" w14:textId="77777777">
            <w:pPr>
              <w:pStyle w:val="BodyText"/>
              <w:spacing w:line="276" w:lineRule="auto"/>
              <w:jc w:val="center"/>
              <w:rPr>
                <w:lang w:val="en-US"/>
              </w:rPr>
            </w:pPr>
            <w:r w:rsidRPr="00645C57">
              <w:rPr>
                <w:lang w:val="en-US"/>
              </w:rPr>
              <w:t>Energy Type</w:t>
            </w:r>
          </w:p>
        </w:tc>
        <w:tc>
          <w:tcPr>
            <w:tcW w:w="4961" w:type="dxa"/>
            <w:gridSpan w:val="4"/>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5483A680" w14:textId="77777777">
            <w:pPr>
              <w:pStyle w:val="BodyText"/>
              <w:spacing w:line="276" w:lineRule="auto"/>
              <w:jc w:val="center"/>
              <w:rPr>
                <w:lang w:val="en-US"/>
              </w:rPr>
            </w:pPr>
            <w:r w:rsidRPr="00645C57">
              <w:rPr>
                <w:lang w:val="en-US"/>
              </w:rPr>
              <w:t>Combined Heat and Power</w:t>
            </w:r>
          </w:p>
        </w:tc>
      </w:tr>
      <w:tr w:rsidRPr="00645C57" w:rsidR="00C04A58" w14:paraId="7EF72277" w14:textId="77777777">
        <w:trPr>
          <w:jc w:val="center"/>
        </w:trPr>
        <w:tc>
          <w:tcPr>
            <w:tcW w:w="3681" w:type="dxa"/>
            <w:vMerge w:val="restart"/>
            <w:tcBorders>
              <w:top w:val="nil"/>
              <w:left w:val="single" w:color="auto" w:sz="4" w:space="0"/>
              <w:right w:val="single" w:color="auto" w:sz="4" w:space="0"/>
            </w:tcBorders>
            <w:shd w:val="clear" w:color="auto" w:fill="FFFFFF" w:themeFill="background1"/>
            <w:vAlign w:val="center"/>
          </w:tcPr>
          <w:p w:rsidRPr="00645C57" w:rsidR="00C04A58" w:rsidRDefault="00C04A58" w14:paraId="1F05EBB3" w14:textId="77777777">
            <w:pPr>
              <w:pStyle w:val="BodyText"/>
              <w:spacing w:line="276" w:lineRule="auto"/>
              <w:jc w:val="center"/>
              <w:rPr>
                <w:lang w:val="en-US"/>
              </w:rPr>
            </w:pPr>
            <w:r w:rsidRPr="00645C57">
              <w:rPr>
                <w:lang w:val="en-US"/>
              </w:rPr>
              <w:t>Conversion Efficiency</w:t>
            </w:r>
          </w:p>
        </w:tc>
        <w:tc>
          <w:tcPr>
            <w:tcW w:w="2268"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413000B4" w14:textId="77777777">
            <w:pPr>
              <w:pStyle w:val="BodyText"/>
              <w:spacing w:line="276" w:lineRule="auto"/>
              <w:jc w:val="center"/>
              <w:rPr>
                <w:lang w:val="en-US"/>
              </w:rPr>
            </w:pPr>
            <w:r w:rsidRPr="00645C57">
              <w:rPr>
                <w:lang w:val="en-US"/>
              </w:rPr>
              <w:t>Efficiency</w:t>
            </w:r>
          </w:p>
        </w:tc>
        <w:tc>
          <w:tcPr>
            <w:tcW w:w="2693"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6997C896" w14:textId="77777777">
            <w:pPr>
              <w:pStyle w:val="BodyText"/>
              <w:spacing w:line="276" w:lineRule="auto"/>
              <w:jc w:val="center"/>
              <w:rPr>
                <w:lang w:val="en-US"/>
              </w:rPr>
            </w:pPr>
            <w:r w:rsidRPr="00645C57">
              <w:rPr>
                <w:lang w:val="en-US"/>
              </w:rPr>
              <w:t>0</w:t>
            </w:r>
            <w:r>
              <w:rPr>
                <w:lang w:val="en-US"/>
              </w:rPr>
              <w:t>.</w:t>
            </w:r>
            <w:r w:rsidRPr="00645C57">
              <w:rPr>
                <w:lang w:val="en-US"/>
              </w:rPr>
              <w:t>35</w:t>
            </w:r>
          </w:p>
        </w:tc>
      </w:tr>
      <w:tr w:rsidRPr="00645C57" w:rsidR="00C04A58" w14:paraId="70B123CD" w14:textId="77777777">
        <w:trPr>
          <w:jc w:val="center"/>
        </w:trPr>
        <w:tc>
          <w:tcPr>
            <w:tcW w:w="3681" w:type="dxa"/>
            <w:vMerge/>
            <w:tcBorders>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69F238B9" w14:textId="77777777">
            <w:pPr>
              <w:pStyle w:val="BodyText"/>
              <w:spacing w:line="276" w:lineRule="auto"/>
              <w:jc w:val="center"/>
              <w:rPr>
                <w:lang w:val="en-US"/>
              </w:rPr>
            </w:pPr>
          </w:p>
        </w:tc>
        <w:tc>
          <w:tcPr>
            <w:tcW w:w="2268"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0C76F70A" w14:textId="77777777">
            <w:pPr>
              <w:pStyle w:val="BodyText"/>
              <w:spacing w:line="276" w:lineRule="auto"/>
              <w:jc w:val="center"/>
              <w:rPr>
                <w:lang w:val="en-US"/>
              </w:rPr>
            </w:pPr>
            <w:r w:rsidRPr="00645C57">
              <w:rPr>
                <w:lang w:val="en-US"/>
              </w:rPr>
              <w:t>Heat efficiency</w:t>
            </w:r>
          </w:p>
        </w:tc>
        <w:tc>
          <w:tcPr>
            <w:tcW w:w="2693"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4AEFE857" w14:textId="77777777">
            <w:pPr>
              <w:pStyle w:val="BodyText"/>
              <w:spacing w:line="276" w:lineRule="auto"/>
              <w:jc w:val="center"/>
              <w:rPr>
                <w:lang w:val="en-US"/>
              </w:rPr>
            </w:pPr>
            <w:r w:rsidRPr="00645C57">
              <w:rPr>
                <w:lang w:val="en-US"/>
              </w:rPr>
              <w:t>0</w:t>
            </w:r>
            <w:r>
              <w:rPr>
                <w:lang w:val="en-US"/>
              </w:rPr>
              <w:t>.</w:t>
            </w:r>
            <w:r w:rsidRPr="00645C57">
              <w:rPr>
                <w:lang w:val="en-US"/>
              </w:rPr>
              <w:t>50</w:t>
            </w:r>
          </w:p>
        </w:tc>
      </w:tr>
      <w:tr w:rsidRPr="00645C57" w:rsidR="00C04A58" w14:paraId="5202A289" w14:textId="77777777">
        <w:trPr>
          <w:jc w:val="center"/>
        </w:trPr>
        <w:tc>
          <w:tcPr>
            <w:tcW w:w="8642" w:type="dxa"/>
            <w:gridSpan w:val="5"/>
            <w:shd w:val="clear" w:color="auto" w:fill="EAF1DD" w:themeFill="accent3" w:themeFillTint="33"/>
            <w:vAlign w:val="center"/>
          </w:tcPr>
          <w:p w:rsidRPr="00645C57" w:rsidR="00C04A58" w:rsidRDefault="00C04A58" w14:paraId="56B75347" w14:textId="77777777">
            <w:pPr>
              <w:pStyle w:val="BodyText"/>
              <w:spacing w:line="276" w:lineRule="auto"/>
              <w:jc w:val="center"/>
              <w:rPr>
                <w:b/>
                <w:bCs/>
                <w:lang w:val="en-US"/>
              </w:rPr>
            </w:pPr>
            <w:r w:rsidRPr="00645C57">
              <w:rPr>
                <w:b/>
                <w:bCs/>
                <w:lang w:val="en-US"/>
              </w:rPr>
              <w:t>Cost related parameters</w:t>
            </w:r>
          </w:p>
        </w:tc>
      </w:tr>
      <w:tr w:rsidRPr="00645C57" w:rsidR="00C04A58" w14:paraId="6E063D16"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4A223025" w14:textId="77777777">
            <w:pPr>
              <w:pStyle w:val="BodyText"/>
              <w:spacing w:line="276" w:lineRule="auto"/>
              <w:jc w:val="center"/>
              <w:rPr>
                <w:lang w:val="en-US"/>
              </w:rPr>
            </w:pPr>
            <w:r w:rsidRPr="00645C57">
              <w:rPr>
                <w:lang w:val="en-US"/>
              </w:rPr>
              <w:t>Reference flow type</w:t>
            </w:r>
          </w:p>
        </w:tc>
        <w:tc>
          <w:tcPr>
            <w:tcW w:w="4961" w:type="dxa"/>
            <w:gridSpan w:val="4"/>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1C9DD522" w14:textId="77777777">
            <w:pPr>
              <w:pStyle w:val="BodyText"/>
              <w:spacing w:line="276" w:lineRule="auto"/>
              <w:jc w:val="center"/>
              <w:rPr>
                <w:lang w:val="en-US"/>
              </w:rPr>
            </w:pPr>
            <w:r w:rsidRPr="00645C57">
              <w:rPr>
                <w:lang w:val="en-US"/>
              </w:rPr>
              <w:t>Entering mass flow</w:t>
            </w:r>
          </w:p>
        </w:tc>
      </w:tr>
      <w:tr w:rsidRPr="00645C57" w:rsidR="00C04A58" w14:paraId="7DC0979C"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006256A1" w14:textId="77777777">
            <w:pPr>
              <w:pStyle w:val="BodyText"/>
              <w:spacing w:line="276" w:lineRule="auto"/>
              <w:jc w:val="center"/>
              <w:rPr>
                <w:lang w:val="en-US"/>
              </w:rPr>
            </w:pPr>
            <w:r w:rsidRPr="00645C57">
              <w:rPr>
                <w:lang w:val="en-US"/>
              </w:rPr>
              <w:t>Reference flow (t/h)</w:t>
            </w:r>
          </w:p>
        </w:tc>
        <w:tc>
          <w:tcPr>
            <w:tcW w:w="4961" w:type="dxa"/>
            <w:gridSpan w:val="4"/>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57A205AD" w14:textId="77777777">
            <w:pPr>
              <w:pStyle w:val="BodyText"/>
              <w:spacing w:line="276" w:lineRule="auto"/>
              <w:jc w:val="center"/>
              <w:rPr>
                <w:lang w:val="en-US"/>
              </w:rPr>
            </w:pPr>
            <w:r w:rsidRPr="00645C57">
              <w:rPr>
                <w:lang w:val="en-US"/>
              </w:rPr>
              <w:t>5</w:t>
            </w:r>
          </w:p>
        </w:tc>
      </w:tr>
      <w:tr w:rsidRPr="00645C57" w:rsidR="00C04A58" w14:paraId="3907ACB7"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60853B20" w14:textId="77777777">
            <w:pPr>
              <w:pStyle w:val="BodyText"/>
              <w:spacing w:line="276" w:lineRule="auto"/>
              <w:jc w:val="center"/>
              <w:rPr>
                <w:lang w:val="en-US"/>
              </w:rPr>
            </w:pPr>
            <w:r w:rsidRPr="00645C57">
              <w:rPr>
                <w:lang w:val="en-US"/>
              </w:rPr>
              <w:t>Components</w:t>
            </w:r>
          </w:p>
        </w:tc>
        <w:tc>
          <w:tcPr>
            <w:tcW w:w="4961" w:type="dxa"/>
            <w:gridSpan w:val="4"/>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723A136A" w14:textId="77777777">
            <w:pPr>
              <w:pStyle w:val="BodyText"/>
              <w:spacing w:line="276" w:lineRule="auto"/>
              <w:jc w:val="center"/>
              <w:rPr>
                <w:lang w:val="en-US"/>
              </w:rPr>
            </w:pPr>
            <w:r w:rsidRPr="00645C57">
              <w:rPr>
                <w:lang w:val="en-US"/>
              </w:rPr>
              <w:t>CH</w:t>
            </w:r>
            <w:r w:rsidRPr="00645C57">
              <w:rPr>
                <w:vertAlign w:val="subscript"/>
                <w:lang w:val="en-US"/>
              </w:rPr>
              <w:t>4</w:t>
            </w:r>
          </w:p>
        </w:tc>
      </w:tr>
      <w:tr w:rsidRPr="00645C57" w:rsidR="00C04A58" w14:paraId="558F1DD5"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7679AED6" w14:textId="77777777">
            <w:pPr>
              <w:pStyle w:val="BodyText"/>
              <w:spacing w:line="276" w:lineRule="auto"/>
              <w:jc w:val="center"/>
              <w:rPr>
                <w:lang w:val="en-US"/>
              </w:rPr>
            </w:pPr>
            <w:r w:rsidRPr="00645C57">
              <w:rPr>
                <w:lang w:val="en-US"/>
              </w:rPr>
              <w:t>Reference cost (M€)</w:t>
            </w:r>
          </w:p>
        </w:tc>
        <w:tc>
          <w:tcPr>
            <w:tcW w:w="4961" w:type="dxa"/>
            <w:gridSpan w:val="4"/>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35353716" w14:textId="77777777">
            <w:pPr>
              <w:pStyle w:val="BodyText"/>
              <w:spacing w:line="276" w:lineRule="auto"/>
              <w:jc w:val="center"/>
              <w:rPr>
                <w:lang w:val="en-US"/>
              </w:rPr>
            </w:pPr>
            <w:r w:rsidRPr="00645C57">
              <w:rPr>
                <w:lang w:val="en-US"/>
              </w:rPr>
              <w:t>0</w:t>
            </w:r>
            <w:r>
              <w:rPr>
                <w:lang w:val="en-US"/>
              </w:rPr>
              <w:t>.</w:t>
            </w:r>
            <w:r w:rsidRPr="00645C57">
              <w:rPr>
                <w:lang w:val="en-US"/>
              </w:rPr>
              <w:t>001</w:t>
            </w:r>
          </w:p>
        </w:tc>
      </w:tr>
      <w:tr w:rsidRPr="00645C57" w:rsidR="00C04A58" w14:paraId="5B41BFB9"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6E786239" w14:textId="77777777">
            <w:pPr>
              <w:pStyle w:val="BodyText"/>
              <w:spacing w:line="276" w:lineRule="auto"/>
              <w:jc w:val="center"/>
              <w:rPr>
                <w:lang w:val="en-US"/>
              </w:rPr>
            </w:pPr>
            <w:r w:rsidRPr="00645C57">
              <w:rPr>
                <w:lang w:val="en-US"/>
              </w:rPr>
              <w:t>Reference Year</w:t>
            </w:r>
          </w:p>
        </w:tc>
        <w:tc>
          <w:tcPr>
            <w:tcW w:w="4961" w:type="dxa"/>
            <w:gridSpan w:val="4"/>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1B5D097D" w14:textId="77777777">
            <w:pPr>
              <w:pStyle w:val="BodyText"/>
              <w:spacing w:line="276" w:lineRule="auto"/>
              <w:jc w:val="center"/>
              <w:rPr>
                <w:lang w:val="en-US"/>
              </w:rPr>
            </w:pPr>
            <w:r w:rsidRPr="00645C57">
              <w:rPr>
                <w:lang w:val="en-US"/>
              </w:rPr>
              <w:t>2021</w:t>
            </w:r>
          </w:p>
        </w:tc>
      </w:tr>
      <w:tr w:rsidRPr="00645C57" w:rsidR="00C04A58" w14:paraId="6431971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046508B5" w14:textId="77777777">
            <w:pPr>
              <w:pStyle w:val="BodyText"/>
              <w:spacing w:line="276" w:lineRule="auto"/>
              <w:jc w:val="center"/>
              <w:rPr>
                <w:lang w:val="en-US"/>
              </w:rPr>
            </w:pPr>
            <w:r w:rsidRPr="00645C57">
              <w:rPr>
                <w:lang w:val="en-US"/>
              </w:rPr>
              <w:t>Exponent</w:t>
            </w:r>
          </w:p>
        </w:tc>
        <w:tc>
          <w:tcPr>
            <w:tcW w:w="4961" w:type="dxa"/>
            <w:gridSpan w:val="4"/>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330BBBD5" w14:textId="77777777">
            <w:pPr>
              <w:pStyle w:val="BodyText"/>
              <w:spacing w:line="276" w:lineRule="auto"/>
              <w:jc w:val="center"/>
              <w:rPr>
                <w:lang w:val="en-US"/>
              </w:rPr>
            </w:pPr>
            <w:r w:rsidRPr="00645C57">
              <w:rPr>
                <w:lang w:val="en-US"/>
              </w:rPr>
              <w:t>1</w:t>
            </w:r>
          </w:p>
        </w:tc>
      </w:tr>
      <w:tr w:rsidRPr="00645C57" w:rsidR="00D76C8C" w14:paraId="5C47FDA9" w14:textId="77777777">
        <w:trPr>
          <w:jc w:val="center"/>
        </w:trPr>
        <w:tc>
          <w:tcPr>
            <w:tcW w:w="8642" w:type="dxa"/>
            <w:gridSpan w:val="5"/>
            <w:shd w:val="clear" w:color="auto" w:fill="EAF1DD" w:themeFill="accent3" w:themeFillTint="33"/>
            <w:vAlign w:val="center"/>
          </w:tcPr>
          <w:p w:rsidRPr="00645C57" w:rsidR="00D76C8C" w:rsidRDefault="00D76C8C" w14:paraId="16DAA065" w14:textId="77777777">
            <w:pPr>
              <w:pStyle w:val="BodyText"/>
              <w:spacing w:line="276" w:lineRule="auto"/>
              <w:jc w:val="center"/>
              <w:rPr>
                <w:b/>
                <w:bCs/>
                <w:lang w:val="en-US"/>
              </w:rPr>
            </w:pPr>
            <w:r w:rsidRPr="00645C57">
              <w:rPr>
                <w:b/>
                <w:bCs/>
                <w:lang w:val="en-US"/>
              </w:rPr>
              <w:t>Utility requirements – Electricity requirements</w:t>
            </w:r>
          </w:p>
        </w:tc>
      </w:tr>
      <w:tr w:rsidRPr="00645C57" w:rsidR="00D76C8C" w14:paraId="0F26F6B8" w14:textId="77777777">
        <w:trPr>
          <w:jc w:val="center"/>
        </w:trPr>
        <w:tc>
          <w:tcPr>
            <w:tcW w:w="3794"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50DB145C" w14:textId="77777777">
            <w:pPr>
              <w:pStyle w:val="BodyText"/>
              <w:spacing w:line="276" w:lineRule="auto"/>
              <w:jc w:val="center"/>
              <w:rPr>
                <w:lang w:val="en-US"/>
              </w:rPr>
            </w:pPr>
            <w:r w:rsidRPr="00645C57">
              <w:rPr>
                <w:lang w:val="en-US"/>
              </w:rPr>
              <w:t>Reference flow type</w:t>
            </w:r>
          </w:p>
        </w:tc>
        <w:tc>
          <w:tcPr>
            <w:tcW w:w="4848" w:type="dxa"/>
            <w:gridSpan w:val="3"/>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7FA8F0B3" w14:textId="77777777">
            <w:pPr>
              <w:pStyle w:val="BodyText"/>
              <w:spacing w:line="276" w:lineRule="auto"/>
              <w:jc w:val="center"/>
              <w:rPr>
                <w:lang w:val="en-US"/>
              </w:rPr>
            </w:pPr>
            <w:r w:rsidRPr="00645C57">
              <w:rPr>
                <w:lang w:val="en-US"/>
              </w:rPr>
              <w:t>Entering mass flow</w:t>
            </w:r>
          </w:p>
        </w:tc>
      </w:tr>
      <w:tr w:rsidRPr="00645C57" w:rsidR="00D76C8C" w14:paraId="634F11E3" w14:textId="77777777">
        <w:trPr>
          <w:jc w:val="center"/>
        </w:trPr>
        <w:tc>
          <w:tcPr>
            <w:tcW w:w="3794" w:type="dxa"/>
            <w:gridSpan w:val="2"/>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64D3B5B3" w14:textId="77777777">
            <w:pPr>
              <w:pStyle w:val="BodyText"/>
              <w:spacing w:line="276" w:lineRule="auto"/>
              <w:jc w:val="center"/>
              <w:rPr>
                <w:lang w:val="en-US"/>
              </w:rPr>
            </w:pPr>
            <w:r w:rsidRPr="00645C57">
              <w:rPr>
                <w:lang w:val="en-US"/>
              </w:rPr>
              <w:t>Energy consumption (MWh/t)</w:t>
            </w:r>
          </w:p>
        </w:tc>
        <w:tc>
          <w:tcPr>
            <w:tcW w:w="4848" w:type="dxa"/>
            <w:gridSpan w:val="3"/>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28EE9176" w14:textId="77777777">
            <w:pPr>
              <w:pStyle w:val="BodyText"/>
              <w:spacing w:line="276" w:lineRule="auto"/>
              <w:jc w:val="center"/>
              <w:rPr>
                <w:lang w:val="en-US"/>
              </w:rPr>
            </w:pPr>
            <w:r w:rsidRPr="00645C57">
              <w:rPr>
                <w:lang w:val="en-US"/>
              </w:rPr>
              <w:t>0</w:t>
            </w:r>
            <w:r>
              <w:rPr>
                <w:lang w:val="en-US"/>
              </w:rPr>
              <w:t>.</w:t>
            </w:r>
            <w:r w:rsidRPr="00645C57">
              <w:rPr>
                <w:lang w:val="en-US"/>
              </w:rPr>
              <w:t>24</w:t>
            </w:r>
          </w:p>
        </w:tc>
      </w:tr>
      <w:tr w:rsidRPr="00645C57" w:rsidR="00D76C8C" w14:paraId="405FEF4A" w14:textId="77777777">
        <w:trPr>
          <w:jc w:val="center"/>
        </w:trPr>
        <w:tc>
          <w:tcPr>
            <w:tcW w:w="3794"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6B6E303E" w14:textId="77777777">
            <w:pPr>
              <w:pStyle w:val="BodyText"/>
              <w:spacing w:line="276" w:lineRule="auto"/>
              <w:jc w:val="center"/>
              <w:rPr>
                <w:lang w:val="en-US"/>
              </w:rPr>
            </w:pPr>
            <w:r w:rsidRPr="00645C57">
              <w:rPr>
                <w:lang w:val="en-US"/>
              </w:rPr>
              <w:t>Components</w:t>
            </w:r>
          </w:p>
        </w:tc>
        <w:tc>
          <w:tcPr>
            <w:tcW w:w="4848"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D3DA13F" w14:textId="77777777">
            <w:pPr>
              <w:pStyle w:val="BodyText"/>
              <w:spacing w:line="276" w:lineRule="auto"/>
              <w:jc w:val="center"/>
              <w:rPr>
                <w:lang w:val="en-US"/>
              </w:rPr>
            </w:pPr>
            <w:r w:rsidRPr="00645C57">
              <w:rPr>
                <w:lang w:val="en-US"/>
              </w:rPr>
              <w:t>O</w:t>
            </w:r>
            <w:r w:rsidRPr="00645C57">
              <w:rPr>
                <w:vertAlign w:val="subscript"/>
                <w:lang w:val="en-US"/>
              </w:rPr>
              <w:t>2</w:t>
            </w:r>
            <w:r w:rsidRPr="00645C57">
              <w:rPr>
                <w:lang w:val="en-US"/>
              </w:rPr>
              <w:t>; N</w:t>
            </w:r>
            <w:r w:rsidRPr="00645C57">
              <w:rPr>
                <w:vertAlign w:val="subscript"/>
                <w:lang w:val="en-US"/>
              </w:rPr>
              <w:t>2</w:t>
            </w:r>
          </w:p>
        </w:tc>
      </w:tr>
      <w:tr w:rsidRPr="00645C57" w:rsidR="00D76C8C" w14:paraId="2E7FF60E" w14:textId="77777777">
        <w:trPr>
          <w:jc w:val="center"/>
        </w:trPr>
        <w:tc>
          <w:tcPr>
            <w:tcW w:w="8642" w:type="dxa"/>
            <w:gridSpan w:val="5"/>
            <w:tcBorders>
              <w:bottom w:val="single" w:color="auto" w:sz="4" w:space="0"/>
            </w:tcBorders>
            <w:shd w:val="clear" w:color="auto" w:fill="EAF1DD" w:themeFill="accent3" w:themeFillTint="33"/>
            <w:vAlign w:val="center"/>
          </w:tcPr>
          <w:p w:rsidRPr="00645C57" w:rsidR="00D76C8C" w:rsidRDefault="00D76C8C" w14:paraId="3B6BB809" w14:textId="77777777">
            <w:pPr>
              <w:pStyle w:val="BodyText"/>
              <w:spacing w:line="276" w:lineRule="auto"/>
              <w:jc w:val="center"/>
              <w:rPr>
                <w:b/>
                <w:bCs/>
                <w:lang w:val="en-US"/>
              </w:rPr>
            </w:pPr>
            <w:r w:rsidRPr="00645C57">
              <w:rPr>
                <w:b/>
                <w:bCs/>
                <w:lang w:val="en-US"/>
              </w:rPr>
              <w:t>Reactions</w:t>
            </w:r>
          </w:p>
        </w:tc>
      </w:tr>
      <w:tr w:rsidRPr="00645C57" w:rsidR="00D76C8C" w14:paraId="66493DDE" w14:textId="77777777">
        <w:trPr>
          <w:trHeight w:val="241"/>
          <w:jc w:val="center"/>
        </w:trPr>
        <w:tc>
          <w:tcPr>
            <w:tcW w:w="3794" w:type="dxa"/>
            <w:gridSpan w:val="2"/>
            <w:shd w:val="clear" w:color="auto" w:fill="FFFFFF" w:themeFill="background1"/>
            <w:vAlign w:val="center"/>
          </w:tcPr>
          <w:p w:rsidRPr="00645C57" w:rsidR="00D76C8C" w:rsidRDefault="00D76C8C" w14:paraId="7E0F472E" w14:textId="77777777">
            <w:pPr>
              <w:pStyle w:val="BodyText"/>
              <w:spacing w:line="276" w:lineRule="auto"/>
              <w:jc w:val="center"/>
              <w:rPr>
                <w:lang w:val="en-US"/>
              </w:rPr>
            </w:pPr>
            <w:r w:rsidRPr="00645C57">
              <w:rPr>
                <w:lang w:val="en-US"/>
              </w:rPr>
              <w:t>Reaction name</w:t>
            </w:r>
          </w:p>
        </w:tc>
        <w:tc>
          <w:tcPr>
            <w:tcW w:w="2551" w:type="dxa"/>
            <w:gridSpan w:val="2"/>
            <w:shd w:val="clear" w:color="auto" w:fill="FFFFFF" w:themeFill="background1"/>
            <w:vAlign w:val="center"/>
          </w:tcPr>
          <w:p w:rsidRPr="00645C57" w:rsidR="00D76C8C" w:rsidRDefault="00D76C8C" w14:paraId="2B2AB695" w14:textId="77777777">
            <w:pPr>
              <w:pStyle w:val="BodyText"/>
              <w:spacing w:line="276" w:lineRule="auto"/>
              <w:jc w:val="center"/>
              <w:rPr>
                <w:lang w:val="en-US"/>
              </w:rPr>
            </w:pPr>
            <w:r w:rsidRPr="00645C57">
              <w:rPr>
                <w:lang w:val="en-US"/>
              </w:rPr>
              <w:t>Conversion</w:t>
            </w:r>
          </w:p>
        </w:tc>
        <w:tc>
          <w:tcPr>
            <w:tcW w:w="2297" w:type="dxa"/>
            <w:shd w:val="clear" w:color="auto" w:fill="FFFFFF" w:themeFill="background1"/>
            <w:vAlign w:val="center"/>
          </w:tcPr>
          <w:p w:rsidRPr="00645C57" w:rsidR="00D76C8C" w:rsidRDefault="00D76C8C" w14:paraId="20AB4A2C" w14:textId="77777777">
            <w:pPr>
              <w:pStyle w:val="BodyText"/>
              <w:spacing w:line="276" w:lineRule="auto"/>
              <w:jc w:val="center"/>
              <w:rPr>
                <w:lang w:val="en-US"/>
              </w:rPr>
            </w:pPr>
            <w:r w:rsidRPr="00645C57">
              <w:rPr>
                <w:lang w:val="en-US"/>
              </w:rPr>
              <w:t>Reactant</w:t>
            </w:r>
          </w:p>
        </w:tc>
      </w:tr>
      <w:tr w:rsidRPr="00645C57" w:rsidR="00D76C8C" w14:paraId="38B523D8" w14:textId="77777777">
        <w:trPr>
          <w:trHeight w:val="241"/>
          <w:jc w:val="center"/>
        </w:trPr>
        <w:tc>
          <w:tcPr>
            <w:tcW w:w="3794" w:type="dxa"/>
            <w:gridSpan w:val="2"/>
            <w:shd w:val="clear" w:color="auto" w:fill="FFFFFF" w:themeFill="background1"/>
            <w:vAlign w:val="center"/>
          </w:tcPr>
          <w:p w:rsidRPr="00645C57" w:rsidR="00D76C8C" w:rsidRDefault="00D76C8C" w14:paraId="22D75D38" w14:textId="77777777">
            <w:pPr>
              <w:pStyle w:val="BodyText"/>
              <w:spacing w:line="276" w:lineRule="auto"/>
              <w:jc w:val="center"/>
              <w:rPr>
                <w:b/>
                <w:bCs/>
                <w:lang w:val="en-US"/>
              </w:rPr>
            </w:pPr>
            <w:r w:rsidRPr="00645C57">
              <w:rPr>
                <w:lang w:val="en-US"/>
              </w:rPr>
              <w:t>CHP</w:t>
            </w:r>
          </w:p>
        </w:tc>
        <w:tc>
          <w:tcPr>
            <w:tcW w:w="2551" w:type="dxa"/>
            <w:gridSpan w:val="2"/>
            <w:shd w:val="clear" w:color="auto" w:fill="FFFFFF" w:themeFill="background1"/>
            <w:vAlign w:val="center"/>
          </w:tcPr>
          <w:p w:rsidRPr="00645C57" w:rsidR="00D76C8C" w:rsidRDefault="00D76C8C" w14:paraId="3B1FF294" w14:textId="77777777">
            <w:pPr>
              <w:pStyle w:val="BodyText"/>
              <w:spacing w:line="276" w:lineRule="auto"/>
              <w:jc w:val="center"/>
              <w:rPr>
                <w:lang w:val="en-US"/>
              </w:rPr>
            </w:pPr>
            <w:r w:rsidRPr="00645C57">
              <w:rPr>
                <w:lang w:val="en-US"/>
              </w:rPr>
              <w:t>100</w:t>
            </w:r>
          </w:p>
        </w:tc>
        <w:tc>
          <w:tcPr>
            <w:tcW w:w="2297" w:type="dxa"/>
            <w:shd w:val="clear" w:color="auto" w:fill="FFFFFF" w:themeFill="background1"/>
            <w:vAlign w:val="center"/>
          </w:tcPr>
          <w:p w:rsidRPr="00645C57" w:rsidR="00D76C8C" w:rsidRDefault="00D76C8C" w14:paraId="53A9EB4F" w14:textId="77777777">
            <w:pPr>
              <w:pStyle w:val="BodyText"/>
              <w:spacing w:line="276" w:lineRule="auto"/>
              <w:jc w:val="center"/>
              <w:rPr>
                <w:lang w:val="en-US"/>
              </w:rPr>
            </w:pPr>
            <w:r w:rsidRPr="00645C57">
              <w:rPr>
                <w:lang w:val="en-US"/>
              </w:rPr>
              <w:t>CH</w:t>
            </w:r>
            <w:r w:rsidRPr="00645C57">
              <w:rPr>
                <w:vertAlign w:val="subscript"/>
                <w:lang w:val="en-US"/>
              </w:rPr>
              <w:t>4</w:t>
            </w:r>
          </w:p>
        </w:tc>
      </w:tr>
      <w:tr w:rsidRPr="00645C57" w:rsidR="00D76C8C" w14:paraId="0EF6BA99" w14:textId="77777777">
        <w:trPr>
          <w:jc w:val="center"/>
        </w:trPr>
        <w:tc>
          <w:tcPr>
            <w:tcW w:w="8642" w:type="dxa"/>
            <w:gridSpan w:val="5"/>
            <w:tcBorders>
              <w:top w:val="nil"/>
              <w:left w:val="single" w:color="auto" w:sz="4" w:space="0"/>
              <w:bottom w:val="single" w:color="auto" w:sz="4" w:space="0"/>
              <w:right w:val="single" w:color="auto" w:sz="4" w:space="0"/>
            </w:tcBorders>
            <w:shd w:val="clear" w:color="auto" w:fill="EAF1DD" w:themeFill="accent3" w:themeFillTint="33"/>
            <w:vAlign w:val="center"/>
          </w:tcPr>
          <w:p w:rsidRPr="00645C57" w:rsidR="00D76C8C" w:rsidRDefault="00D76C8C" w14:paraId="182CEFC3" w14:textId="77777777">
            <w:pPr>
              <w:pStyle w:val="BodyText"/>
              <w:spacing w:line="276" w:lineRule="auto"/>
              <w:jc w:val="center"/>
              <w:rPr>
                <w:b/>
                <w:bCs/>
                <w:lang w:val="en-US"/>
              </w:rPr>
            </w:pPr>
            <w:r w:rsidRPr="00645C57">
              <w:rPr>
                <w:b/>
                <w:bCs/>
                <w:lang w:val="en-US"/>
              </w:rPr>
              <w:t xml:space="preserve">Mixing Coefficients </w:t>
            </w:r>
          </w:p>
        </w:tc>
      </w:tr>
      <w:tr w:rsidRPr="00645C57" w:rsidR="00D76C8C" w14:paraId="12718369" w14:textId="77777777">
        <w:trPr>
          <w:jc w:val="center"/>
        </w:trPr>
        <w:tc>
          <w:tcPr>
            <w:tcW w:w="3794"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2A61403F" w14:textId="77777777">
            <w:pPr>
              <w:pStyle w:val="BodyText"/>
              <w:spacing w:line="276" w:lineRule="auto"/>
              <w:jc w:val="center"/>
              <w:rPr>
                <w:lang w:val="en-US"/>
              </w:rPr>
            </w:pPr>
            <w:r w:rsidRPr="00645C57">
              <w:rPr>
                <w:lang w:val="en-US"/>
              </w:rPr>
              <w:t>Mixing coefficient</w:t>
            </w:r>
          </w:p>
        </w:tc>
        <w:tc>
          <w:tcPr>
            <w:tcW w:w="4848" w:type="dxa"/>
            <w:gridSpan w:val="3"/>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6FEA815B" w14:textId="77777777">
            <w:pPr>
              <w:pStyle w:val="BodyText"/>
              <w:spacing w:line="276" w:lineRule="auto"/>
              <w:jc w:val="center"/>
              <w:rPr>
                <w:lang w:val="en-US"/>
              </w:rPr>
            </w:pPr>
            <w:r w:rsidRPr="00645C57">
              <w:rPr>
                <w:lang w:val="en-US"/>
              </w:rPr>
              <w:t>6</w:t>
            </w:r>
            <w:r>
              <w:rPr>
                <w:lang w:val="en-US"/>
              </w:rPr>
              <w:t>.</w:t>
            </w:r>
            <w:r w:rsidRPr="00645C57">
              <w:rPr>
                <w:lang w:val="en-US"/>
              </w:rPr>
              <w:t>51</w:t>
            </w:r>
          </w:p>
        </w:tc>
      </w:tr>
      <w:tr w:rsidRPr="00645C57" w:rsidR="00D76C8C" w14:paraId="6528A018" w14:textId="77777777">
        <w:trPr>
          <w:jc w:val="center"/>
        </w:trPr>
        <w:tc>
          <w:tcPr>
            <w:tcW w:w="3794" w:type="dxa"/>
            <w:gridSpan w:val="2"/>
            <w:vMerge w:val="restart"/>
            <w:tcBorders>
              <w:top w:val="nil"/>
              <w:left w:val="single" w:color="auto" w:sz="4" w:space="0"/>
              <w:right w:val="single" w:color="auto" w:sz="4" w:space="0"/>
            </w:tcBorders>
            <w:shd w:val="clear" w:color="auto" w:fill="FFFFFF" w:themeFill="background1"/>
            <w:vAlign w:val="center"/>
          </w:tcPr>
          <w:p w:rsidRPr="00645C57" w:rsidR="00D76C8C" w:rsidRDefault="00D76C8C" w14:paraId="27CB16A8" w14:textId="77777777">
            <w:pPr>
              <w:pStyle w:val="BodyText"/>
              <w:spacing w:line="276" w:lineRule="auto"/>
              <w:jc w:val="center"/>
              <w:rPr>
                <w:lang w:val="en-US"/>
              </w:rPr>
            </w:pPr>
            <w:r w:rsidRPr="00645C57">
              <w:rPr>
                <w:lang w:val="en-US"/>
              </w:rPr>
              <w:t>Mixing Table: Reference flow 1</w:t>
            </w:r>
          </w:p>
        </w:tc>
        <w:tc>
          <w:tcPr>
            <w:tcW w:w="255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3530F7C2" w14:textId="77777777">
            <w:pPr>
              <w:pStyle w:val="BodyText"/>
              <w:spacing w:line="276" w:lineRule="auto"/>
              <w:jc w:val="center"/>
              <w:rPr>
                <w:lang w:val="en-US"/>
              </w:rPr>
            </w:pPr>
            <w:r w:rsidRPr="00645C57">
              <w:rPr>
                <w:lang w:val="en-US"/>
              </w:rPr>
              <w:t>Reference Flow Type</w:t>
            </w:r>
          </w:p>
        </w:tc>
        <w:tc>
          <w:tcPr>
            <w:tcW w:w="2297"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329DA751" w14:textId="77777777">
            <w:pPr>
              <w:pStyle w:val="BodyText"/>
              <w:spacing w:line="276" w:lineRule="auto"/>
              <w:jc w:val="center"/>
              <w:rPr>
                <w:lang w:val="en-US"/>
              </w:rPr>
            </w:pPr>
            <w:r w:rsidRPr="00645C57">
              <w:rPr>
                <w:lang w:val="en-US"/>
              </w:rPr>
              <w:t>Entering mass flow</w:t>
            </w:r>
          </w:p>
        </w:tc>
      </w:tr>
      <w:tr w:rsidRPr="00645C57" w:rsidR="00D76C8C" w14:paraId="4A3D56FE" w14:textId="77777777">
        <w:trPr>
          <w:jc w:val="center"/>
        </w:trPr>
        <w:tc>
          <w:tcPr>
            <w:tcW w:w="3794" w:type="dxa"/>
            <w:gridSpan w:val="2"/>
            <w:vMerge/>
            <w:tcBorders>
              <w:left w:val="single" w:color="auto" w:sz="4" w:space="0"/>
              <w:right w:val="single" w:color="auto" w:sz="4" w:space="0"/>
            </w:tcBorders>
            <w:shd w:val="clear" w:color="auto" w:fill="FFFFFF" w:themeFill="background1"/>
            <w:vAlign w:val="center"/>
          </w:tcPr>
          <w:p w:rsidRPr="00645C57" w:rsidR="00D76C8C" w:rsidRDefault="00D76C8C" w14:paraId="6292B878" w14:textId="77777777">
            <w:pPr>
              <w:pStyle w:val="BodyText"/>
              <w:spacing w:line="276" w:lineRule="auto"/>
              <w:jc w:val="center"/>
              <w:rPr>
                <w:lang w:val="en-US"/>
              </w:rPr>
            </w:pPr>
          </w:p>
        </w:tc>
        <w:tc>
          <w:tcPr>
            <w:tcW w:w="255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31BBC82F" w14:textId="77777777">
            <w:pPr>
              <w:pStyle w:val="BodyText"/>
              <w:spacing w:line="276" w:lineRule="auto"/>
              <w:jc w:val="center"/>
              <w:rPr>
                <w:lang w:val="en-US"/>
              </w:rPr>
            </w:pPr>
            <w:r w:rsidRPr="00645C57">
              <w:rPr>
                <w:lang w:val="en-US"/>
              </w:rPr>
              <w:t>Components</w:t>
            </w:r>
          </w:p>
        </w:tc>
        <w:tc>
          <w:tcPr>
            <w:tcW w:w="2297"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0BFB7ED5" w14:textId="77777777">
            <w:pPr>
              <w:pStyle w:val="BodyText"/>
              <w:spacing w:line="276" w:lineRule="auto"/>
              <w:jc w:val="center"/>
              <w:rPr>
                <w:lang w:val="en-US"/>
              </w:rPr>
            </w:pPr>
            <w:r w:rsidRPr="00645C57">
              <w:rPr>
                <w:lang w:val="en-US"/>
              </w:rPr>
              <w:t>O</w:t>
            </w:r>
            <w:r w:rsidRPr="00645C57">
              <w:rPr>
                <w:vertAlign w:val="subscript"/>
                <w:lang w:val="en-US"/>
              </w:rPr>
              <w:t>2</w:t>
            </w:r>
            <w:r w:rsidRPr="00645C57">
              <w:rPr>
                <w:lang w:val="en-US"/>
              </w:rPr>
              <w:t>; N</w:t>
            </w:r>
            <w:r w:rsidRPr="00645C57">
              <w:rPr>
                <w:vertAlign w:val="subscript"/>
                <w:lang w:val="en-US"/>
              </w:rPr>
              <w:t>2</w:t>
            </w:r>
          </w:p>
        </w:tc>
      </w:tr>
      <w:tr w:rsidRPr="00645C57" w:rsidR="00D76C8C" w14:paraId="36AC1F3A" w14:textId="77777777">
        <w:trPr>
          <w:jc w:val="center"/>
        </w:trPr>
        <w:tc>
          <w:tcPr>
            <w:tcW w:w="3794" w:type="dxa"/>
            <w:gridSpan w:val="2"/>
            <w:vMerge w:val="restart"/>
            <w:tcBorders>
              <w:left w:val="single" w:color="auto" w:sz="4" w:space="0"/>
              <w:right w:val="single" w:color="auto" w:sz="4" w:space="0"/>
            </w:tcBorders>
            <w:shd w:val="clear" w:color="auto" w:fill="FFFFFF" w:themeFill="background1"/>
            <w:vAlign w:val="center"/>
          </w:tcPr>
          <w:p w:rsidRPr="00645C57" w:rsidR="00D76C8C" w:rsidRDefault="00D76C8C" w14:paraId="2E3F2F28" w14:textId="77777777">
            <w:pPr>
              <w:pStyle w:val="BodyText"/>
              <w:spacing w:line="276" w:lineRule="auto"/>
              <w:jc w:val="center"/>
              <w:rPr>
                <w:lang w:val="en-US"/>
              </w:rPr>
            </w:pPr>
            <w:r w:rsidRPr="00645C57">
              <w:rPr>
                <w:lang w:val="en-US"/>
              </w:rPr>
              <w:t>Mixing Table: Reference flow 2</w:t>
            </w:r>
          </w:p>
        </w:tc>
        <w:tc>
          <w:tcPr>
            <w:tcW w:w="2551" w:type="dxa"/>
            <w:gridSpan w:val="2"/>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4900E60D" w14:textId="77777777">
            <w:pPr>
              <w:pStyle w:val="BodyText"/>
              <w:spacing w:line="276" w:lineRule="auto"/>
              <w:jc w:val="center"/>
              <w:rPr>
                <w:lang w:val="en-US"/>
              </w:rPr>
            </w:pPr>
            <w:r w:rsidRPr="00645C57">
              <w:rPr>
                <w:lang w:val="en-US"/>
              </w:rPr>
              <w:t>Reference Flow Type</w:t>
            </w:r>
          </w:p>
        </w:tc>
        <w:tc>
          <w:tcPr>
            <w:tcW w:w="2297"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4286565E" w14:textId="77777777">
            <w:pPr>
              <w:pStyle w:val="BodyText"/>
              <w:spacing w:line="276" w:lineRule="auto"/>
              <w:jc w:val="center"/>
              <w:rPr>
                <w:lang w:val="en-US"/>
              </w:rPr>
            </w:pPr>
            <w:r w:rsidRPr="00645C57">
              <w:rPr>
                <w:lang w:val="en-US"/>
              </w:rPr>
              <w:t>Entering mass flow</w:t>
            </w:r>
          </w:p>
        </w:tc>
      </w:tr>
      <w:tr w:rsidRPr="00645C57" w:rsidR="00D76C8C" w14:paraId="65C0E98E" w14:textId="77777777">
        <w:trPr>
          <w:jc w:val="center"/>
        </w:trPr>
        <w:tc>
          <w:tcPr>
            <w:tcW w:w="3794" w:type="dxa"/>
            <w:gridSpan w:val="2"/>
            <w:vMerge/>
            <w:tcBorders>
              <w:left w:val="single" w:color="auto" w:sz="4" w:space="0"/>
              <w:right w:val="single" w:color="auto" w:sz="4" w:space="0"/>
            </w:tcBorders>
            <w:shd w:val="clear" w:color="auto" w:fill="FFFFFF" w:themeFill="background1"/>
            <w:vAlign w:val="center"/>
          </w:tcPr>
          <w:p w:rsidRPr="00645C57" w:rsidR="00D76C8C" w:rsidRDefault="00D76C8C" w14:paraId="0436CE10" w14:textId="77777777">
            <w:pPr>
              <w:pStyle w:val="BodyText"/>
              <w:spacing w:line="276" w:lineRule="auto"/>
              <w:jc w:val="center"/>
              <w:rPr>
                <w:lang w:val="en-US"/>
              </w:rPr>
            </w:pPr>
          </w:p>
        </w:tc>
        <w:tc>
          <w:tcPr>
            <w:tcW w:w="2551" w:type="dxa"/>
            <w:gridSpan w:val="2"/>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458BF50F" w14:textId="77777777">
            <w:pPr>
              <w:pStyle w:val="BodyText"/>
              <w:spacing w:line="276" w:lineRule="auto"/>
              <w:jc w:val="center"/>
              <w:rPr>
                <w:lang w:val="en-US"/>
              </w:rPr>
            </w:pPr>
            <w:r w:rsidRPr="00645C57">
              <w:rPr>
                <w:lang w:val="en-US"/>
              </w:rPr>
              <w:t>Components</w:t>
            </w:r>
          </w:p>
        </w:tc>
        <w:tc>
          <w:tcPr>
            <w:tcW w:w="2297"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25451199" w14:textId="77777777">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CO</w:t>
            </w:r>
            <w:r w:rsidRPr="00645C57">
              <w:rPr>
                <w:vertAlign w:val="subscript"/>
                <w:lang w:val="en-US"/>
              </w:rPr>
              <w:t>2</w:t>
            </w:r>
          </w:p>
        </w:tc>
      </w:tr>
      <w:tr w:rsidRPr="00645C57" w:rsidR="00D76C8C" w14:paraId="317A3787" w14:textId="77777777">
        <w:trPr>
          <w:jc w:val="center"/>
        </w:trPr>
        <w:tc>
          <w:tcPr>
            <w:tcW w:w="8642" w:type="dxa"/>
            <w:gridSpan w:val="5"/>
            <w:tcBorders>
              <w:bottom w:val="single" w:color="auto" w:sz="4" w:space="0"/>
            </w:tcBorders>
            <w:shd w:val="clear" w:color="auto" w:fill="EAF1DD" w:themeFill="accent3" w:themeFillTint="33"/>
            <w:vAlign w:val="center"/>
          </w:tcPr>
          <w:p w:rsidRPr="00645C57" w:rsidR="00D76C8C" w:rsidRDefault="00D76C8C" w14:paraId="34CCD7A9" w14:textId="77777777">
            <w:pPr>
              <w:pStyle w:val="BodyText"/>
              <w:spacing w:line="276" w:lineRule="auto"/>
              <w:jc w:val="center"/>
              <w:rPr>
                <w:b/>
                <w:bCs/>
                <w:lang w:val="en-US"/>
              </w:rPr>
            </w:pPr>
            <w:r w:rsidRPr="00645C57">
              <w:rPr>
                <w:b/>
                <w:bCs/>
                <w:lang w:val="en-US"/>
              </w:rPr>
              <w:t>Separation efficiency</w:t>
            </w:r>
          </w:p>
        </w:tc>
      </w:tr>
      <w:tr w:rsidRPr="00645C57" w:rsidR="00D76C8C" w14:paraId="4FF9A78E" w14:textId="77777777">
        <w:trPr>
          <w:trHeight w:val="237"/>
          <w:jc w:val="center"/>
        </w:trPr>
        <w:tc>
          <w:tcPr>
            <w:tcW w:w="379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38B0F44F" w14:textId="77777777">
            <w:pPr>
              <w:spacing w:line="276" w:lineRule="auto"/>
              <w:jc w:val="center"/>
            </w:pPr>
            <w:r w:rsidRPr="00645C57">
              <w:t>Separation information</w:t>
            </w:r>
          </w:p>
        </w:tc>
        <w:tc>
          <w:tcPr>
            <w:tcW w:w="4848"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799525D" w14:textId="77777777">
            <w:pPr>
              <w:pStyle w:val="BodyText"/>
              <w:spacing w:line="276" w:lineRule="auto"/>
              <w:rPr>
                <w:lang w:val="en-US"/>
              </w:rPr>
            </w:pPr>
            <w:r w:rsidRPr="00645C57">
              <w:rPr>
                <w:lang w:val="en-US"/>
              </w:rPr>
              <w:t>It is not necessary to define compound separation in this unit, although a warning message appears when completing the tabs</w:t>
            </w:r>
          </w:p>
        </w:tc>
      </w:tr>
    </w:tbl>
    <w:p w:rsidRPr="008D34BA" w:rsidR="00D76C8C" w:rsidP="00D76C8C" w:rsidRDefault="00D76C8C" w14:paraId="379DD079" w14:textId="77777777">
      <w:pPr>
        <w:rPr>
          <w:sz w:val="6"/>
          <w:szCs w:val="6"/>
        </w:rPr>
      </w:pPr>
    </w:p>
    <w:p w:rsidRPr="00C04A58" w:rsidR="00C04A58" w:rsidP="00C04A58" w:rsidRDefault="00C04A58" w14:paraId="5C227344" w14:textId="77777777">
      <w:pPr>
        <w:rPr>
          <w:sz w:val="10"/>
          <w:szCs w:val="10"/>
        </w:rPr>
      </w:pPr>
      <w:bookmarkStart w:name="_Ref201256886" w:id="21"/>
    </w:p>
    <w:p w:rsidRPr="00C04A58" w:rsidR="00C04A58" w:rsidP="00C04A58" w:rsidRDefault="033A28D0" w14:paraId="2311DAB7" w14:textId="016B0468">
      <w:pPr>
        <w:pStyle w:val="Caption"/>
        <w:keepNext/>
        <w:jc w:val="center"/>
        <w:rPr>
          <w:color w:val="auto"/>
        </w:rPr>
      </w:pPr>
      <w:r w:rsidRPr="044FD356">
        <w:rPr>
          <w:color w:val="auto"/>
        </w:rPr>
        <w:t xml:space="preserve">Table </w:t>
      </w:r>
      <w:r w:rsidRPr="044FD356" w:rsidR="00C04A58">
        <w:rPr>
          <w:color w:val="auto"/>
        </w:rPr>
        <w:fldChar w:fldCharType="begin"/>
      </w:r>
      <w:r w:rsidRPr="044FD356" w:rsidR="00C04A58">
        <w:rPr>
          <w:color w:val="auto"/>
        </w:rPr>
        <w:instrText xml:space="preserve"> SEQ Table \* ARABIC </w:instrText>
      </w:r>
      <w:r w:rsidRPr="044FD356" w:rsidR="00C04A58">
        <w:rPr>
          <w:color w:val="auto"/>
        </w:rPr>
        <w:fldChar w:fldCharType="separate"/>
      </w:r>
      <w:r w:rsidRPr="044FD356" w:rsidR="00C04A58">
        <w:rPr>
          <w:color w:val="auto"/>
        </w:rPr>
        <w:fldChar w:fldCharType="end"/>
      </w:r>
      <w:r w:rsidRPr="044FD356">
        <w:rPr>
          <w:color w:val="auto"/>
        </w:rPr>
        <w:t>. Definition of the bioupgrade unit for biogas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645C57" w:rsidR="00D76C8C" w14:paraId="7FE74CAD" w14:textId="77777777">
        <w:trPr>
          <w:jc w:val="center"/>
        </w:trPr>
        <w:tc>
          <w:tcPr>
            <w:tcW w:w="8642" w:type="dxa"/>
            <w:gridSpan w:val="2"/>
            <w:shd w:val="clear" w:color="auto" w:fill="FDE9D9" w:themeFill="accent6" w:themeFillTint="33"/>
            <w:vAlign w:val="center"/>
          </w:tcPr>
          <w:bookmarkEnd w:id="21"/>
          <w:p w:rsidRPr="00645C57" w:rsidR="00D76C8C" w:rsidRDefault="00D76C8C" w14:paraId="69D3DD8D" w14:textId="77777777">
            <w:pPr>
              <w:pStyle w:val="BodyText"/>
              <w:spacing w:line="276" w:lineRule="auto"/>
              <w:jc w:val="center"/>
              <w:rPr>
                <w:b/>
                <w:bCs/>
                <w:lang w:val="en-US"/>
              </w:rPr>
            </w:pPr>
            <w:r w:rsidRPr="00645C57">
              <w:rPr>
                <w:b/>
                <w:bCs/>
                <w:lang w:val="en-US"/>
              </w:rPr>
              <w:t>Bioupgrade</w:t>
            </w:r>
          </w:p>
        </w:tc>
      </w:tr>
      <w:tr w:rsidRPr="00645C57" w:rsidR="00D76C8C" w14:paraId="213A5EF1" w14:textId="77777777">
        <w:trPr>
          <w:jc w:val="center"/>
        </w:trPr>
        <w:tc>
          <w:tcPr>
            <w:tcW w:w="8642" w:type="dxa"/>
            <w:gridSpan w:val="2"/>
            <w:shd w:val="clear" w:color="auto" w:fill="EAF1DD" w:themeFill="accent3" w:themeFillTint="33"/>
            <w:vAlign w:val="center"/>
          </w:tcPr>
          <w:p w:rsidRPr="00645C57" w:rsidR="00D76C8C" w:rsidRDefault="00D76C8C" w14:paraId="67757C9C" w14:textId="77777777">
            <w:pPr>
              <w:pStyle w:val="BodyText"/>
              <w:spacing w:line="276" w:lineRule="auto"/>
              <w:jc w:val="center"/>
              <w:rPr>
                <w:b/>
                <w:bCs/>
                <w:lang w:val="en-US"/>
              </w:rPr>
            </w:pPr>
            <w:r w:rsidRPr="00645C57">
              <w:rPr>
                <w:b/>
                <w:bCs/>
                <w:lang w:val="en-US"/>
              </w:rPr>
              <w:t>General parameters</w:t>
            </w:r>
          </w:p>
        </w:tc>
      </w:tr>
      <w:tr w:rsidRPr="00645C57" w:rsidR="00D76C8C" w14:paraId="788E1642" w14:textId="77777777">
        <w:trPr>
          <w:jc w:val="center"/>
        </w:trPr>
        <w:tc>
          <w:tcPr>
            <w:tcW w:w="3681" w:type="dxa"/>
            <w:tcBorders>
              <w:bottom w:val="single" w:color="auto" w:sz="4" w:space="0"/>
            </w:tcBorders>
            <w:shd w:val="clear" w:color="auto" w:fill="FFFFFF" w:themeFill="background1"/>
            <w:vAlign w:val="center"/>
          </w:tcPr>
          <w:p w:rsidRPr="00645C57" w:rsidR="00D76C8C" w:rsidRDefault="00D76C8C" w14:paraId="5758F71A" w14:textId="77777777">
            <w:pPr>
              <w:pStyle w:val="BodyText"/>
              <w:spacing w:line="276" w:lineRule="auto"/>
              <w:jc w:val="center"/>
              <w:rPr>
                <w:lang w:val="en-US"/>
              </w:rPr>
            </w:pPr>
            <w:r w:rsidRPr="00645C57">
              <w:rPr>
                <w:lang w:val="en-US"/>
              </w:rPr>
              <w:t>Parameters</w:t>
            </w:r>
          </w:p>
        </w:tc>
        <w:tc>
          <w:tcPr>
            <w:tcW w:w="4961" w:type="dxa"/>
            <w:tcBorders>
              <w:bottom w:val="single" w:color="auto" w:sz="4" w:space="0"/>
            </w:tcBorders>
            <w:shd w:val="clear" w:color="auto" w:fill="FFFFFF" w:themeFill="background1"/>
            <w:vAlign w:val="center"/>
          </w:tcPr>
          <w:p w:rsidRPr="00645C57" w:rsidR="00D76C8C" w:rsidRDefault="00D76C8C" w14:paraId="0B0C7917" w14:textId="77777777">
            <w:pPr>
              <w:pStyle w:val="BodyText"/>
              <w:spacing w:line="276" w:lineRule="auto"/>
              <w:jc w:val="center"/>
              <w:rPr>
                <w:lang w:val="en-US"/>
              </w:rPr>
            </w:pPr>
            <w:r w:rsidRPr="00645C57">
              <w:rPr>
                <w:lang w:val="en-US"/>
              </w:rPr>
              <w:t>Value</w:t>
            </w:r>
          </w:p>
        </w:tc>
      </w:tr>
      <w:tr w:rsidRPr="00645C57" w:rsidR="00D76C8C" w14:paraId="064CED57"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7DF8D6F0" w14:textId="77777777">
            <w:pPr>
              <w:pStyle w:val="BodyText"/>
              <w:spacing w:line="276" w:lineRule="auto"/>
              <w:jc w:val="center"/>
              <w:rPr>
                <w:lang w:val="en-US"/>
              </w:rPr>
            </w:pPr>
            <w:r w:rsidRPr="00645C57">
              <w:t>Temperature in (ºC)</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4E5AA3DB" w14:textId="77777777">
            <w:pPr>
              <w:pStyle w:val="BodyText"/>
              <w:spacing w:line="276" w:lineRule="auto"/>
              <w:jc w:val="center"/>
              <w:rPr>
                <w:lang w:val="en-US"/>
              </w:rPr>
            </w:pPr>
            <w:r w:rsidRPr="00645C57">
              <w:rPr>
                <w:lang w:val="en-US"/>
              </w:rPr>
              <w:t>55</w:t>
            </w:r>
          </w:p>
        </w:tc>
      </w:tr>
      <w:tr w:rsidRPr="00645C57" w:rsidR="00D76C8C" w14:paraId="4A25153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5039E1D8" w14:textId="77777777">
            <w:pPr>
              <w:spacing w:line="276" w:lineRule="auto"/>
              <w:jc w:val="center"/>
            </w:pPr>
            <w:r w:rsidRPr="00645C57">
              <w:t>Temperature out (ºC)</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579A00FF" w14:textId="77777777">
            <w:pPr>
              <w:pStyle w:val="BodyText"/>
              <w:spacing w:line="276" w:lineRule="auto"/>
              <w:jc w:val="center"/>
              <w:rPr>
                <w:lang w:val="en-US"/>
              </w:rPr>
            </w:pPr>
            <w:r>
              <w:rPr>
                <w:lang w:val="en-US"/>
              </w:rPr>
              <w:t>55</w:t>
            </w:r>
          </w:p>
        </w:tc>
      </w:tr>
      <w:tr w:rsidRPr="00645C57" w:rsidR="00D76C8C" w14:paraId="449F5598" w14:textId="77777777">
        <w:trPr>
          <w:jc w:val="center"/>
        </w:trPr>
        <w:tc>
          <w:tcPr>
            <w:tcW w:w="8642" w:type="dxa"/>
            <w:gridSpan w:val="2"/>
            <w:shd w:val="clear" w:color="auto" w:fill="EAF1DD" w:themeFill="accent3" w:themeFillTint="33"/>
            <w:vAlign w:val="center"/>
          </w:tcPr>
          <w:p w:rsidRPr="00645C57" w:rsidR="00D76C8C" w:rsidRDefault="00D76C8C" w14:paraId="117EB2D5" w14:textId="77777777">
            <w:pPr>
              <w:pStyle w:val="BodyText"/>
              <w:spacing w:line="276" w:lineRule="auto"/>
              <w:jc w:val="center"/>
              <w:rPr>
                <w:b/>
                <w:bCs/>
                <w:lang w:val="en-US"/>
              </w:rPr>
            </w:pPr>
            <w:r w:rsidRPr="00645C57">
              <w:rPr>
                <w:b/>
                <w:bCs/>
                <w:lang w:val="en-US"/>
              </w:rPr>
              <w:t>Utility requirements – Electricity requirements</w:t>
            </w:r>
          </w:p>
        </w:tc>
      </w:tr>
      <w:tr w:rsidRPr="00645C57" w:rsidR="00D76C8C" w14:paraId="1F63025A"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2FA3753F" w14:textId="77777777">
            <w:pPr>
              <w:pStyle w:val="BodyText"/>
              <w:spacing w:line="276" w:lineRule="auto"/>
              <w:jc w:val="center"/>
              <w:rPr>
                <w:lang w:val="en-US"/>
              </w:rPr>
            </w:pPr>
            <w:r w:rsidRPr="00645C5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D76C8C" w:rsidRDefault="00D76C8C" w14:paraId="2CD5C13D" w14:textId="77777777">
            <w:pPr>
              <w:pStyle w:val="BodyText"/>
              <w:spacing w:line="276" w:lineRule="auto"/>
              <w:jc w:val="center"/>
              <w:rPr>
                <w:lang w:val="en-US"/>
              </w:rPr>
            </w:pPr>
            <w:r w:rsidRPr="00645C57">
              <w:rPr>
                <w:lang w:val="en-US"/>
              </w:rPr>
              <w:t>Entering mass flow</w:t>
            </w:r>
          </w:p>
        </w:tc>
      </w:tr>
      <w:tr w:rsidRPr="00645C57" w:rsidR="00D76C8C" w14:paraId="6421AFE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345DEB39" w14:textId="77777777">
            <w:pPr>
              <w:pStyle w:val="BodyText"/>
              <w:spacing w:line="276" w:lineRule="auto"/>
              <w:jc w:val="center"/>
              <w:rPr>
                <w:lang w:val="en-US"/>
              </w:rPr>
            </w:pPr>
            <w:r w:rsidRPr="00645C57">
              <w:rPr>
                <w:lang w:val="en-US"/>
              </w:rPr>
              <w:lastRenderedPageBreak/>
              <w:t>Energy consumption (MWh/t)</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D76C8C" w:rsidRDefault="00D76C8C" w14:paraId="1215A9D9" w14:textId="77777777">
            <w:pPr>
              <w:pStyle w:val="BodyText"/>
              <w:spacing w:line="276" w:lineRule="auto"/>
              <w:jc w:val="center"/>
              <w:rPr>
                <w:lang w:val="en-US"/>
              </w:rPr>
            </w:pPr>
            <w:r w:rsidRPr="00645C57">
              <w:rPr>
                <w:lang w:val="en-US"/>
              </w:rPr>
              <w:t>0</w:t>
            </w:r>
            <w:r>
              <w:rPr>
                <w:lang w:val="en-US"/>
              </w:rPr>
              <w:t>.</w:t>
            </w:r>
            <w:r w:rsidRPr="00645C57">
              <w:rPr>
                <w:lang w:val="en-US"/>
              </w:rPr>
              <w:t>2633</w:t>
            </w:r>
          </w:p>
        </w:tc>
      </w:tr>
      <w:tr w:rsidRPr="00645C57" w:rsidR="00D76C8C" w14:paraId="1BC5B882"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7B65914C" w14:textId="77777777">
            <w:pPr>
              <w:pStyle w:val="BodyText"/>
              <w:spacing w:line="276" w:lineRule="auto"/>
              <w:jc w:val="center"/>
              <w:rPr>
                <w:lang w:val="en-US"/>
              </w:rPr>
            </w:pPr>
            <w:r w:rsidRPr="00645C57">
              <w:rPr>
                <w:lang w:val="en-US"/>
              </w:rPr>
              <w:t>Components</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D76C8C" w:rsidRDefault="00D76C8C" w14:paraId="0283F7CA" w14:textId="77777777">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CO</w:t>
            </w:r>
            <w:r w:rsidRPr="00645C57">
              <w:rPr>
                <w:vertAlign w:val="subscript"/>
                <w:lang w:val="en-US"/>
              </w:rPr>
              <w:t>2</w:t>
            </w:r>
          </w:p>
        </w:tc>
      </w:tr>
    </w:tbl>
    <w:p w:rsidRPr="00C04A58" w:rsidR="00C04A58" w:rsidP="00C04A58" w:rsidRDefault="033A28D0" w14:paraId="3ABA4AB0" w14:textId="21B5A4A2">
      <w:pPr>
        <w:pStyle w:val="Caption"/>
        <w:keepNext/>
        <w:jc w:val="center"/>
        <w:rPr>
          <w:color w:val="auto"/>
        </w:rPr>
      </w:pPr>
      <w:r w:rsidRPr="044FD356">
        <w:rPr>
          <w:color w:val="auto"/>
        </w:rPr>
        <w:t xml:space="preserve">Table </w:t>
      </w:r>
      <w:r w:rsidRPr="044FD356" w:rsidR="6457E404">
        <w:rPr>
          <w:color w:val="auto"/>
        </w:rPr>
        <w:t>31</w:t>
      </w:r>
      <w:r w:rsidRPr="044FD356">
        <w:rPr>
          <w:color w:val="auto"/>
        </w:rPr>
        <w:t>. Definition of the bioupgrade unit for biogas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Pr="00645C57" w:rsidR="00C04A58" w14:paraId="470F8763" w14:textId="77777777">
        <w:trPr>
          <w:jc w:val="center"/>
        </w:trPr>
        <w:tc>
          <w:tcPr>
            <w:tcW w:w="8642" w:type="dxa"/>
            <w:gridSpan w:val="2"/>
            <w:shd w:val="clear" w:color="auto" w:fill="FDE9D9" w:themeFill="accent6" w:themeFillTint="33"/>
            <w:vAlign w:val="center"/>
          </w:tcPr>
          <w:p w:rsidRPr="00645C57" w:rsidR="00C04A58" w:rsidRDefault="00C04A58" w14:paraId="2FF0E1B4" w14:textId="77777777">
            <w:pPr>
              <w:pStyle w:val="BodyText"/>
              <w:spacing w:line="276" w:lineRule="auto"/>
              <w:jc w:val="center"/>
              <w:rPr>
                <w:b/>
                <w:bCs/>
                <w:lang w:val="en-US"/>
              </w:rPr>
            </w:pPr>
            <w:r w:rsidRPr="00645C57">
              <w:rPr>
                <w:b/>
                <w:bCs/>
                <w:lang w:val="en-US"/>
              </w:rPr>
              <w:t>Bioupgrade</w:t>
            </w:r>
          </w:p>
        </w:tc>
      </w:tr>
      <w:tr w:rsidRPr="00645C57" w:rsidR="00C04A58" w14:paraId="1729A7A8" w14:textId="77777777">
        <w:trPr>
          <w:jc w:val="center"/>
        </w:trPr>
        <w:tc>
          <w:tcPr>
            <w:tcW w:w="8642" w:type="dxa"/>
            <w:gridSpan w:val="2"/>
            <w:shd w:val="clear" w:color="auto" w:fill="EAF1DD" w:themeFill="accent3" w:themeFillTint="33"/>
            <w:vAlign w:val="center"/>
          </w:tcPr>
          <w:p w:rsidRPr="00645C57" w:rsidR="00C04A58" w:rsidRDefault="00C04A58" w14:paraId="25E32C5D" w14:textId="77777777">
            <w:pPr>
              <w:pStyle w:val="BodyText"/>
              <w:spacing w:line="276" w:lineRule="auto"/>
              <w:jc w:val="center"/>
              <w:rPr>
                <w:b/>
                <w:bCs/>
                <w:lang w:val="en-US"/>
              </w:rPr>
            </w:pPr>
            <w:r w:rsidRPr="00645C57">
              <w:rPr>
                <w:b/>
                <w:bCs/>
                <w:lang w:val="en-US"/>
              </w:rPr>
              <w:t>Cost related parameters</w:t>
            </w:r>
          </w:p>
        </w:tc>
      </w:tr>
      <w:tr w:rsidRPr="00645C57" w:rsidR="00C04A58" w14:paraId="2805C69F" w14:textId="77777777">
        <w:trPr>
          <w:jc w:val="center"/>
        </w:trPr>
        <w:tc>
          <w:tcPr>
            <w:tcW w:w="368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34119087" w14:textId="77777777">
            <w:pPr>
              <w:pStyle w:val="BodyText"/>
              <w:spacing w:line="276" w:lineRule="auto"/>
              <w:jc w:val="center"/>
              <w:rPr>
                <w:lang w:val="en-US"/>
              </w:rPr>
            </w:pPr>
            <w:r w:rsidRPr="00645C57">
              <w:rPr>
                <w:lang w:val="en-US"/>
              </w:rPr>
              <w:t>Reference flow type</w:t>
            </w:r>
          </w:p>
        </w:tc>
        <w:tc>
          <w:tcPr>
            <w:tcW w:w="4961" w:type="dxa"/>
            <w:tcBorders>
              <w:top w:val="single" w:color="auto" w:sz="4" w:space="0"/>
              <w:left w:val="single" w:color="auto" w:sz="4" w:space="0"/>
              <w:bottom w:val="nil"/>
              <w:right w:val="single" w:color="auto" w:sz="4" w:space="0"/>
            </w:tcBorders>
            <w:shd w:val="clear" w:color="auto" w:fill="FFFFFF" w:themeFill="background1"/>
            <w:vAlign w:val="center"/>
          </w:tcPr>
          <w:p w:rsidRPr="00645C57" w:rsidR="00C04A58" w:rsidRDefault="00C04A58" w14:paraId="20E2633C" w14:textId="77777777">
            <w:pPr>
              <w:pStyle w:val="BodyText"/>
              <w:spacing w:line="276" w:lineRule="auto"/>
              <w:jc w:val="center"/>
              <w:rPr>
                <w:lang w:val="en-US"/>
              </w:rPr>
            </w:pPr>
            <w:r w:rsidRPr="00645C57">
              <w:rPr>
                <w:lang w:val="en-US"/>
              </w:rPr>
              <w:t>Entering mass flow</w:t>
            </w:r>
          </w:p>
        </w:tc>
      </w:tr>
      <w:tr w:rsidRPr="00645C57" w:rsidR="00C04A58" w14:paraId="3B2D1717"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00A182BB" w14:textId="77777777">
            <w:pPr>
              <w:pStyle w:val="BodyText"/>
              <w:spacing w:line="276" w:lineRule="auto"/>
              <w:jc w:val="center"/>
              <w:rPr>
                <w:lang w:val="en-US"/>
              </w:rPr>
            </w:pPr>
            <w:r w:rsidRPr="00645C57">
              <w:rPr>
                <w:lang w:val="en-US"/>
              </w:rPr>
              <w:t>Reference flow (t/h)</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4F20DF8E" w14:textId="77777777">
            <w:pPr>
              <w:pStyle w:val="BodyText"/>
              <w:spacing w:line="276" w:lineRule="auto"/>
              <w:jc w:val="center"/>
              <w:rPr>
                <w:lang w:val="en-US"/>
              </w:rPr>
            </w:pPr>
            <w:r w:rsidRPr="00645C57">
              <w:rPr>
                <w:lang w:val="en-US"/>
              </w:rPr>
              <w:t>3</w:t>
            </w:r>
            <w:r>
              <w:rPr>
                <w:lang w:val="en-US"/>
              </w:rPr>
              <w:t>.</w:t>
            </w:r>
            <w:r w:rsidRPr="00645C57">
              <w:rPr>
                <w:lang w:val="en-US"/>
              </w:rPr>
              <w:t>22</w:t>
            </w:r>
          </w:p>
        </w:tc>
      </w:tr>
      <w:tr w:rsidRPr="00645C57" w:rsidR="00C04A58" w14:paraId="01609EEA"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4BDB9DC1" w14:textId="77777777">
            <w:pPr>
              <w:pStyle w:val="BodyText"/>
              <w:spacing w:line="276" w:lineRule="auto"/>
              <w:jc w:val="center"/>
              <w:rPr>
                <w:lang w:val="en-US"/>
              </w:rPr>
            </w:pPr>
            <w:r w:rsidRPr="00645C57">
              <w:rPr>
                <w:lang w:val="en-US"/>
              </w:rPr>
              <w:t>Components</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433FCB22" w14:textId="77777777">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CO</w:t>
            </w:r>
            <w:r w:rsidRPr="00645C57">
              <w:rPr>
                <w:vertAlign w:val="subscript"/>
                <w:lang w:val="en-US"/>
              </w:rPr>
              <w:t>2</w:t>
            </w:r>
          </w:p>
        </w:tc>
      </w:tr>
      <w:tr w:rsidRPr="00645C57" w:rsidR="00C04A58" w14:paraId="1A2593B3"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72BD1606" w14:textId="77777777">
            <w:pPr>
              <w:pStyle w:val="BodyText"/>
              <w:spacing w:line="276" w:lineRule="auto"/>
              <w:jc w:val="center"/>
              <w:rPr>
                <w:lang w:val="en-US"/>
              </w:rPr>
            </w:pPr>
            <w:r w:rsidRPr="00645C57">
              <w:rPr>
                <w:lang w:val="en-US"/>
              </w:rPr>
              <w:t>Reference cost (M€)</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5B02EC06" w14:textId="77777777">
            <w:pPr>
              <w:pStyle w:val="BodyText"/>
              <w:spacing w:line="276" w:lineRule="auto"/>
              <w:jc w:val="center"/>
              <w:rPr>
                <w:lang w:val="en-US"/>
              </w:rPr>
            </w:pPr>
            <w:r w:rsidRPr="00645C57">
              <w:rPr>
                <w:lang w:val="en-US"/>
              </w:rPr>
              <w:t>1</w:t>
            </w:r>
            <w:r>
              <w:rPr>
                <w:lang w:val="en-US"/>
              </w:rPr>
              <w:t>.</w:t>
            </w:r>
            <w:r w:rsidRPr="00645C57">
              <w:rPr>
                <w:lang w:val="en-US"/>
              </w:rPr>
              <w:t>94</w:t>
            </w:r>
          </w:p>
        </w:tc>
      </w:tr>
      <w:tr w:rsidRPr="00645C57" w:rsidR="00C04A58" w14:paraId="281E8FC6" w14:textId="77777777">
        <w:trPr>
          <w:jc w:val="center"/>
        </w:trPr>
        <w:tc>
          <w:tcPr>
            <w:tcW w:w="368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2E9FF49F" w14:textId="77777777">
            <w:pPr>
              <w:pStyle w:val="BodyText"/>
              <w:spacing w:line="276" w:lineRule="auto"/>
              <w:jc w:val="center"/>
              <w:rPr>
                <w:lang w:val="en-US"/>
              </w:rPr>
            </w:pPr>
            <w:r w:rsidRPr="00645C57">
              <w:rPr>
                <w:lang w:val="en-US"/>
              </w:rPr>
              <w:t>Reference Year</w:t>
            </w:r>
          </w:p>
        </w:tc>
        <w:tc>
          <w:tcPr>
            <w:tcW w:w="4961" w:type="dxa"/>
            <w:tcBorders>
              <w:top w:val="nil"/>
              <w:left w:val="single" w:color="auto" w:sz="4" w:space="0"/>
              <w:bottom w:val="nil"/>
              <w:right w:val="single" w:color="auto" w:sz="4" w:space="0"/>
            </w:tcBorders>
            <w:shd w:val="clear" w:color="auto" w:fill="FFFFFF" w:themeFill="background1"/>
            <w:vAlign w:val="center"/>
          </w:tcPr>
          <w:p w:rsidRPr="00645C57" w:rsidR="00C04A58" w:rsidRDefault="00C04A58" w14:paraId="49785340" w14:textId="77777777">
            <w:pPr>
              <w:pStyle w:val="BodyText"/>
              <w:spacing w:line="276" w:lineRule="auto"/>
              <w:jc w:val="center"/>
              <w:rPr>
                <w:lang w:val="en-US"/>
              </w:rPr>
            </w:pPr>
            <w:r w:rsidRPr="00645C57">
              <w:rPr>
                <w:lang w:val="en-US"/>
              </w:rPr>
              <w:t>2006</w:t>
            </w:r>
          </w:p>
        </w:tc>
      </w:tr>
      <w:tr w:rsidRPr="00645C57" w:rsidR="00C04A58" w14:paraId="0676658C" w14:textId="77777777">
        <w:trPr>
          <w:jc w:val="center"/>
        </w:trPr>
        <w:tc>
          <w:tcPr>
            <w:tcW w:w="368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377E6A62" w14:textId="77777777">
            <w:pPr>
              <w:pStyle w:val="BodyText"/>
              <w:spacing w:line="276" w:lineRule="auto"/>
              <w:jc w:val="center"/>
              <w:rPr>
                <w:lang w:val="en-US"/>
              </w:rPr>
            </w:pPr>
            <w:r w:rsidRPr="00645C57">
              <w:rPr>
                <w:lang w:val="en-US"/>
              </w:rPr>
              <w:t>Exponent</w:t>
            </w:r>
          </w:p>
        </w:tc>
        <w:tc>
          <w:tcPr>
            <w:tcW w:w="4961" w:type="dxa"/>
            <w:tcBorders>
              <w:top w:val="nil"/>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07C40813" w14:textId="77777777">
            <w:pPr>
              <w:pStyle w:val="BodyText"/>
              <w:spacing w:line="276" w:lineRule="auto"/>
              <w:jc w:val="center"/>
              <w:rPr>
                <w:lang w:val="en-US"/>
              </w:rPr>
            </w:pPr>
            <w:r w:rsidRPr="00645C57">
              <w:rPr>
                <w:lang w:val="en-US"/>
              </w:rPr>
              <w:t>0</w:t>
            </w:r>
            <w:r>
              <w:rPr>
                <w:lang w:val="en-US"/>
              </w:rPr>
              <w:t>.</w:t>
            </w:r>
            <w:r w:rsidRPr="00645C57">
              <w:rPr>
                <w:lang w:val="en-US"/>
              </w:rPr>
              <w:t>93</w:t>
            </w:r>
          </w:p>
        </w:tc>
      </w:tr>
      <w:tr w:rsidRPr="00645C57" w:rsidR="00C04A58" w14:paraId="3AB2425E" w14:textId="77777777">
        <w:trPr>
          <w:jc w:val="center"/>
        </w:trPr>
        <w:tc>
          <w:tcPr>
            <w:tcW w:w="8642" w:type="dxa"/>
            <w:gridSpan w:val="2"/>
            <w:tcBorders>
              <w:bottom w:val="single" w:color="auto" w:sz="4" w:space="0"/>
            </w:tcBorders>
            <w:shd w:val="clear" w:color="auto" w:fill="EAF1DD" w:themeFill="accent3" w:themeFillTint="33"/>
            <w:vAlign w:val="center"/>
          </w:tcPr>
          <w:p w:rsidRPr="00645C57" w:rsidR="00C04A58" w:rsidRDefault="00C04A58" w14:paraId="44A9A1D5" w14:textId="77777777">
            <w:pPr>
              <w:pStyle w:val="BodyText"/>
              <w:spacing w:line="276" w:lineRule="auto"/>
              <w:jc w:val="center"/>
              <w:rPr>
                <w:b/>
                <w:bCs/>
                <w:lang w:val="en-US"/>
              </w:rPr>
            </w:pPr>
            <w:r w:rsidRPr="00645C57">
              <w:rPr>
                <w:b/>
                <w:bCs/>
                <w:lang w:val="en-US"/>
              </w:rPr>
              <w:t>Separation efficiency</w:t>
            </w:r>
          </w:p>
        </w:tc>
      </w:tr>
      <w:tr w:rsidRPr="00645C57" w:rsidR="00C04A58" w14:paraId="7A24E719" w14:textId="77777777">
        <w:trPr>
          <w:trHeight w:val="237"/>
          <w:jc w:val="center"/>
        </w:trPr>
        <w:tc>
          <w:tcPr>
            <w:tcW w:w="368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63A8EFC1" w14:textId="77777777">
            <w:pPr>
              <w:spacing w:line="276" w:lineRule="auto"/>
              <w:jc w:val="center"/>
            </w:pPr>
            <w:r w:rsidRPr="00645C57">
              <w:t>Separation information</w:t>
            </w:r>
          </w:p>
        </w:tc>
        <w:tc>
          <w:tcPr>
            <w:tcW w:w="49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645C57" w:rsidR="00C04A58" w:rsidRDefault="00C04A58" w14:paraId="6302B69F" w14:textId="77777777">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xml:space="preserve"> 97</w:t>
            </w:r>
            <w:r>
              <w:rPr>
                <w:lang w:val="en-US"/>
              </w:rPr>
              <w:t>.</w:t>
            </w:r>
            <w:r w:rsidRPr="00645C57">
              <w:rPr>
                <w:lang w:val="en-US"/>
              </w:rPr>
              <w:t>5% of mass purity as final product</w:t>
            </w:r>
          </w:p>
        </w:tc>
      </w:tr>
    </w:tbl>
    <w:p w:rsidR="005855DA" w:rsidP="008026A7" w:rsidRDefault="005855DA" w14:paraId="0D3BECB5" w14:textId="77777777">
      <w:pPr>
        <w:pStyle w:val="BodyText"/>
        <w:rPr>
          <w:lang w:val="en-US"/>
        </w:rPr>
      </w:pPr>
    </w:p>
    <w:p w:rsidRPr="008B6CD3" w:rsidR="002A13F1" w:rsidP="002A13F1" w:rsidRDefault="002A13F1" w14:paraId="420150FE" w14:textId="77777777">
      <w:pPr>
        <w:pStyle w:val="Heading1"/>
        <w:rPr>
          <w:lang w:val="en-US"/>
        </w:rPr>
      </w:pPr>
      <w:r w:rsidRPr="008B6CD3">
        <w:rPr>
          <w:lang w:val="en-US"/>
        </w:rPr>
        <w:t>Explore superstructure</w:t>
      </w:r>
      <w:r>
        <w:rPr>
          <w:lang w:val="en-US"/>
        </w:rPr>
        <w:t>’s</w:t>
      </w:r>
      <w:r w:rsidRPr="008B6CD3">
        <w:rPr>
          <w:lang w:val="en-US"/>
        </w:rPr>
        <w:t xml:space="preserve"> mapping</w:t>
      </w:r>
    </w:p>
    <w:p w:rsidRPr="008E551F" w:rsidR="002A13F1" w:rsidP="002A13F1" w:rsidRDefault="002A13F1" w14:paraId="478CEF06" w14:textId="77777777">
      <w:pPr>
        <w:ind w:firstLine="432"/>
      </w:pPr>
      <w:r w:rsidRPr="008B6CD3">
        <w:t xml:space="preserve">Feel free to connect routes to reduce waste, explore possibilities of combining routes to produce multiple products, or modify/add inputs and units to the superstructure based on prior </w:t>
      </w:r>
      <w:r>
        <w:t>knowledge</w:t>
      </w:r>
      <w:r w:rsidRPr="008B6CD3">
        <w:t>.</w:t>
      </w:r>
      <w:r>
        <w:t xml:space="preserve"> </w:t>
      </w:r>
      <w:r w:rsidRPr="008B6CD3">
        <w:t>Trying diverse types of simple optimization or calculating the impacts of LCA to perform multi-objective optimization is algo encouraged.</w:t>
      </w:r>
    </w:p>
    <w:p w:rsidRPr="004E6D37" w:rsidR="00C04A58" w:rsidP="008026A7" w:rsidRDefault="00C04A58" w14:paraId="3A4E3523" w14:textId="77777777">
      <w:pPr>
        <w:pStyle w:val="BodyText"/>
        <w:rPr>
          <w:lang w:val="en-US"/>
        </w:rPr>
      </w:pPr>
    </w:p>
    <w:sectPr w:rsidRPr="004E6D37" w:rsidR="00C04A58" w:rsidSect="00385CBD">
      <w:headerReference w:type="default" r:id="rId8"/>
      <w:footerReference w:type="default" r:id="rId9"/>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4E6D37" w:rsidR="00187FA7" w:rsidP="008026A7" w:rsidRDefault="00187FA7" w14:paraId="6791A080" w14:textId="77777777">
      <w:r w:rsidRPr="004E6D37">
        <w:separator/>
      </w:r>
    </w:p>
  </w:endnote>
  <w:endnote w:type="continuationSeparator" w:id="0">
    <w:p w:rsidRPr="004E6D37" w:rsidR="00187FA7" w:rsidP="008026A7" w:rsidRDefault="00187FA7" w14:paraId="70CA0512" w14:textId="77777777">
      <w:r w:rsidRPr="004E6D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Pr="004E6D37" w:rsidR="00EB7202" w:rsidP="006B3CDF" w:rsidRDefault="0011511D" w14:paraId="3EDBB1CF" w14:textId="6A013D79">
    <w:pPr>
      <w:pStyle w:val="Footer"/>
      <w:pBdr>
        <w:top w:val="single" w:color="auto" w:sz="4" w:space="1"/>
      </w:pBdr>
      <w:jc w:val="center"/>
    </w:pPr>
    <w:r w:rsidRPr="004E6D37">
      <w:rPr>
        <w:noProof/>
      </w:rPr>
      <w:drawing>
        <wp:inline distT="0" distB="0" distL="0" distR="0" wp14:anchorId="4CA029BE" wp14:editId="3A9A73E6">
          <wp:extent cx="1660967" cy="369104"/>
          <wp:effectExtent l="0" t="0" r="0" b="0"/>
          <wp:docPr id="8" name="Imagen 7" descr="Blue text on a white background&#10;&#10;AI-generated content may be incorrect.">
            <a:extLst xmlns:a="http://schemas.openxmlformats.org/drawingml/2006/main">
              <a:ext uri="{FF2B5EF4-FFF2-40B4-BE49-F238E27FC236}">
                <a16:creationId xmlns:a16="http://schemas.microsoft.com/office/drawing/2014/main" id="{4A629A36-3668-831B-C81D-30AAD38F1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Blue text on a white background&#10;&#10;AI-generated content may be incorrect.">
                    <a:extLst>
                      <a:ext uri="{FF2B5EF4-FFF2-40B4-BE49-F238E27FC236}">
                        <a16:creationId xmlns:a16="http://schemas.microsoft.com/office/drawing/2014/main" id="{4A629A36-3668-831B-C81D-30AAD38F177D}"/>
                      </a:ext>
                    </a:extLst>
                  </pic:cNvPr>
                  <pic:cNvPicPr>
                    <a:picLocks noChangeAspect="1"/>
                  </pic:cNvPicPr>
                </pic:nvPicPr>
                <pic:blipFill>
                  <a:blip r:embed="rId1"/>
                  <a:stretch>
                    <a:fillRect/>
                  </a:stretch>
                </pic:blipFill>
                <pic:spPr>
                  <a:xfrm>
                    <a:off x="0" y="0"/>
                    <a:ext cx="1713938" cy="380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4E6D37" w:rsidR="00187FA7" w:rsidP="008026A7" w:rsidRDefault="00187FA7" w14:paraId="6F2CE4EA" w14:textId="77777777">
      <w:r w:rsidRPr="004E6D37">
        <w:separator/>
      </w:r>
    </w:p>
  </w:footnote>
  <w:footnote w:type="continuationSeparator" w:id="0">
    <w:p w:rsidRPr="004E6D37" w:rsidR="00187FA7" w:rsidP="008026A7" w:rsidRDefault="00187FA7" w14:paraId="2609385F" w14:textId="77777777">
      <w:r w:rsidRPr="004E6D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auto" w:sz="4" w:space="0"/>
      </w:tblBorders>
      <w:tblLook w:val="01E0" w:firstRow="1" w:lastRow="1" w:firstColumn="1" w:lastColumn="1" w:noHBand="0" w:noVBand="0"/>
    </w:tblPr>
    <w:tblGrid>
      <w:gridCol w:w="3895"/>
      <w:gridCol w:w="4609"/>
    </w:tblGrid>
    <w:tr w:rsidRPr="004E6D37" w:rsidR="00527331" w:rsidTr="00A72B88" w14:paraId="305D9D28" w14:textId="77777777">
      <w:trPr>
        <w:trHeight w:val="699"/>
      </w:trPr>
      <w:tc>
        <w:tcPr>
          <w:tcW w:w="3794" w:type="dxa"/>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99"/>
            <w:gridCol w:w="1274"/>
            <w:gridCol w:w="1306"/>
          </w:tblGrid>
          <w:tr w:rsidRPr="004E6D37" w:rsidR="00527331" w:rsidTr="00A72B88" w14:paraId="10EEE4E9" w14:textId="77777777">
            <w:tc>
              <w:tcPr>
                <w:tcW w:w="1049" w:type="dxa"/>
              </w:tcPr>
              <w:p w:rsidRPr="004E6D37" w:rsidR="00527331" w:rsidP="008026A7" w:rsidRDefault="00527331" w14:paraId="0B5FF41C" w14:textId="77777777">
                <w:r w:rsidRPr="004E6D37">
                  <w:rPr>
                    <w:sz w:val="22"/>
                  </w:rPr>
                  <w:br w:type="page"/>
                </w:r>
                <w:r w:rsidRPr="004E6D37">
                  <w:rPr>
                    <w:b/>
                    <w:noProof/>
                    <w:color w:val="365F91"/>
                  </w:rPr>
                  <w:drawing>
                    <wp:inline distT="0" distB="0" distL="0" distR="0" wp14:anchorId="1262D1DD" wp14:editId="7419C5F3">
                      <wp:extent cx="560994" cy="363328"/>
                      <wp:effectExtent l="0" t="0" r="0" b="0"/>
                      <wp:docPr id="1894108215" name="Imagen 1894108215" descr="C:\Users\pc\Desktop\logo_ux\US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logo_ux\USC -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4861" cy="372309"/>
                              </a:xfrm>
                              <a:prstGeom prst="rect">
                                <a:avLst/>
                              </a:prstGeom>
                              <a:noFill/>
                              <a:ln>
                                <a:noFill/>
                              </a:ln>
                            </pic:spPr>
                          </pic:pic>
                        </a:graphicData>
                      </a:graphic>
                    </wp:inline>
                  </w:drawing>
                </w:r>
              </w:p>
            </w:tc>
            <w:tc>
              <w:tcPr>
                <w:tcW w:w="1214" w:type="dxa"/>
              </w:tcPr>
              <w:p w:rsidRPr="004E6D37" w:rsidR="00527331" w:rsidP="008026A7" w:rsidRDefault="00527331" w14:paraId="7B249F26" w14:textId="77777777">
                <w:r w:rsidRPr="004E6D37">
                  <w:rPr>
                    <w:noProof/>
                  </w:rPr>
                  <w:drawing>
                    <wp:inline distT="0" distB="0" distL="0" distR="0" wp14:anchorId="1BCC0419" wp14:editId="7CC600A1">
                      <wp:extent cx="672417" cy="285197"/>
                      <wp:effectExtent l="0" t="0" r="0" b="635"/>
                      <wp:docPr id="884545005" name="Picture 13" descr="La FCAC alerta de una caída de la producción del 25% en naranjas y del 14%  en mandar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CAC alerta de una caída de la producción del 25% en naranjas y del 14%  en mandarin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5462" cy="299213"/>
                              </a:xfrm>
                              <a:prstGeom prst="rect">
                                <a:avLst/>
                              </a:prstGeom>
                              <a:noFill/>
                              <a:ln>
                                <a:noFill/>
                              </a:ln>
                            </pic:spPr>
                          </pic:pic>
                        </a:graphicData>
                      </a:graphic>
                    </wp:inline>
                  </w:drawing>
                </w:r>
              </w:p>
            </w:tc>
            <w:tc>
              <w:tcPr>
                <w:tcW w:w="1245" w:type="dxa"/>
              </w:tcPr>
              <w:p w:rsidRPr="004E6D37" w:rsidR="00527331" w:rsidP="008026A7" w:rsidRDefault="00527331" w14:paraId="46FA71DC" w14:textId="77777777">
                <w:r w:rsidRPr="004E6D37">
                  <w:rPr>
                    <w:noProof/>
                  </w:rPr>
                  <w:drawing>
                    <wp:inline distT="0" distB="0" distL="0" distR="0" wp14:anchorId="5313209D" wp14:editId="1FD71841">
                      <wp:extent cx="692590" cy="304740"/>
                      <wp:effectExtent l="0" t="0" r="0" b="635"/>
                      <wp:docPr id="1070489174" name="Picture 1" descr="A logo for a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5972" name="Picture 1" descr="A logo for a restaurant&#10;&#10;AI-generated content may be incorrect."/>
                              <pic:cNvPicPr/>
                            </pic:nvPicPr>
                            <pic:blipFill>
                              <a:blip r:embed="rId3"/>
                              <a:stretch>
                                <a:fillRect/>
                              </a:stretch>
                            </pic:blipFill>
                            <pic:spPr>
                              <a:xfrm>
                                <a:off x="0" y="0"/>
                                <a:ext cx="727909" cy="320280"/>
                              </a:xfrm>
                              <a:prstGeom prst="rect">
                                <a:avLst/>
                              </a:prstGeom>
                            </pic:spPr>
                          </pic:pic>
                        </a:graphicData>
                      </a:graphic>
                    </wp:inline>
                  </w:drawing>
                </w:r>
              </w:p>
            </w:tc>
          </w:tr>
        </w:tbl>
        <w:p w:rsidRPr="004E6D37" w:rsidR="00527331" w:rsidP="008026A7" w:rsidRDefault="00527331" w14:paraId="37D065E8" w14:textId="77777777"/>
      </w:tc>
      <w:tc>
        <w:tcPr>
          <w:tcW w:w="4850" w:type="dxa"/>
        </w:tcPr>
        <w:p w:rsidRPr="004E6D37" w:rsidR="00527331" w:rsidP="008E644D" w:rsidRDefault="00527331" w14:paraId="50E25603" w14:textId="77777777">
          <w:pPr>
            <w:spacing w:line="240" w:lineRule="auto"/>
            <w:jc w:val="right"/>
            <w:rPr>
              <w:b/>
              <w:bCs/>
            </w:rPr>
          </w:pPr>
          <w:r w:rsidRPr="004E6D37">
            <w:rPr>
              <w:b/>
              <w:bCs/>
            </w:rPr>
            <w:t>TOOLS AND METHODS FOR BIOREFINERY DESIGN AND EVALUATION</w:t>
          </w:r>
        </w:p>
        <w:p w:rsidRPr="004E6D37" w:rsidR="00527331" w:rsidP="008E644D" w:rsidRDefault="00154F11" w14:paraId="160A9E0A" w14:textId="098D6661">
          <w:pPr>
            <w:spacing w:line="240" w:lineRule="auto"/>
            <w:jc w:val="right"/>
          </w:pPr>
          <w:r w:rsidRPr="004E6D37">
            <w:rPr>
              <w:b/>
              <w:bCs/>
            </w:rPr>
            <w:t>POTATO PEEL</w:t>
          </w:r>
          <w:r w:rsidRPr="004E6D37" w:rsidR="00D7240E">
            <w:rPr>
              <w:b/>
              <w:bCs/>
            </w:rPr>
            <w:t xml:space="preserve"> CASE STUDY</w:t>
          </w:r>
        </w:p>
      </w:tc>
    </w:tr>
  </w:tbl>
  <w:p w:rsidRPr="004E6D37" w:rsidR="00527331" w:rsidP="008026A7" w:rsidRDefault="00527331" w14:paraId="280BB4A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180"/>
    <w:multiLevelType w:val="multilevel"/>
    <w:tmpl w:val="3AF40E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3C5F90"/>
    <w:multiLevelType w:val="hybridMultilevel"/>
    <w:tmpl w:val="CD469090"/>
    <w:lvl w:ilvl="0" w:tplc="04560017">
      <w:start w:val="1"/>
      <w:numFmt w:val="lowerLetter"/>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 w15:restartNumberingAfterBreak="0">
    <w:nsid w:val="27D37D0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33BE1"/>
    <w:multiLevelType w:val="hybridMultilevel"/>
    <w:tmpl w:val="72409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23CD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163B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E342E"/>
    <w:multiLevelType w:val="hybridMultilevel"/>
    <w:tmpl w:val="E73EDC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84771C2"/>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34592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5922FB"/>
    <w:multiLevelType w:val="hybridMultilevel"/>
    <w:tmpl w:val="D888718C"/>
    <w:lvl w:ilvl="0" w:tplc="3774AA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7325803">
    <w:abstractNumId w:val="9"/>
  </w:num>
  <w:num w:numId="2" w16cid:durableId="1252816463">
    <w:abstractNumId w:val="3"/>
  </w:num>
  <w:num w:numId="3" w16cid:durableId="1518302541">
    <w:abstractNumId w:val="7"/>
  </w:num>
  <w:num w:numId="4" w16cid:durableId="1855414929">
    <w:abstractNumId w:val="1"/>
  </w:num>
  <w:num w:numId="5" w16cid:durableId="103765769">
    <w:abstractNumId w:val="8"/>
  </w:num>
  <w:num w:numId="6" w16cid:durableId="364333335">
    <w:abstractNumId w:val="5"/>
  </w:num>
  <w:num w:numId="7" w16cid:durableId="1998260012">
    <w:abstractNumId w:val="2"/>
  </w:num>
  <w:num w:numId="8" w16cid:durableId="1312522231">
    <w:abstractNumId w:val="4"/>
  </w:num>
  <w:num w:numId="9" w16cid:durableId="208955160">
    <w:abstractNumId w:val="6"/>
  </w:num>
  <w:num w:numId="10" w16cid:durableId="106564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E"/>
    <w:rsid w:val="0000004A"/>
    <w:rsid w:val="000047CE"/>
    <w:rsid w:val="00005E0A"/>
    <w:rsid w:val="00006245"/>
    <w:rsid w:val="00006B2D"/>
    <w:rsid w:val="000070B7"/>
    <w:rsid w:val="0001145B"/>
    <w:rsid w:val="0001311B"/>
    <w:rsid w:val="000143E3"/>
    <w:rsid w:val="00017ECC"/>
    <w:rsid w:val="00023A75"/>
    <w:rsid w:val="00024774"/>
    <w:rsid w:val="000300B9"/>
    <w:rsid w:val="00034737"/>
    <w:rsid w:val="0003522C"/>
    <w:rsid w:val="0003598C"/>
    <w:rsid w:val="0003620E"/>
    <w:rsid w:val="00040799"/>
    <w:rsid w:val="000410F4"/>
    <w:rsid w:val="000431AD"/>
    <w:rsid w:val="00044529"/>
    <w:rsid w:val="0004575A"/>
    <w:rsid w:val="00045975"/>
    <w:rsid w:val="00046953"/>
    <w:rsid w:val="00046DB3"/>
    <w:rsid w:val="00050DA6"/>
    <w:rsid w:val="00051FCF"/>
    <w:rsid w:val="00055B3A"/>
    <w:rsid w:val="00055DDA"/>
    <w:rsid w:val="00056EC4"/>
    <w:rsid w:val="00061047"/>
    <w:rsid w:val="000648DE"/>
    <w:rsid w:val="00070276"/>
    <w:rsid w:val="000706CA"/>
    <w:rsid w:val="00070FAC"/>
    <w:rsid w:val="00072281"/>
    <w:rsid w:val="00073D4D"/>
    <w:rsid w:val="00073DE3"/>
    <w:rsid w:val="00075286"/>
    <w:rsid w:val="00080483"/>
    <w:rsid w:val="00082048"/>
    <w:rsid w:val="00091604"/>
    <w:rsid w:val="00096560"/>
    <w:rsid w:val="000A0624"/>
    <w:rsid w:val="000A1E55"/>
    <w:rsid w:val="000A1EB6"/>
    <w:rsid w:val="000A29B9"/>
    <w:rsid w:val="000A3B10"/>
    <w:rsid w:val="000A444E"/>
    <w:rsid w:val="000A44AD"/>
    <w:rsid w:val="000A5095"/>
    <w:rsid w:val="000A644E"/>
    <w:rsid w:val="000A685A"/>
    <w:rsid w:val="000A6B6C"/>
    <w:rsid w:val="000A7C8A"/>
    <w:rsid w:val="000B12EE"/>
    <w:rsid w:val="000B1AE3"/>
    <w:rsid w:val="000B1DDC"/>
    <w:rsid w:val="000B1EE3"/>
    <w:rsid w:val="000B231C"/>
    <w:rsid w:val="000B26A8"/>
    <w:rsid w:val="000B2C36"/>
    <w:rsid w:val="000B431D"/>
    <w:rsid w:val="000B500F"/>
    <w:rsid w:val="000B50AD"/>
    <w:rsid w:val="000B6D6D"/>
    <w:rsid w:val="000B793F"/>
    <w:rsid w:val="000C1199"/>
    <w:rsid w:val="000C17BB"/>
    <w:rsid w:val="000C1CCC"/>
    <w:rsid w:val="000C4038"/>
    <w:rsid w:val="000C4A68"/>
    <w:rsid w:val="000C4BA2"/>
    <w:rsid w:val="000C5E84"/>
    <w:rsid w:val="000C630C"/>
    <w:rsid w:val="000C6E70"/>
    <w:rsid w:val="000D12E0"/>
    <w:rsid w:val="000D5FB7"/>
    <w:rsid w:val="000E0F2C"/>
    <w:rsid w:val="000E18C3"/>
    <w:rsid w:val="000E380D"/>
    <w:rsid w:val="000E5AAC"/>
    <w:rsid w:val="000E7CF2"/>
    <w:rsid w:val="000F0BDC"/>
    <w:rsid w:val="000F1AD9"/>
    <w:rsid w:val="000F20E3"/>
    <w:rsid w:val="000F26B0"/>
    <w:rsid w:val="000F312A"/>
    <w:rsid w:val="000F3468"/>
    <w:rsid w:val="000F5334"/>
    <w:rsid w:val="00100460"/>
    <w:rsid w:val="001015A0"/>
    <w:rsid w:val="00102080"/>
    <w:rsid w:val="0010212E"/>
    <w:rsid w:val="001025E6"/>
    <w:rsid w:val="00106152"/>
    <w:rsid w:val="00106E85"/>
    <w:rsid w:val="00107D4E"/>
    <w:rsid w:val="0011050B"/>
    <w:rsid w:val="001105A8"/>
    <w:rsid w:val="00110A71"/>
    <w:rsid w:val="00111519"/>
    <w:rsid w:val="00111569"/>
    <w:rsid w:val="001118D3"/>
    <w:rsid w:val="00113BFC"/>
    <w:rsid w:val="0011511D"/>
    <w:rsid w:val="00116361"/>
    <w:rsid w:val="00116753"/>
    <w:rsid w:val="001207FB"/>
    <w:rsid w:val="001208BB"/>
    <w:rsid w:val="00121E4E"/>
    <w:rsid w:val="00123D2D"/>
    <w:rsid w:val="00124876"/>
    <w:rsid w:val="00125451"/>
    <w:rsid w:val="001265B7"/>
    <w:rsid w:val="00130EC4"/>
    <w:rsid w:val="00131AB1"/>
    <w:rsid w:val="00133F65"/>
    <w:rsid w:val="00134974"/>
    <w:rsid w:val="00135A20"/>
    <w:rsid w:val="00137767"/>
    <w:rsid w:val="001423D0"/>
    <w:rsid w:val="00142AC9"/>
    <w:rsid w:val="00142C09"/>
    <w:rsid w:val="001446EC"/>
    <w:rsid w:val="00146748"/>
    <w:rsid w:val="00146AC4"/>
    <w:rsid w:val="00147A49"/>
    <w:rsid w:val="00150A09"/>
    <w:rsid w:val="001513E4"/>
    <w:rsid w:val="0015158D"/>
    <w:rsid w:val="001515F7"/>
    <w:rsid w:val="0015170F"/>
    <w:rsid w:val="00151F44"/>
    <w:rsid w:val="001535A1"/>
    <w:rsid w:val="00153AB5"/>
    <w:rsid w:val="00154F11"/>
    <w:rsid w:val="00156133"/>
    <w:rsid w:val="00156448"/>
    <w:rsid w:val="00160580"/>
    <w:rsid w:val="00160750"/>
    <w:rsid w:val="00160C78"/>
    <w:rsid w:val="00161B82"/>
    <w:rsid w:val="001625AF"/>
    <w:rsid w:val="00163B2B"/>
    <w:rsid w:val="00164C6C"/>
    <w:rsid w:val="00165007"/>
    <w:rsid w:val="0016550F"/>
    <w:rsid w:val="001704F7"/>
    <w:rsid w:val="00170ABD"/>
    <w:rsid w:val="001715C4"/>
    <w:rsid w:val="00172198"/>
    <w:rsid w:val="00172835"/>
    <w:rsid w:val="00172C73"/>
    <w:rsid w:val="001756B1"/>
    <w:rsid w:val="001762E1"/>
    <w:rsid w:val="0017794D"/>
    <w:rsid w:val="00180082"/>
    <w:rsid w:val="00181AC8"/>
    <w:rsid w:val="00181E87"/>
    <w:rsid w:val="00184A23"/>
    <w:rsid w:val="00187238"/>
    <w:rsid w:val="00187AD4"/>
    <w:rsid w:val="00187FA7"/>
    <w:rsid w:val="00191461"/>
    <w:rsid w:val="00192934"/>
    <w:rsid w:val="001944B7"/>
    <w:rsid w:val="0019540A"/>
    <w:rsid w:val="00195CF2"/>
    <w:rsid w:val="00197E13"/>
    <w:rsid w:val="001A074C"/>
    <w:rsid w:val="001A28F9"/>
    <w:rsid w:val="001A3AD6"/>
    <w:rsid w:val="001A3DED"/>
    <w:rsid w:val="001A5312"/>
    <w:rsid w:val="001B2722"/>
    <w:rsid w:val="001B5567"/>
    <w:rsid w:val="001B74B4"/>
    <w:rsid w:val="001C127E"/>
    <w:rsid w:val="001C23DA"/>
    <w:rsid w:val="001C25CC"/>
    <w:rsid w:val="001C29DB"/>
    <w:rsid w:val="001C35A0"/>
    <w:rsid w:val="001C6068"/>
    <w:rsid w:val="001D0C42"/>
    <w:rsid w:val="001D0D25"/>
    <w:rsid w:val="001D0DBD"/>
    <w:rsid w:val="001D4287"/>
    <w:rsid w:val="001D5E12"/>
    <w:rsid w:val="001D7111"/>
    <w:rsid w:val="001D7D8C"/>
    <w:rsid w:val="001E1F13"/>
    <w:rsid w:val="001E204C"/>
    <w:rsid w:val="001E3D28"/>
    <w:rsid w:val="001F13E7"/>
    <w:rsid w:val="001F364C"/>
    <w:rsid w:val="001F644F"/>
    <w:rsid w:val="001F7B88"/>
    <w:rsid w:val="002003AA"/>
    <w:rsid w:val="00200420"/>
    <w:rsid w:val="0020046C"/>
    <w:rsid w:val="00200609"/>
    <w:rsid w:val="00204616"/>
    <w:rsid w:val="0021006F"/>
    <w:rsid w:val="0021037B"/>
    <w:rsid w:val="00215C93"/>
    <w:rsid w:val="0021603F"/>
    <w:rsid w:val="0021636C"/>
    <w:rsid w:val="0021674E"/>
    <w:rsid w:val="00216B5A"/>
    <w:rsid w:val="00217593"/>
    <w:rsid w:val="00220398"/>
    <w:rsid w:val="00221968"/>
    <w:rsid w:val="00221B29"/>
    <w:rsid w:val="002248AC"/>
    <w:rsid w:val="002257BE"/>
    <w:rsid w:val="00231DE4"/>
    <w:rsid w:val="00233E5C"/>
    <w:rsid w:val="00235BB6"/>
    <w:rsid w:val="00243F2C"/>
    <w:rsid w:val="002444CE"/>
    <w:rsid w:val="00244A12"/>
    <w:rsid w:val="0024524A"/>
    <w:rsid w:val="002452FD"/>
    <w:rsid w:val="0024641B"/>
    <w:rsid w:val="0025033E"/>
    <w:rsid w:val="00250B4B"/>
    <w:rsid w:val="00253A12"/>
    <w:rsid w:val="00253FCA"/>
    <w:rsid w:val="00254EEC"/>
    <w:rsid w:val="00255B46"/>
    <w:rsid w:val="0025683A"/>
    <w:rsid w:val="00260F5D"/>
    <w:rsid w:val="0026104C"/>
    <w:rsid w:val="00262D72"/>
    <w:rsid w:val="002646B0"/>
    <w:rsid w:val="00265703"/>
    <w:rsid w:val="00265A17"/>
    <w:rsid w:val="0026728E"/>
    <w:rsid w:val="00267A79"/>
    <w:rsid w:val="00271158"/>
    <w:rsid w:val="00272394"/>
    <w:rsid w:val="00273180"/>
    <w:rsid w:val="002741B0"/>
    <w:rsid w:val="0027510B"/>
    <w:rsid w:val="0027511D"/>
    <w:rsid w:val="00275203"/>
    <w:rsid w:val="00276656"/>
    <w:rsid w:val="002818B1"/>
    <w:rsid w:val="00281943"/>
    <w:rsid w:val="00283160"/>
    <w:rsid w:val="00283A26"/>
    <w:rsid w:val="00283D16"/>
    <w:rsid w:val="002854CE"/>
    <w:rsid w:val="002859E7"/>
    <w:rsid w:val="0029144B"/>
    <w:rsid w:val="00292817"/>
    <w:rsid w:val="00293EAF"/>
    <w:rsid w:val="00295621"/>
    <w:rsid w:val="00297284"/>
    <w:rsid w:val="002A13F1"/>
    <w:rsid w:val="002A320A"/>
    <w:rsid w:val="002A4C15"/>
    <w:rsid w:val="002B0102"/>
    <w:rsid w:val="002B1E50"/>
    <w:rsid w:val="002B3EA2"/>
    <w:rsid w:val="002B5489"/>
    <w:rsid w:val="002B7FB2"/>
    <w:rsid w:val="002C0B23"/>
    <w:rsid w:val="002C2232"/>
    <w:rsid w:val="002C3332"/>
    <w:rsid w:val="002C41B2"/>
    <w:rsid w:val="002C551D"/>
    <w:rsid w:val="002C68D1"/>
    <w:rsid w:val="002C68E3"/>
    <w:rsid w:val="002C6B95"/>
    <w:rsid w:val="002D060E"/>
    <w:rsid w:val="002D126A"/>
    <w:rsid w:val="002D17CD"/>
    <w:rsid w:val="002D3DF5"/>
    <w:rsid w:val="002D7364"/>
    <w:rsid w:val="002E2437"/>
    <w:rsid w:val="002E2789"/>
    <w:rsid w:val="002E5CE3"/>
    <w:rsid w:val="002E6654"/>
    <w:rsid w:val="002E7E9C"/>
    <w:rsid w:val="002F0E0B"/>
    <w:rsid w:val="002F2943"/>
    <w:rsid w:val="002F2C1F"/>
    <w:rsid w:val="002F49AB"/>
    <w:rsid w:val="002F5F23"/>
    <w:rsid w:val="002F77C9"/>
    <w:rsid w:val="002F7CF0"/>
    <w:rsid w:val="003025CA"/>
    <w:rsid w:val="00303BE5"/>
    <w:rsid w:val="003063DA"/>
    <w:rsid w:val="003066A3"/>
    <w:rsid w:val="00306FB2"/>
    <w:rsid w:val="003075C8"/>
    <w:rsid w:val="00310736"/>
    <w:rsid w:val="003139AF"/>
    <w:rsid w:val="003143D0"/>
    <w:rsid w:val="003147DF"/>
    <w:rsid w:val="00314A9F"/>
    <w:rsid w:val="00315BFD"/>
    <w:rsid w:val="003168F6"/>
    <w:rsid w:val="00317E04"/>
    <w:rsid w:val="00322075"/>
    <w:rsid w:val="00322745"/>
    <w:rsid w:val="003260B7"/>
    <w:rsid w:val="003305B1"/>
    <w:rsid w:val="00330CA8"/>
    <w:rsid w:val="003318A1"/>
    <w:rsid w:val="00331B58"/>
    <w:rsid w:val="00331F01"/>
    <w:rsid w:val="00332814"/>
    <w:rsid w:val="003365A5"/>
    <w:rsid w:val="00340502"/>
    <w:rsid w:val="00340774"/>
    <w:rsid w:val="00340BFC"/>
    <w:rsid w:val="00342F4E"/>
    <w:rsid w:val="003443AA"/>
    <w:rsid w:val="00347706"/>
    <w:rsid w:val="00347F3E"/>
    <w:rsid w:val="003500AE"/>
    <w:rsid w:val="0035086F"/>
    <w:rsid w:val="003508FF"/>
    <w:rsid w:val="00351DB4"/>
    <w:rsid w:val="003534AF"/>
    <w:rsid w:val="003536BC"/>
    <w:rsid w:val="00353760"/>
    <w:rsid w:val="00355B6B"/>
    <w:rsid w:val="003613FD"/>
    <w:rsid w:val="00361CB3"/>
    <w:rsid w:val="00362694"/>
    <w:rsid w:val="003626D1"/>
    <w:rsid w:val="00365432"/>
    <w:rsid w:val="0036554A"/>
    <w:rsid w:val="00365FCF"/>
    <w:rsid w:val="0036705D"/>
    <w:rsid w:val="00367111"/>
    <w:rsid w:val="0037008B"/>
    <w:rsid w:val="0037222D"/>
    <w:rsid w:val="00372498"/>
    <w:rsid w:val="00374041"/>
    <w:rsid w:val="00374A04"/>
    <w:rsid w:val="00374D0F"/>
    <w:rsid w:val="00375CC9"/>
    <w:rsid w:val="00376EF7"/>
    <w:rsid w:val="00377300"/>
    <w:rsid w:val="003779EB"/>
    <w:rsid w:val="003808E7"/>
    <w:rsid w:val="00381173"/>
    <w:rsid w:val="00382666"/>
    <w:rsid w:val="00382980"/>
    <w:rsid w:val="003835B0"/>
    <w:rsid w:val="00383E83"/>
    <w:rsid w:val="00383E8A"/>
    <w:rsid w:val="003846D3"/>
    <w:rsid w:val="00384825"/>
    <w:rsid w:val="003850E7"/>
    <w:rsid w:val="00385CBD"/>
    <w:rsid w:val="00386BC5"/>
    <w:rsid w:val="003872E6"/>
    <w:rsid w:val="00390CD1"/>
    <w:rsid w:val="00396DE2"/>
    <w:rsid w:val="003A00A2"/>
    <w:rsid w:val="003B03E9"/>
    <w:rsid w:val="003B1DA9"/>
    <w:rsid w:val="003B369F"/>
    <w:rsid w:val="003B39A9"/>
    <w:rsid w:val="003B3F45"/>
    <w:rsid w:val="003B4855"/>
    <w:rsid w:val="003B565D"/>
    <w:rsid w:val="003B7382"/>
    <w:rsid w:val="003C1FFC"/>
    <w:rsid w:val="003C278A"/>
    <w:rsid w:val="003C2B42"/>
    <w:rsid w:val="003C47AE"/>
    <w:rsid w:val="003C5982"/>
    <w:rsid w:val="003C648A"/>
    <w:rsid w:val="003D007F"/>
    <w:rsid w:val="003D1C51"/>
    <w:rsid w:val="003D25A5"/>
    <w:rsid w:val="003D379B"/>
    <w:rsid w:val="003D5D57"/>
    <w:rsid w:val="003D7D75"/>
    <w:rsid w:val="003E0708"/>
    <w:rsid w:val="003E1CE0"/>
    <w:rsid w:val="003E1D0E"/>
    <w:rsid w:val="003E472F"/>
    <w:rsid w:val="003E4D98"/>
    <w:rsid w:val="003E6751"/>
    <w:rsid w:val="003E7C07"/>
    <w:rsid w:val="003F08C3"/>
    <w:rsid w:val="003F194A"/>
    <w:rsid w:val="003F74B4"/>
    <w:rsid w:val="003F7F2F"/>
    <w:rsid w:val="0040073F"/>
    <w:rsid w:val="00400CC7"/>
    <w:rsid w:val="0040203D"/>
    <w:rsid w:val="0040236D"/>
    <w:rsid w:val="00405E0E"/>
    <w:rsid w:val="0040701D"/>
    <w:rsid w:val="00407C61"/>
    <w:rsid w:val="00411E5E"/>
    <w:rsid w:val="00412249"/>
    <w:rsid w:val="00415259"/>
    <w:rsid w:val="00415421"/>
    <w:rsid w:val="00416C44"/>
    <w:rsid w:val="0041746F"/>
    <w:rsid w:val="00423C53"/>
    <w:rsid w:val="00424805"/>
    <w:rsid w:val="004248ED"/>
    <w:rsid w:val="00424E8C"/>
    <w:rsid w:val="00426122"/>
    <w:rsid w:val="004263BB"/>
    <w:rsid w:val="00426677"/>
    <w:rsid w:val="00426C57"/>
    <w:rsid w:val="004339A1"/>
    <w:rsid w:val="004356B8"/>
    <w:rsid w:val="00440377"/>
    <w:rsid w:val="004403C1"/>
    <w:rsid w:val="004409CA"/>
    <w:rsid w:val="0044158E"/>
    <w:rsid w:val="00442B69"/>
    <w:rsid w:val="00442E68"/>
    <w:rsid w:val="00443BEA"/>
    <w:rsid w:val="00444CF6"/>
    <w:rsid w:val="00446082"/>
    <w:rsid w:val="00451F8D"/>
    <w:rsid w:val="00453492"/>
    <w:rsid w:val="00453578"/>
    <w:rsid w:val="004550BF"/>
    <w:rsid w:val="004555A7"/>
    <w:rsid w:val="00457C20"/>
    <w:rsid w:val="00457FBE"/>
    <w:rsid w:val="00460100"/>
    <w:rsid w:val="00460EF4"/>
    <w:rsid w:val="00461824"/>
    <w:rsid w:val="0046240B"/>
    <w:rsid w:val="00462A11"/>
    <w:rsid w:val="004642FB"/>
    <w:rsid w:val="00464959"/>
    <w:rsid w:val="00465139"/>
    <w:rsid w:val="004655A4"/>
    <w:rsid w:val="00466380"/>
    <w:rsid w:val="00470D20"/>
    <w:rsid w:val="00472417"/>
    <w:rsid w:val="004724D5"/>
    <w:rsid w:val="004728E7"/>
    <w:rsid w:val="00473C6A"/>
    <w:rsid w:val="00473ECC"/>
    <w:rsid w:val="00474021"/>
    <w:rsid w:val="004765C3"/>
    <w:rsid w:val="004768AD"/>
    <w:rsid w:val="00477AF4"/>
    <w:rsid w:val="00482218"/>
    <w:rsid w:val="004839B6"/>
    <w:rsid w:val="0048557B"/>
    <w:rsid w:val="004856CB"/>
    <w:rsid w:val="00486F94"/>
    <w:rsid w:val="00490DF8"/>
    <w:rsid w:val="00494CFD"/>
    <w:rsid w:val="00495874"/>
    <w:rsid w:val="00495E0A"/>
    <w:rsid w:val="0049647F"/>
    <w:rsid w:val="00497552"/>
    <w:rsid w:val="004977AA"/>
    <w:rsid w:val="004A077C"/>
    <w:rsid w:val="004A0CBE"/>
    <w:rsid w:val="004A2015"/>
    <w:rsid w:val="004A4EA8"/>
    <w:rsid w:val="004A6C29"/>
    <w:rsid w:val="004B06B1"/>
    <w:rsid w:val="004B1F74"/>
    <w:rsid w:val="004B3D8E"/>
    <w:rsid w:val="004B4402"/>
    <w:rsid w:val="004B4711"/>
    <w:rsid w:val="004B5BF0"/>
    <w:rsid w:val="004C0811"/>
    <w:rsid w:val="004C257C"/>
    <w:rsid w:val="004C2DB6"/>
    <w:rsid w:val="004C5B48"/>
    <w:rsid w:val="004C66DC"/>
    <w:rsid w:val="004D0883"/>
    <w:rsid w:val="004D08A0"/>
    <w:rsid w:val="004D098C"/>
    <w:rsid w:val="004D09C9"/>
    <w:rsid w:val="004D1262"/>
    <w:rsid w:val="004D151A"/>
    <w:rsid w:val="004D1B40"/>
    <w:rsid w:val="004D3EB6"/>
    <w:rsid w:val="004D4A4C"/>
    <w:rsid w:val="004D7E29"/>
    <w:rsid w:val="004E0901"/>
    <w:rsid w:val="004E0C84"/>
    <w:rsid w:val="004E0E05"/>
    <w:rsid w:val="004E13C1"/>
    <w:rsid w:val="004E1B5E"/>
    <w:rsid w:val="004E1D3E"/>
    <w:rsid w:val="004E4FA5"/>
    <w:rsid w:val="004E6C56"/>
    <w:rsid w:val="004E6D37"/>
    <w:rsid w:val="004E7515"/>
    <w:rsid w:val="004F0FE5"/>
    <w:rsid w:val="004F2047"/>
    <w:rsid w:val="004F3BC0"/>
    <w:rsid w:val="004F6580"/>
    <w:rsid w:val="004F6714"/>
    <w:rsid w:val="004F7060"/>
    <w:rsid w:val="004F7288"/>
    <w:rsid w:val="00502B86"/>
    <w:rsid w:val="005033E6"/>
    <w:rsid w:val="00503528"/>
    <w:rsid w:val="00504E75"/>
    <w:rsid w:val="00505A04"/>
    <w:rsid w:val="00507249"/>
    <w:rsid w:val="005105A6"/>
    <w:rsid w:val="005109E8"/>
    <w:rsid w:val="00511267"/>
    <w:rsid w:val="005119EB"/>
    <w:rsid w:val="00513FAB"/>
    <w:rsid w:val="00515323"/>
    <w:rsid w:val="00522E8C"/>
    <w:rsid w:val="00526AA7"/>
    <w:rsid w:val="00527331"/>
    <w:rsid w:val="00527450"/>
    <w:rsid w:val="00527752"/>
    <w:rsid w:val="00527D4E"/>
    <w:rsid w:val="00527D56"/>
    <w:rsid w:val="00531367"/>
    <w:rsid w:val="00531594"/>
    <w:rsid w:val="00533ECE"/>
    <w:rsid w:val="00535752"/>
    <w:rsid w:val="005376B5"/>
    <w:rsid w:val="00541FEE"/>
    <w:rsid w:val="00543151"/>
    <w:rsid w:val="0054420F"/>
    <w:rsid w:val="00544D66"/>
    <w:rsid w:val="00546388"/>
    <w:rsid w:val="00546ADE"/>
    <w:rsid w:val="00550522"/>
    <w:rsid w:val="00551F92"/>
    <w:rsid w:val="00552282"/>
    <w:rsid w:val="00553052"/>
    <w:rsid w:val="00553C6E"/>
    <w:rsid w:val="0055525A"/>
    <w:rsid w:val="0055628A"/>
    <w:rsid w:val="005563A8"/>
    <w:rsid w:val="00560AC3"/>
    <w:rsid w:val="005616E8"/>
    <w:rsid w:val="00564291"/>
    <w:rsid w:val="00564473"/>
    <w:rsid w:val="005658C3"/>
    <w:rsid w:val="00566BD8"/>
    <w:rsid w:val="00566C04"/>
    <w:rsid w:val="005706B3"/>
    <w:rsid w:val="00571F61"/>
    <w:rsid w:val="005733BF"/>
    <w:rsid w:val="00573764"/>
    <w:rsid w:val="005748F3"/>
    <w:rsid w:val="0057545B"/>
    <w:rsid w:val="00575879"/>
    <w:rsid w:val="00575C21"/>
    <w:rsid w:val="00575F78"/>
    <w:rsid w:val="00580F81"/>
    <w:rsid w:val="00581AC8"/>
    <w:rsid w:val="005842FA"/>
    <w:rsid w:val="005855DA"/>
    <w:rsid w:val="005859F7"/>
    <w:rsid w:val="005902CF"/>
    <w:rsid w:val="00592862"/>
    <w:rsid w:val="00594C45"/>
    <w:rsid w:val="00596E0B"/>
    <w:rsid w:val="00597343"/>
    <w:rsid w:val="005977D6"/>
    <w:rsid w:val="005A1699"/>
    <w:rsid w:val="005A60A8"/>
    <w:rsid w:val="005A74AA"/>
    <w:rsid w:val="005A788E"/>
    <w:rsid w:val="005B08A9"/>
    <w:rsid w:val="005B2052"/>
    <w:rsid w:val="005B2E4A"/>
    <w:rsid w:val="005B4A3E"/>
    <w:rsid w:val="005B573B"/>
    <w:rsid w:val="005B589D"/>
    <w:rsid w:val="005B5D41"/>
    <w:rsid w:val="005B6936"/>
    <w:rsid w:val="005B73C9"/>
    <w:rsid w:val="005C080E"/>
    <w:rsid w:val="005C08D7"/>
    <w:rsid w:val="005C129B"/>
    <w:rsid w:val="005C151E"/>
    <w:rsid w:val="005C189A"/>
    <w:rsid w:val="005C1E73"/>
    <w:rsid w:val="005C2521"/>
    <w:rsid w:val="005C44A9"/>
    <w:rsid w:val="005C5C03"/>
    <w:rsid w:val="005C5EEB"/>
    <w:rsid w:val="005C6F61"/>
    <w:rsid w:val="005C72F5"/>
    <w:rsid w:val="005C748E"/>
    <w:rsid w:val="005D07EF"/>
    <w:rsid w:val="005D0827"/>
    <w:rsid w:val="005D1E8E"/>
    <w:rsid w:val="005E438A"/>
    <w:rsid w:val="005E43D7"/>
    <w:rsid w:val="005E56AA"/>
    <w:rsid w:val="005E732C"/>
    <w:rsid w:val="005E739A"/>
    <w:rsid w:val="005F09A8"/>
    <w:rsid w:val="005F1529"/>
    <w:rsid w:val="005F1666"/>
    <w:rsid w:val="005F2A95"/>
    <w:rsid w:val="005F2CF0"/>
    <w:rsid w:val="005F3D95"/>
    <w:rsid w:val="005F420E"/>
    <w:rsid w:val="005F4CB8"/>
    <w:rsid w:val="005F7012"/>
    <w:rsid w:val="005F7269"/>
    <w:rsid w:val="005F7BFA"/>
    <w:rsid w:val="005F7F00"/>
    <w:rsid w:val="006000E1"/>
    <w:rsid w:val="00601E61"/>
    <w:rsid w:val="00604559"/>
    <w:rsid w:val="00605D36"/>
    <w:rsid w:val="006060F9"/>
    <w:rsid w:val="00606655"/>
    <w:rsid w:val="00606C80"/>
    <w:rsid w:val="00606D8C"/>
    <w:rsid w:val="00611BBE"/>
    <w:rsid w:val="00611D32"/>
    <w:rsid w:val="00612096"/>
    <w:rsid w:val="00615615"/>
    <w:rsid w:val="006156B9"/>
    <w:rsid w:val="0061667F"/>
    <w:rsid w:val="00617CB7"/>
    <w:rsid w:val="00620267"/>
    <w:rsid w:val="006228EE"/>
    <w:rsid w:val="00622E31"/>
    <w:rsid w:val="00623FE5"/>
    <w:rsid w:val="0062506F"/>
    <w:rsid w:val="0062585B"/>
    <w:rsid w:val="00626C8E"/>
    <w:rsid w:val="006307F1"/>
    <w:rsid w:val="006314A3"/>
    <w:rsid w:val="006325A5"/>
    <w:rsid w:val="0063263F"/>
    <w:rsid w:val="00633AD1"/>
    <w:rsid w:val="00633C4B"/>
    <w:rsid w:val="00633E8F"/>
    <w:rsid w:val="006358D3"/>
    <w:rsid w:val="00635DBD"/>
    <w:rsid w:val="00636677"/>
    <w:rsid w:val="00640827"/>
    <w:rsid w:val="00641F33"/>
    <w:rsid w:val="00642AD0"/>
    <w:rsid w:val="00642F3A"/>
    <w:rsid w:val="00643F99"/>
    <w:rsid w:val="006441D7"/>
    <w:rsid w:val="00647756"/>
    <w:rsid w:val="00647974"/>
    <w:rsid w:val="00653989"/>
    <w:rsid w:val="00653E93"/>
    <w:rsid w:val="00654CC0"/>
    <w:rsid w:val="006550CE"/>
    <w:rsid w:val="00656133"/>
    <w:rsid w:val="00661411"/>
    <w:rsid w:val="00661423"/>
    <w:rsid w:val="00661D6D"/>
    <w:rsid w:val="00661ED9"/>
    <w:rsid w:val="006622FF"/>
    <w:rsid w:val="00662C2F"/>
    <w:rsid w:val="006652D3"/>
    <w:rsid w:val="00667754"/>
    <w:rsid w:val="00667F08"/>
    <w:rsid w:val="0067497A"/>
    <w:rsid w:val="00675050"/>
    <w:rsid w:val="006759E8"/>
    <w:rsid w:val="00680512"/>
    <w:rsid w:val="006816F7"/>
    <w:rsid w:val="00682048"/>
    <w:rsid w:val="0068337D"/>
    <w:rsid w:val="006844C4"/>
    <w:rsid w:val="00686663"/>
    <w:rsid w:val="00687434"/>
    <w:rsid w:val="00687583"/>
    <w:rsid w:val="00687BEF"/>
    <w:rsid w:val="00690021"/>
    <w:rsid w:val="0069021E"/>
    <w:rsid w:val="0069382B"/>
    <w:rsid w:val="00695990"/>
    <w:rsid w:val="00696E21"/>
    <w:rsid w:val="006A1E93"/>
    <w:rsid w:val="006A5DAF"/>
    <w:rsid w:val="006A65ED"/>
    <w:rsid w:val="006A6AD7"/>
    <w:rsid w:val="006A6DBF"/>
    <w:rsid w:val="006A7229"/>
    <w:rsid w:val="006A75B7"/>
    <w:rsid w:val="006A78B8"/>
    <w:rsid w:val="006A79F9"/>
    <w:rsid w:val="006B338E"/>
    <w:rsid w:val="006B3CDF"/>
    <w:rsid w:val="006B3FAD"/>
    <w:rsid w:val="006B4555"/>
    <w:rsid w:val="006B4B4C"/>
    <w:rsid w:val="006B5A19"/>
    <w:rsid w:val="006B5DFA"/>
    <w:rsid w:val="006B647E"/>
    <w:rsid w:val="006B75A7"/>
    <w:rsid w:val="006B7631"/>
    <w:rsid w:val="006C1D3E"/>
    <w:rsid w:val="006C1DB9"/>
    <w:rsid w:val="006C2D93"/>
    <w:rsid w:val="006C3438"/>
    <w:rsid w:val="006C6EC5"/>
    <w:rsid w:val="006C7996"/>
    <w:rsid w:val="006D02FE"/>
    <w:rsid w:val="006D0724"/>
    <w:rsid w:val="006D0DD9"/>
    <w:rsid w:val="006D169F"/>
    <w:rsid w:val="006D27AA"/>
    <w:rsid w:val="006D4D27"/>
    <w:rsid w:val="006D60F3"/>
    <w:rsid w:val="006D648F"/>
    <w:rsid w:val="006D6D0A"/>
    <w:rsid w:val="006E10B7"/>
    <w:rsid w:val="006E37DD"/>
    <w:rsid w:val="006E4125"/>
    <w:rsid w:val="006E5ACF"/>
    <w:rsid w:val="006E7EEA"/>
    <w:rsid w:val="006F03FC"/>
    <w:rsid w:val="006F1F62"/>
    <w:rsid w:val="006F3882"/>
    <w:rsid w:val="006F5C52"/>
    <w:rsid w:val="00700E38"/>
    <w:rsid w:val="00701DB9"/>
    <w:rsid w:val="007026D5"/>
    <w:rsid w:val="007030BB"/>
    <w:rsid w:val="00705877"/>
    <w:rsid w:val="007060FA"/>
    <w:rsid w:val="00706672"/>
    <w:rsid w:val="00706DBD"/>
    <w:rsid w:val="0070731E"/>
    <w:rsid w:val="00710EA5"/>
    <w:rsid w:val="007112E1"/>
    <w:rsid w:val="00711BAC"/>
    <w:rsid w:val="00711BCC"/>
    <w:rsid w:val="00712166"/>
    <w:rsid w:val="00715A7B"/>
    <w:rsid w:val="00715D53"/>
    <w:rsid w:val="00715F4F"/>
    <w:rsid w:val="00715FCE"/>
    <w:rsid w:val="0072079F"/>
    <w:rsid w:val="00721125"/>
    <w:rsid w:val="00721CBE"/>
    <w:rsid w:val="00722C03"/>
    <w:rsid w:val="00723F2E"/>
    <w:rsid w:val="0072434B"/>
    <w:rsid w:val="00724B94"/>
    <w:rsid w:val="007315C0"/>
    <w:rsid w:val="007330BF"/>
    <w:rsid w:val="00733855"/>
    <w:rsid w:val="00733BF8"/>
    <w:rsid w:val="0073556C"/>
    <w:rsid w:val="00740FD4"/>
    <w:rsid w:val="007413C9"/>
    <w:rsid w:val="00741D8C"/>
    <w:rsid w:val="007424C0"/>
    <w:rsid w:val="0074297D"/>
    <w:rsid w:val="007434CF"/>
    <w:rsid w:val="00744F7A"/>
    <w:rsid w:val="0074507D"/>
    <w:rsid w:val="00750D98"/>
    <w:rsid w:val="00751BFC"/>
    <w:rsid w:val="007523B9"/>
    <w:rsid w:val="00752DE1"/>
    <w:rsid w:val="00752E0B"/>
    <w:rsid w:val="0075363A"/>
    <w:rsid w:val="00754E4A"/>
    <w:rsid w:val="00755B5B"/>
    <w:rsid w:val="00757D33"/>
    <w:rsid w:val="007611BE"/>
    <w:rsid w:val="00765EF2"/>
    <w:rsid w:val="00765FA9"/>
    <w:rsid w:val="00766A97"/>
    <w:rsid w:val="0077001F"/>
    <w:rsid w:val="00770F78"/>
    <w:rsid w:val="007715BF"/>
    <w:rsid w:val="00771C99"/>
    <w:rsid w:val="00772CD1"/>
    <w:rsid w:val="00774B2F"/>
    <w:rsid w:val="00774FCC"/>
    <w:rsid w:val="00776245"/>
    <w:rsid w:val="0077795A"/>
    <w:rsid w:val="00777B2F"/>
    <w:rsid w:val="0078311A"/>
    <w:rsid w:val="0078524E"/>
    <w:rsid w:val="00786323"/>
    <w:rsid w:val="007911C7"/>
    <w:rsid w:val="0079164F"/>
    <w:rsid w:val="00791914"/>
    <w:rsid w:val="00792AFB"/>
    <w:rsid w:val="00793E96"/>
    <w:rsid w:val="00795B47"/>
    <w:rsid w:val="00795E6E"/>
    <w:rsid w:val="007967FD"/>
    <w:rsid w:val="007A01B8"/>
    <w:rsid w:val="007A0C34"/>
    <w:rsid w:val="007A0DB8"/>
    <w:rsid w:val="007A1F2E"/>
    <w:rsid w:val="007A200A"/>
    <w:rsid w:val="007A28AC"/>
    <w:rsid w:val="007A2A1D"/>
    <w:rsid w:val="007A50CC"/>
    <w:rsid w:val="007A76FA"/>
    <w:rsid w:val="007B2830"/>
    <w:rsid w:val="007B3909"/>
    <w:rsid w:val="007B3BBA"/>
    <w:rsid w:val="007B6136"/>
    <w:rsid w:val="007B6969"/>
    <w:rsid w:val="007B6F58"/>
    <w:rsid w:val="007B7FAA"/>
    <w:rsid w:val="007C0827"/>
    <w:rsid w:val="007C0D40"/>
    <w:rsid w:val="007C3176"/>
    <w:rsid w:val="007C3235"/>
    <w:rsid w:val="007C6FDF"/>
    <w:rsid w:val="007D045D"/>
    <w:rsid w:val="007D04BC"/>
    <w:rsid w:val="007D05C0"/>
    <w:rsid w:val="007D1F1A"/>
    <w:rsid w:val="007E09AE"/>
    <w:rsid w:val="007E2643"/>
    <w:rsid w:val="007E2F86"/>
    <w:rsid w:val="007E3D94"/>
    <w:rsid w:val="007E73A7"/>
    <w:rsid w:val="007F115F"/>
    <w:rsid w:val="007F268B"/>
    <w:rsid w:val="007F2864"/>
    <w:rsid w:val="007F3277"/>
    <w:rsid w:val="007F45EA"/>
    <w:rsid w:val="007F4D77"/>
    <w:rsid w:val="007F52C1"/>
    <w:rsid w:val="007F559C"/>
    <w:rsid w:val="007F6306"/>
    <w:rsid w:val="007F73B8"/>
    <w:rsid w:val="00800F58"/>
    <w:rsid w:val="00801A03"/>
    <w:rsid w:val="00802397"/>
    <w:rsid w:val="008026A7"/>
    <w:rsid w:val="00802D50"/>
    <w:rsid w:val="0080413E"/>
    <w:rsid w:val="008049EF"/>
    <w:rsid w:val="00805BBD"/>
    <w:rsid w:val="00805DAA"/>
    <w:rsid w:val="00810136"/>
    <w:rsid w:val="00812065"/>
    <w:rsid w:val="00812970"/>
    <w:rsid w:val="00814425"/>
    <w:rsid w:val="00817A4A"/>
    <w:rsid w:val="00821D40"/>
    <w:rsid w:val="0082300B"/>
    <w:rsid w:val="00825886"/>
    <w:rsid w:val="00825DFC"/>
    <w:rsid w:val="008263A0"/>
    <w:rsid w:val="008319AA"/>
    <w:rsid w:val="00831E56"/>
    <w:rsid w:val="00833639"/>
    <w:rsid w:val="00833D98"/>
    <w:rsid w:val="00836854"/>
    <w:rsid w:val="00840E24"/>
    <w:rsid w:val="008427EE"/>
    <w:rsid w:val="00842CB9"/>
    <w:rsid w:val="0084440F"/>
    <w:rsid w:val="0084470E"/>
    <w:rsid w:val="008460D9"/>
    <w:rsid w:val="00846D73"/>
    <w:rsid w:val="008513A6"/>
    <w:rsid w:val="00851494"/>
    <w:rsid w:val="00852B6F"/>
    <w:rsid w:val="008535CE"/>
    <w:rsid w:val="0085462A"/>
    <w:rsid w:val="008547A6"/>
    <w:rsid w:val="00854FF6"/>
    <w:rsid w:val="00856B08"/>
    <w:rsid w:val="00856B29"/>
    <w:rsid w:val="00856FC4"/>
    <w:rsid w:val="00857493"/>
    <w:rsid w:val="0086032A"/>
    <w:rsid w:val="00860903"/>
    <w:rsid w:val="008610BA"/>
    <w:rsid w:val="00865D95"/>
    <w:rsid w:val="008675F8"/>
    <w:rsid w:val="00870EEA"/>
    <w:rsid w:val="008710F7"/>
    <w:rsid w:val="008718AA"/>
    <w:rsid w:val="00872ABE"/>
    <w:rsid w:val="00875F18"/>
    <w:rsid w:val="00875F4E"/>
    <w:rsid w:val="008765B2"/>
    <w:rsid w:val="00877793"/>
    <w:rsid w:val="008804F6"/>
    <w:rsid w:val="00881327"/>
    <w:rsid w:val="008823B4"/>
    <w:rsid w:val="00882510"/>
    <w:rsid w:val="00884007"/>
    <w:rsid w:val="00884D59"/>
    <w:rsid w:val="00884D8A"/>
    <w:rsid w:val="00885861"/>
    <w:rsid w:val="00885A23"/>
    <w:rsid w:val="008873D3"/>
    <w:rsid w:val="0088786B"/>
    <w:rsid w:val="00887C41"/>
    <w:rsid w:val="00890ED2"/>
    <w:rsid w:val="00891DB8"/>
    <w:rsid w:val="00892059"/>
    <w:rsid w:val="00892AB6"/>
    <w:rsid w:val="00893212"/>
    <w:rsid w:val="0089418B"/>
    <w:rsid w:val="008A1D5A"/>
    <w:rsid w:val="008A23FB"/>
    <w:rsid w:val="008A252E"/>
    <w:rsid w:val="008A35FA"/>
    <w:rsid w:val="008A41B6"/>
    <w:rsid w:val="008A51BC"/>
    <w:rsid w:val="008A5D59"/>
    <w:rsid w:val="008B2DC4"/>
    <w:rsid w:val="008B5D33"/>
    <w:rsid w:val="008B5E00"/>
    <w:rsid w:val="008C143C"/>
    <w:rsid w:val="008C1ACC"/>
    <w:rsid w:val="008C1ED7"/>
    <w:rsid w:val="008C2B96"/>
    <w:rsid w:val="008C42A9"/>
    <w:rsid w:val="008C4AC3"/>
    <w:rsid w:val="008C50F2"/>
    <w:rsid w:val="008C58A9"/>
    <w:rsid w:val="008C755C"/>
    <w:rsid w:val="008D0A31"/>
    <w:rsid w:val="008D107D"/>
    <w:rsid w:val="008D1227"/>
    <w:rsid w:val="008D1683"/>
    <w:rsid w:val="008D1A65"/>
    <w:rsid w:val="008D23AE"/>
    <w:rsid w:val="008D3508"/>
    <w:rsid w:val="008D4833"/>
    <w:rsid w:val="008D4A23"/>
    <w:rsid w:val="008D6A28"/>
    <w:rsid w:val="008E0FCB"/>
    <w:rsid w:val="008E46B4"/>
    <w:rsid w:val="008E573E"/>
    <w:rsid w:val="008E644D"/>
    <w:rsid w:val="008F3840"/>
    <w:rsid w:val="008F5071"/>
    <w:rsid w:val="008F7D3F"/>
    <w:rsid w:val="008F7DF1"/>
    <w:rsid w:val="009010B4"/>
    <w:rsid w:val="00902143"/>
    <w:rsid w:val="00902C27"/>
    <w:rsid w:val="009068C8"/>
    <w:rsid w:val="009124FC"/>
    <w:rsid w:val="0091397D"/>
    <w:rsid w:val="00914908"/>
    <w:rsid w:val="00914BBB"/>
    <w:rsid w:val="00914EE0"/>
    <w:rsid w:val="00915B7A"/>
    <w:rsid w:val="009164E9"/>
    <w:rsid w:val="00916860"/>
    <w:rsid w:val="00916F02"/>
    <w:rsid w:val="00920609"/>
    <w:rsid w:val="009216B5"/>
    <w:rsid w:val="009220B6"/>
    <w:rsid w:val="00922A92"/>
    <w:rsid w:val="00924392"/>
    <w:rsid w:val="00925758"/>
    <w:rsid w:val="009307C6"/>
    <w:rsid w:val="00931567"/>
    <w:rsid w:val="00934AB7"/>
    <w:rsid w:val="009352FB"/>
    <w:rsid w:val="00936587"/>
    <w:rsid w:val="009368C8"/>
    <w:rsid w:val="00937350"/>
    <w:rsid w:val="009379B1"/>
    <w:rsid w:val="00937C73"/>
    <w:rsid w:val="00940A11"/>
    <w:rsid w:val="00940FF6"/>
    <w:rsid w:val="00941E44"/>
    <w:rsid w:val="00942067"/>
    <w:rsid w:val="00945197"/>
    <w:rsid w:val="00945DE3"/>
    <w:rsid w:val="00946FA4"/>
    <w:rsid w:val="00947E02"/>
    <w:rsid w:val="00950BA4"/>
    <w:rsid w:val="009545DF"/>
    <w:rsid w:val="009552E9"/>
    <w:rsid w:val="009607DC"/>
    <w:rsid w:val="009628DA"/>
    <w:rsid w:val="009639DB"/>
    <w:rsid w:val="009668A9"/>
    <w:rsid w:val="00967F0A"/>
    <w:rsid w:val="00970D19"/>
    <w:rsid w:val="009718F2"/>
    <w:rsid w:val="0097750D"/>
    <w:rsid w:val="009778B4"/>
    <w:rsid w:val="009820FC"/>
    <w:rsid w:val="009828AA"/>
    <w:rsid w:val="0098298E"/>
    <w:rsid w:val="009837D1"/>
    <w:rsid w:val="00983FE1"/>
    <w:rsid w:val="00985A71"/>
    <w:rsid w:val="00985C9B"/>
    <w:rsid w:val="0098635A"/>
    <w:rsid w:val="00987D90"/>
    <w:rsid w:val="00987F2B"/>
    <w:rsid w:val="00987F3B"/>
    <w:rsid w:val="00990E08"/>
    <w:rsid w:val="00991560"/>
    <w:rsid w:val="0099296E"/>
    <w:rsid w:val="00994541"/>
    <w:rsid w:val="009946C1"/>
    <w:rsid w:val="009960AC"/>
    <w:rsid w:val="009A1365"/>
    <w:rsid w:val="009A327E"/>
    <w:rsid w:val="009A32CC"/>
    <w:rsid w:val="009A5ABE"/>
    <w:rsid w:val="009A5B20"/>
    <w:rsid w:val="009B195F"/>
    <w:rsid w:val="009B2073"/>
    <w:rsid w:val="009B2572"/>
    <w:rsid w:val="009B3594"/>
    <w:rsid w:val="009B4F20"/>
    <w:rsid w:val="009C0470"/>
    <w:rsid w:val="009C051E"/>
    <w:rsid w:val="009C325D"/>
    <w:rsid w:val="009C42EA"/>
    <w:rsid w:val="009C49F0"/>
    <w:rsid w:val="009C68E1"/>
    <w:rsid w:val="009C7678"/>
    <w:rsid w:val="009D0FDA"/>
    <w:rsid w:val="009D10FB"/>
    <w:rsid w:val="009D3038"/>
    <w:rsid w:val="009D33A6"/>
    <w:rsid w:val="009D3CBB"/>
    <w:rsid w:val="009D54C8"/>
    <w:rsid w:val="009E0DF1"/>
    <w:rsid w:val="009E5993"/>
    <w:rsid w:val="009E5D3A"/>
    <w:rsid w:val="009E5FC8"/>
    <w:rsid w:val="009E62A7"/>
    <w:rsid w:val="009E706F"/>
    <w:rsid w:val="009F0EA1"/>
    <w:rsid w:val="009F1538"/>
    <w:rsid w:val="009F158F"/>
    <w:rsid w:val="009F15A3"/>
    <w:rsid w:val="009F235E"/>
    <w:rsid w:val="009F517D"/>
    <w:rsid w:val="009F52C7"/>
    <w:rsid w:val="009F5361"/>
    <w:rsid w:val="009F5491"/>
    <w:rsid w:val="009F6458"/>
    <w:rsid w:val="009F66E5"/>
    <w:rsid w:val="009F6BB0"/>
    <w:rsid w:val="009F7299"/>
    <w:rsid w:val="00A0014A"/>
    <w:rsid w:val="00A002EE"/>
    <w:rsid w:val="00A01476"/>
    <w:rsid w:val="00A02D5D"/>
    <w:rsid w:val="00A0306A"/>
    <w:rsid w:val="00A05676"/>
    <w:rsid w:val="00A05C52"/>
    <w:rsid w:val="00A109D5"/>
    <w:rsid w:val="00A11BC8"/>
    <w:rsid w:val="00A1474A"/>
    <w:rsid w:val="00A14B65"/>
    <w:rsid w:val="00A17EB8"/>
    <w:rsid w:val="00A23060"/>
    <w:rsid w:val="00A26BB8"/>
    <w:rsid w:val="00A27444"/>
    <w:rsid w:val="00A305B9"/>
    <w:rsid w:val="00A31655"/>
    <w:rsid w:val="00A3178F"/>
    <w:rsid w:val="00A3264C"/>
    <w:rsid w:val="00A3316A"/>
    <w:rsid w:val="00A36838"/>
    <w:rsid w:val="00A45EB7"/>
    <w:rsid w:val="00A45F4F"/>
    <w:rsid w:val="00A46400"/>
    <w:rsid w:val="00A47D79"/>
    <w:rsid w:val="00A5184F"/>
    <w:rsid w:val="00A522A5"/>
    <w:rsid w:val="00A525DD"/>
    <w:rsid w:val="00A53BC9"/>
    <w:rsid w:val="00A54B21"/>
    <w:rsid w:val="00A550BB"/>
    <w:rsid w:val="00A56D6C"/>
    <w:rsid w:val="00A6396E"/>
    <w:rsid w:val="00A63E4A"/>
    <w:rsid w:val="00A6584E"/>
    <w:rsid w:val="00A66210"/>
    <w:rsid w:val="00A672C9"/>
    <w:rsid w:val="00A67866"/>
    <w:rsid w:val="00A71B11"/>
    <w:rsid w:val="00A72B88"/>
    <w:rsid w:val="00A74599"/>
    <w:rsid w:val="00A752B2"/>
    <w:rsid w:val="00A75687"/>
    <w:rsid w:val="00A75823"/>
    <w:rsid w:val="00A775D5"/>
    <w:rsid w:val="00A8180B"/>
    <w:rsid w:val="00A83122"/>
    <w:rsid w:val="00A845D3"/>
    <w:rsid w:val="00A84972"/>
    <w:rsid w:val="00A85726"/>
    <w:rsid w:val="00A8652D"/>
    <w:rsid w:val="00A909CD"/>
    <w:rsid w:val="00A90DCC"/>
    <w:rsid w:val="00A90EF2"/>
    <w:rsid w:val="00A924FC"/>
    <w:rsid w:val="00A94E2F"/>
    <w:rsid w:val="00A959FF"/>
    <w:rsid w:val="00A95B0C"/>
    <w:rsid w:val="00A96117"/>
    <w:rsid w:val="00A961E0"/>
    <w:rsid w:val="00A96599"/>
    <w:rsid w:val="00A96A04"/>
    <w:rsid w:val="00A96B3C"/>
    <w:rsid w:val="00A976CE"/>
    <w:rsid w:val="00A979ED"/>
    <w:rsid w:val="00A97E9E"/>
    <w:rsid w:val="00AA16BE"/>
    <w:rsid w:val="00AA2D7C"/>
    <w:rsid w:val="00AA5EA0"/>
    <w:rsid w:val="00AA6535"/>
    <w:rsid w:val="00AA6659"/>
    <w:rsid w:val="00AA6D82"/>
    <w:rsid w:val="00AB35DC"/>
    <w:rsid w:val="00AB3F77"/>
    <w:rsid w:val="00AB5298"/>
    <w:rsid w:val="00AC0A85"/>
    <w:rsid w:val="00AC12BA"/>
    <w:rsid w:val="00AC5601"/>
    <w:rsid w:val="00AC5FE3"/>
    <w:rsid w:val="00AD0641"/>
    <w:rsid w:val="00AD07EF"/>
    <w:rsid w:val="00AD11EA"/>
    <w:rsid w:val="00AD2FDA"/>
    <w:rsid w:val="00AD49CA"/>
    <w:rsid w:val="00AD57F6"/>
    <w:rsid w:val="00AD59DB"/>
    <w:rsid w:val="00AD69FF"/>
    <w:rsid w:val="00AE5757"/>
    <w:rsid w:val="00AE6111"/>
    <w:rsid w:val="00AE650A"/>
    <w:rsid w:val="00AE7A96"/>
    <w:rsid w:val="00AF0ED1"/>
    <w:rsid w:val="00AF12F2"/>
    <w:rsid w:val="00AF1714"/>
    <w:rsid w:val="00AF4D56"/>
    <w:rsid w:val="00AF5633"/>
    <w:rsid w:val="00AF64F4"/>
    <w:rsid w:val="00AF7078"/>
    <w:rsid w:val="00AF7103"/>
    <w:rsid w:val="00AF7D4F"/>
    <w:rsid w:val="00B0199A"/>
    <w:rsid w:val="00B06ACA"/>
    <w:rsid w:val="00B07830"/>
    <w:rsid w:val="00B07D64"/>
    <w:rsid w:val="00B11146"/>
    <w:rsid w:val="00B12BD7"/>
    <w:rsid w:val="00B152E2"/>
    <w:rsid w:val="00B1702F"/>
    <w:rsid w:val="00B170E1"/>
    <w:rsid w:val="00B2062D"/>
    <w:rsid w:val="00B240C8"/>
    <w:rsid w:val="00B24319"/>
    <w:rsid w:val="00B25FCF"/>
    <w:rsid w:val="00B2685F"/>
    <w:rsid w:val="00B27D4A"/>
    <w:rsid w:val="00B27FCE"/>
    <w:rsid w:val="00B32455"/>
    <w:rsid w:val="00B349B5"/>
    <w:rsid w:val="00B34D13"/>
    <w:rsid w:val="00B3546E"/>
    <w:rsid w:val="00B35686"/>
    <w:rsid w:val="00B37E8D"/>
    <w:rsid w:val="00B40832"/>
    <w:rsid w:val="00B42340"/>
    <w:rsid w:val="00B43503"/>
    <w:rsid w:val="00B44F5E"/>
    <w:rsid w:val="00B466DB"/>
    <w:rsid w:val="00B47520"/>
    <w:rsid w:val="00B5017A"/>
    <w:rsid w:val="00B55023"/>
    <w:rsid w:val="00B6029C"/>
    <w:rsid w:val="00B61A5D"/>
    <w:rsid w:val="00B61E0B"/>
    <w:rsid w:val="00B62A4F"/>
    <w:rsid w:val="00B63A0D"/>
    <w:rsid w:val="00B641B9"/>
    <w:rsid w:val="00B644A6"/>
    <w:rsid w:val="00B702C2"/>
    <w:rsid w:val="00B716BB"/>
    <w:rsid w:val="00B75586"/>
    <w:rsid w:val="00B75737"/>
    <w:rsid w:val="00B75895"/>
    <w:rsid w:val="00B7610D"/>
    <w:rsid w:val="00B764F3"/>
    <w:rsid w:val="00B7665A"/>
    <w:rsid w:val="00B77BA4"/>
    <w:rsid w:val="00B829B1"/>
    <w:rsid w:val="00B87EEE"/>
    <w:rsid w:val="00B92B5E"/>
    <w:rsid w:val="00B93020"/>
    <w:rsid w:val="00B95CAE"/>
    <w:rsid w:val="00BA06E5"/>
    <w:rsid w:val="00BA268E"/>
    <w:rsid w:val="00BA2F2F"/>
    <w:rsid w:val="00BA643F"/>
    <w:rsid w:val="00BA727B"/>
    <w:rsid w:val="00BB2091"/>
    <w:rsid w:val="00BB3EB2"/>
    <w:rsid w:val="00BB7890"/>
    <w:rsid w:val="00BC02EC"/>
    <w:rsid w:val="00BC041B"/>
    <w:rsid w:val="00BC13A7"/>
    <w:rsid w:val="00BC279C"/>
    <w:rsid w:val="00BC2FBC"/>
    <w:rsid w:val="00BC38D0"/>
    <w:rsid w:val="00BC39C9"/>
    <w:rsid w:val="00BC68F8"/>
    <w:rsid w:val="00BC6EF7"/>
    <w:rsid w:val="00BC750A"/>
    <w:rsid w:val="00BC76DC"/>
    <w:rsid w:val="00BD0A1E"/>
    <w:rsid w:val="00BD1167"/>
    <w:rsid w:val="00BD14DB"/>
    <w:rsid w:val="00BD2B5E"/>
    <w:rsid w:val="00BD2D31"/>
    <w:rsid w:val="00BD324F"/>
    <w:rsid w:val="00BD49FD"/>
    <w:rsid w:val="00BD6607"/>
    <w:rsid w:val="00BD7B01"/>
    <w:rsid w:val="00BE1923"/>
    <w:rsid w:val="00BE5174"/>
    <w:rsid w:val="00BF1AC7"/>
    <w:rsid w:val="00BF25C5"/>
    <w:rsid w:val="00BF2640"/>
    <w:rsid w:val="00BF3A9F"/>
    <w:rsid w:val="00BF6846"/>
    <w:rsid w:val="00C0140D"/>
    <w:rsid w:val="00C01435"/>
    <w:rsid w:val="00C03444"/>
    <w:rsid w:val="00C04A58"/>
    <w:rsid w:val="00C05DCA"/>
    <w:rsid w:val="00C063C8"/>
    <w:rsid w:val="00C06688"/>
    <w:rsid w:val="00C07EB7"/>
    <w:rsid w:val="00C07F91"/>
    <w:rsid w:val="00C110CE"/>
    <w:rsid w:val="00C114EA"/>
    <w:rsid w:val="00C120EF"/>
    <w:rsid w:val="00C13586"/>
    <w:rsid w:val="00C14602"/>
    <w:rsid w:val="00C15E43"/>
    <w:rsid w:val="00C1665C"/>
    <w:rsid w:val="00C17D78"/>
    <w:rsid w:val="00C21E5C"/>
    <w:rsid w:val="00C22DFF"/>
    <w:rsid w:val="00C23C07"/>
    <w:rsid w:val="00C24A19"/>
    <w:rsid w:val="00C24BB1"/>
    <w:rsid w:val="00C25780"/>
    <w:rsid w:val="00C25EA9"/>
    <w:rsid w:val="00C25F18"/>
    <w:rsid w:val="00C315FE"/>
    <w:rsid w:val="00C33D0A"/>
    <w:rsid w:val="00C34C8B"/>
    <w:rsid w:val="00C350FB"/>
    <w:rsid w:val="00C36BC8"/>
    <w:rsid w:val="00C37600"/>
    <w:rsid w:val="00C37B58"/>
    <w:rsid w:val="00C37B88"/>
    <w:rsid w:val="00C37F06"/>
    <w:rsid w:val="00C4168D"/>
    <w:rsid w:val="00C41C22"/>
    <w:rsid w:val="00C423C3"/>
    <w:rsid w:val="00C42C5D"/>
    <w:rsid w:val="00C44CB6"/>
    <w:rsid w:val="00C503BA"/>
    <w:rsid w:val="00C51EF9"/>
    <w:rsid w:val="00C53CDC"/>
    <w:rsid w:val="00C54ACF"/>
    <w:rsid w:val="00C5751C"/>
    <w:rsid w:val="00C60A70"/>
    <w:rsid w:val="00C60F55"/>
    <w:rsid w:val="00C621FE"/>
    <w:rsid w:val="00C629A9"/>
    <w:rsid w:val="00C67676"/>
    <w:rsid w:val="00C711B4"/>
    <w:rsid w:val="00C7167D"/>
    <w:rsid w:val="00C71925"/>
    <w:rsid w:val="00C7700E"/>
    <w:rsid w:val="00C77363"/>
    <w:rsid w:val="00C77DD0"/>
    <w:rsid w:val="00C77E62"/>
    <w:rsid w:val="00C77F6C"/>
    <w:rsid w:val="00C8089F"/>
    <w:rsid w:val="00C809F4"/>
    <w:rsid w:val="00C824EC"/>
    <w:rsid w:val="00C84072"/>
    <w:rsid w:val="00C92067"/>
    <w:rsid w:val="00C9238A"/>
    <w:rsid w:val="00C945E4"/>
    <w:rsid w:val="00C94CAA"/>
    <w:rsid w:val="00C94DE7"/>
    <w:rsid w:val="00C961D8"/>
    <w:rsid w:val="00C962BF"/>
    <w:rsid w:val="00C967BF"/>
    <w:rsid w:val="00C97010"/>
    <w:rsid w:val="00C97506"/>
    <w:rsid w:val="00C9766F"/>
    <w:rsid w:val="00C976FA"/>
    <w:rsid w:val="00CA0FA9"/>
    <w:rsid w:val="00CA3AD3"/>
    <w:rsid w:val="00CA5E53"/>
    <w:rsid w:val="00CA614E"/>
    <w:rsid w:val="00CA6C11"/>
    <w:rsid w:val="00CB1280"/>
    <w:rsid w:val="00CB2721"/>
    <w:rsid w:val="00CB5713"/>
    <w:rsid w:val="00CC219B"/>
    <w:rsid w:val="00CC2746"/>
    <w:rsid w:val="00CC4661"/>
    <w:rsid w:val="00CC6E0A"/>
    <w:rsid w:val="00CC7591"/>
    <w:rsid w:val="00CD15BC"/>
    <w:rsid w:val="00CD3349"/>
    <w:rsid w:val="00CD4039"/>
    <w:rsid w:val="00CD7769"/>
    <w:rsid w:val="00CE1607"/>
    <w:rsid w:val="00CE1D25"/>
    <w:rsid w:val="00CE3AB7"/>
    <w:rsid w:val="00CF0AD5"/>
    <w:rsid w:val="00CF1033"/>
    <w:rsid w:val="00CF4556"/>
    <w:rsid w:val="00CF56D9"/>
    <w:rsid w:val="00CF75C6"/>
    <w:rsid w:val="00D00C9E"/>
    <w:rsid w:val="00D00D88"/>
    <w:rsid w:val="00D03589"/>
    <w:rsid w:val="00D054A2"/>
    <w:rsid w:val="00D063F3"/>
    <w:rsid w:val="00D11170"/>
    <w:rsid w:val="00D11441"/>
    <w:rsid w:val="00D1362F"/>
    <w:rsid w:val="00D1575C"/>
    <w:rsid w:val="00D167FA"/>
    <w:rsid w:val="00D21774"/>
    <w:rsid w:val="00D2245F"/>
    <w:rsid w:val="00D22704"/>
    <w:rsid w:val="00D24314"/>
    <w:rsid w:val="00D3058C"/>
    <w:rsid w:val="00D31B86"/>
    <w:rsid w:val="00D3365D"/>
    <w:rsid w:val="00D33D1B"/>
    <w:rsid w:val="00D356E6"/>
    <w:rsid w:val="00D35811"/>
    <w:rsid w:val="00D35B1B"/>
    <w:rsid w:val="00D36783"/>
    <w:rsid w:val="00D3691D"/>
    <w:rsid w:val="00D42AAD"/>
    <w:rsid w:val="00D43CDE"/>
    <w:rsid w:val="00D44247"/>
    <w:rsid w:val="00D44638"/>
    <w:rsid w:val="00D45004"/>
    <w:rsid w:val="00D477F0"/>
    <w:rsid w:val="00D47CB4"/>
    <w:rsid w:val="00D5070F"/>
    <w:rsid w:val="00D51A9B"/>
    <w:rsid w:val="00D54867"/>
    <w:rsid w:val="00D55704"/>
    <w:rsid w:val="00D57E59"/>
    <w:rsid w:val="00D60175"/>
    <w:rsid w:val="00D602D0"/>
    <w:rsid w:val="00D606F4"/>
    <w:rsid w:val="00D62DCE"/>
    <w:rsid w:val="00D6411F"/>
    <w:rsid w:val="00D64395"/>
    <w:rsid w:val="00D64575"/>
    <w:rsid w:val="00D6789A"/>
    <w:rsid w:val="00D67BF7"/>
    <w:rsid w:val="00D70290"/>
    <w:rsid w:val="00D70B12"/>
    <w:rsid w:val="00D70EBF"/>
    <w:rsid w:val="00D710BA"/>
    <w:rsid w:val="00D7240E"/>
    <w:rsid w:val="00D72BDE"/>
    <w:rsid w:val="00D72DB7"/>
    <w:rsid w:val="00D73360"/>
    <w:rsid w:val="00D73B7B"/>
    <w:rsid w:val="00D741EE"/>
    <w:rsid w:val="00D74B5B"/>
    <w:rsid w:val="00D76C8C"/>
    <w:rsid w:val="00D7712D"/>
    <w:rsid w:val="00D779D2"/>
    <w:rsid w:val="00D81DA0"/>
    <w:rsid w:val="00D82AB5"/>
    <w:rsid w:val="00D82B10"/>
    <w:rsid w:val="00D82DC3"/>
    <w:rsid w:val="00D83841"/>
    <w:rsid w:val="00D84825"/>
    <w:rsid w:val="00D85144"/>
    <w:rsid w:val="00D85FA7"/>
    <w:rsid w:val="00D8645B"/>
    <w:rsid w:val="00D86656"/>
    <w:rsid w:val="00D87452"/>
    <w:rsid w:val="00D87AA6"/>
    <w:rsid w:val="00D90C28"/>
    <w:rsid w:val="00D917C8"/>
    <w:rsid w:val="00D92582"/>
    <w:rsid w:val="00D92F16"/>
    <w:rsid w:val="00D961D5"/>
    <w:rsid w:val="00D96FD1"/>
    <w:rsid w:val="00D9729F"/>
    <w:rsid w:val="00DA0B94"/>
    <w:rsid w:val="00DA1BB3"/>
    <w:rsid w:val="00DA1FBE"/>
    <w:rsid w:val="00DA5210"/>
    <w:rsid w:val="00DA7A8E"/>
    <w:rsid w:val="00DB196A"/>
    <w:rsid w:val="00DB2591"/>
    <w:rsid w:val="00DB4227"/>
    <w:rsid w:val="00DB66D9"/>
    <w:rsid w:val="00DB67AA"/>
    <w:rsid w:val="00DB6D32"/>
    <w:rsid w:val="00DB706E"/>
    <w:rsid w:val="00DC0CE4"/>
    <w:rsid w:val="00DC0F61"/>
    <w:rsid w:val="00DC1AC2"/>
    <w:rsid w:val="00DC2A5D"/>
    <w:rsid w:val="00DC59F5"/>
    <w:rsid w:val="00DC6049"/>
    <w:rsid w:val="00DD038A"/>
    <w:rsid w:val="00DD0798"/>
    <w:rsid w:val="00DD3E1A"/>
    <w:rsid w:val="00DD5C74"/>
    <w:rsid w:val="00DD6673"/>
    <w:rsid w:val="00DD6876"/>
    <w:rsid w:val="00DD7080"/>
    <w:rsid w:val="00DD73C5"/>
    <w:rsid w:val="00DE0936"/>
    <w:rsid w:val="00DE0F8A"/>
    <w:rsid w:val="00DE46CE"/>
    <w:rsid w:val="00DE51BA"/>
    <w:rsid w:val="00DE55D6"/>
    <w:rsid w:val="00DE72F2"/>
    <w:rsid w:val="00DF3656"/>
    <w:rsid w:val="00DF54BF"/>
    <w:rsid w:val="00DF6A40"/>
    <w:rsid w:val="00E011AF"/>
    <w:rsid w:val="00E018CF"/>
    <w:rsid w:val="00E02399"/>
    <w:rsid w:val="00E02FE7"/>
    <w:rsid w:val="00E05676"/>
    <w:rsid w:val="00E0711C"/>
    <w:rsid w:val="00E073DC"/>
    <w:rsid w:val="00E106FE"/>
    <w:rsid w:val="00E11800"/>
    <w:rsid w:val="00E11C99"/>
    <w:rsid w:val="00E13346"/>
    <w:rsid w:val="00E133A3"/>
    <w:rsid w:val="00E13890"/>
    <w:rsid w:val="00E144B9"/>
    <w:rsid w:val="00E14D6A"/>
    <w:rsid w:val="00E14F11"/>
    <w:rsid w:val="00E156CB"/>
    <w:rsid w:val="00E16DCC"/>
    <w:rsid w:val="00E17491"/>
    <w:rsid w:val="00E206D6"/>
    <w:rsid w:val="00E224CC"/>
    <w:rsid w:val="00E22DE1"/>
    <w:rsid w:val="00E24CB9"/>
    <w:rsid w:val="00E24E53"/>
    <w:rsid w:val="00E24F5F"/>
    <w:rsid w:val="00E25BFC"/>
    <w:rsid w:val="00E31424"/>
    <w:rsid w:val="00E31CEE"/>
    <w:rsid w:val="00E328D2"/>
    <w:rsid w:val="00E33199"/>
    <w:rsid w:val="00E33765"/>
    <w:rsid w:val="00E34826"/>
    <w:rsid w:val="00E3492E"/>
    <w:rsid w:val="00E35DAA"/>
    <w:rsid w:val="00E37645"/>
    <w:rsid w:val="00E4170E"/>
    <w:rsid w:val="00E41955"/>
    <w:rsid w:val="00E424FD"/>
    <w:rsid w:val="00E4326A"/>
    <w:rsid w:val="00E46658"/>
    <w:rsid w:val="00E510E6"/>
    <w:rsid w:val="00E52249"/>
    <w:rsid w:val="00E54969"/>
    <w:rsid w:val="00E557EC"/>
    <w:rsid w:val="00E57591"/>
    <w:rsid w:val="00E57DAC"/>
    <w:rsid w:val="00E6002A"/>
    <w:rsid w:val="00E615F4"/>
    <w:rsid w:val="00E63117"/>
    <w:rsid w:val="00E64E29"/>
    <w:rsid w:val="00E66662"/>
    <w:rsid w:val="00E66FC1"/>
    <w:rsid w:val="00E71DC7"/>
    <w:rsid w:val="00E71F25"/>
    <w:rsid w:val="00E72208"/>
    <w:rsid w:val="00E72AB1"/>
    <w:rsid w:val="00E73D06"/>
    <w:rsid w:val="00E74878"/>
    <w:rsid w:val="00E76002"/>
    <w:rsid w:val="00E80C19"/>
    <w:rsid w:val="00E827AB"/>
    <w:rsid w:val="00E82E35"/>
    <w:rsid w:val="00E8446D"/>
    <w:rsid w:val="00E850D4"/>
    <w:rsid w:val="00E91B01"/>
    <w:rsid w:val="00E923CD"/>
    <w:rsid w:val="00E93C97"/>
    <w:rsid w:val="00E94DEA"/>
    <w:rsid w:val="00E95273"/>
    <w:rsid w:val="00E95560"/>
    <w:rsid w:val="00E967D1"/>
    <w:rsid w:val="00EA0108"/>
    <w:rsid w:val="00EA2703"/>
    <w:rsid w:val="00EA4A14"/>
    <w:rsid w:val="00EA4C60"/>
    <w:rsid w:val="00EA4CFC"/>
    <w:rsid w:val="00EA501C"/>
    <w:rsid w:val="00EA5B77"/>
    <w:rsid w:val="00EA5EC2"/>
    <w:rsid w:val="00EA6959"/>
    <w:rsid w:val="00EA69FA"/>
    <w:rsid w:val="00EA76C8"/>
    <w:rsid w:val="00EA7784"/>
    <w:rsid w:val="00EA779B"/>
    <w:rsid w:val="00EA78E2"/>
    <w:rsid w:val="00EB0FE4"/>
    <w:rsid w:val="00EB1E3D"/>
    <w:rsid w:val="00EB452F"/>
    <w:rsid w:val="00EB57AA"/>
    <w:rsid w:val="00EB5A7E"/>
    <w:rsid w:val="00EB5EC2"/>
    <w:rsid w:val="00EB7202"/>
    <w:rsid w:val="00EB75FC"/>
    <w:rsid w:val="00EC01D0"/>
    <w:rsid w:val="00EC0634"/>
    <w:rsid w:val="00EC07B6"/>
    <w:rsid w:val="00EC0980"/>
    <w:rsid w:val="00EC26E6"/>
    <w:rsid w:val="00EC2E67"/>
    <w:rsid w:val="00EC40DC"/>
    <w:rsid w:val="00EC4B90"/>
    <w:rsid w:val="00EC5419"/>
    <w:rsid w:val="00EC59E3"/>
    <w:rsid w:val="00EC59FC"/>
    <w:rsid w:val="00ED034C"/>
    <w:rsid w:val="00ED0816"/>
    <w:rsid w:val="00ED08A9"/>
    <w:rsid w:val="00ED1F1E"/>
    <w:rsid w:val="00ED33F7"/>
    <w:rsid w:val="00ED351A"/>
    <w:rsid w:val="00ED5BB4"/>
    <w:rsid w:val="00ED663E"/>
    <w:rsid w:val="00ED6FD0"/>
    <w:rsid w:val="00EE1C55"/>
    <w:rsid w:val="00EE1C89"/>
    <w:rsid w:val="00EE1D30"/>
    <w:rsid w:val="00EE2097"/>
    <w:rsid w:val="00EE4D8F"/>
    <w:rsid w:val="00EF03E3"/>
    <w:rsid w:val="00EF091C"/>
    <w:rsid w:val="00EF23B1"/>
    <w:rsid w:val="00EF263B"/>
    <w:rsid w:val="00EF2DC7"/>
    <w:rsid w:val="00EF3D26"/>
    <w:rsid w:val="00EF3D43"/>
    <w:rsid w:val="00EF49ED"/>
    <w:rsid w:val="00EF7DB8"/>
    <w:rsid w:val="00F02850"/>
    <w:rsid w:val="00F059C5"/>
    <w:rsid w:val="00F05DE2"/>
    <w:rsid w:val="00F064C8"/>
    <w:rsid w:val="00F100BB"/>
    <w:rsid w:val="00F11C5E"/>
    <w:rsid w:val="00F152E5"/>
    <w:rsid w:val="00F1531E"/>
    <w:rsid w:val="00F15A73"/>
    <w:rsid w:val="00F16E78"/>
    <w:rsid w:val="00F1784F"/>
    <w:rsid w:val="00F17D90"/>
    <w:rsid w:val="00F23134"/>
    <w:rsid w:val="00F24DA9"/>
    <w:rsid w:val="00F2577E"/>
    <w:rsid w:val="00F257E5"/>
    <w:rsid w:val="00F26390"/>
    <w:rsid w:val="00F268DA"/>
    <w:rsid w:val="00F26FAA"/>
    <w:rsid w:val="00F2729D"/>
    <w:rsid w:val="00F31829"/>
    <w:rsid w:val="00F33A4E"/>
    <w:rsid w:val="00F34546"/>
    <w:rsid w:val="00F36533"/>
    <w:rsid w:val="00F37909"/>
    <w:rsid w:val="00F4015B"/>
    <w:rsid w:val="00F40520"/>
    <w:rsid w:val="00F435D6"/>
    <w:rsid w:val="00F44D92"/>
    <w:rsid w:val="00F462EA"/>
    <w:rsid w:val="00F478C9"/>
    <w:rsid w:val="00F61055"/>
    <w:rsid w:val="00F6295C"/>
    <w:rsid w:val="00F62D9F"/>
    <w:rsid w:val="00F65B0F"/>
    <w:rsid w:val="00F66593"/>
    <w:rsid w:val="00F66D4B"/>
    <w:rsid w:val="00F67D8C"/>
    <w:rsid w:val="00F6983B"/>
    <w:rsid w:val="00F72C59"/>
    <w:rsid w:val="00F748AA"/>
    <w:rsid w:val="00F76CB7"/>
    <w:rsid w:val="00F825F6"/>
    <w:rsid w:val="00F82E12"/>
    <w:rsid w:val="00F84FD5"/>
    <w:rsid w:val="00F862B6"/>
    <w:rsid w:val="00F86C55"/>
    <w:rsid w:val="00F87CFE"/>
    <w:rsid w:val="00F90701"/>
    <w:rsid w:val="00F921DC"/>
    <w:rsid w:val="00F92E63"/>
    <w:rsid w:val="00F93331"/>
    <w:rsid w:val="00F9569F"/>
    <w:rsid w:val="00F97352"/>
    <w:rsid w:val="00FA257A"/>
    <w:rsid w:val="00FA3D5F"/>
    <w:rsid w:val="00FA483D"/>
    <w:rsid w:val="00FA505E"/>
    <w:rsid w:val="00FA58F9"/>
    <w:rsid w:val="00FA69C5"/>
    <w:rsid w:val="00FA6FC0"/>
    <w:rsid w:val="00FA79C4"/>
    <w:rsid w:val="00FB0559"/>
    <w:rsid w:val="00FB0FCE"/>
    <w:rsid w:val="00FB297A"/>
    <w:rsid w:val="00FB6059"/>
    <w:rsid w:val="00FB65CB"/>
    <w:rsid w:val="00FC116E"/>
    <w:rsid w:val="00FC2569"/>
    <w:rsid w:val="00FC3D6F"/>
    <w:rsid w:val="00FC409F"/>
    <w:rsid w:val="00FC4DC2"/>
    <w:rsid w:val="00FC6D51"/>
    <w:rsid w:val="00FD2F13"/>
    <w:rsid w:val="00FD4765"/>
    <w:rsid w:val="00FD4C63"/>
    <w:rsid w:val="00FD7187"/>
    <w:rsid w:val="00FE0184"/>
    <w:rsid w:val="00FE3E68"/>
    <w:rsid w:val="00FE5B0E"/>
    <w:rsid w:val="00FF0B76"/>
    <w:rsid w:val="00FF3440"/>
    <w:rsid w:val="00FF3E8F"/>
    <w:rsid w:val="00FF6A41"/>
    <w:rsid w:val="00FF7E9A"/>
    <w:rsid w:val="0257FD68"/>
    <w:rsid w:val="02E639F5"/>
    <w:rsid w:val="033A28D0"/>
    <w:rsid w:val="03568958"/>
    <w:rsid w:val="040F32CB"/>
    <w:rsid w:val="044FD356"/>
    <w:rsid w:val="04913821"/>
    <w:rsid w:val="07890F96"/>
    <w:rsid w:val="0B3A8002"/>
    <w:rsid w:val="0C48C6BA"/>
    <w:rsid w:val="0D907341"/>
    <w:rsid w:val="1083DCB5"/>
    <w:rsid w:val="127597DA"/>
    <w:rsid w:val="12CB0663"/>
    <w:rsid w:val="12FE2520"/>
    <w:rsid w:val="159576B3"/>
    <w:rsid w:val="16B177B3"/>
    <w:rsid w:val="188116F3"/>
    <w:rsid w:val="18AB228E"/>
    <w:rsid w:val="1A1994A2"/>
    <w:rsid w:val="1AC57C86"/>
    <w:rsid w:val="1B749918"/>
    <w:rsid w:val="1C82C8BF"/>
    <w:rsid w:val="1C9C63F2"/>
    <w:rsid w:val="1D58EBCF"/>
    <w:rsid w:val="1D662BAD"/>
    <w:rsid w:val="1E5675EB"/>
    <w:rsid w:val="1EDA0053"/>
    <w:rsid w:val="1F680336"/>
    <w:rsid w:val="1FBF564E"/>
    <w:rsid w:val="204227C2"/>
    <w:rsid w:val="206C3F47"/>
    <w:rsid w:val="20B5C11F"/>
    <w:rsid w:val="21AB3FD2"/>
    <w:rsid w:val="2273E3E8"/>
    <w:rsid w:val="233CD925"/>
    <w:rsid w:val="24658233"/>
    <w:rsid w:val="24C0784C"/>
    <w:rsid w:val="2791EE14"/>
    <w:rsid w:val="2883E8B5"/>
    <w:rsid w:val="28A6C10E"/>
    <w:rsid w:val="2A7BA8BC"/>
    <w:rsid w:val="2B032753"/>
    <w:rsid w:val="2C98471B"/>
    <w:rsid w:val="2EA88C4E"/>
    <w:rsid w:val="301F3585"/>
    <w:rsid w:val="315659F0"/>
    <w:rsid w:val="31B627EA"/>
    <w:rsid w:val="31D26C64"/>
    <w:rsid w:val="33E1DF2E"/>
    <w:rsid w:val="349806DC"/>
    <w:rsid w:val="356AE101"/>
    <w:rsid w:val="35DB81F7"/>
    <w:rsid w:val="3709E434"/>
    <w:rsid w:val="3784521C"/>
    <w:rsid w:val="37903805"/>
    <w:rsid w:val="37B17521"/>
    <w:rsid w:val="39A61F93"/>
    <w:rsid w:val="39DF9C3D"/>
    <w:rsid w:val="3A232991"/>
    <w:rsid w:val="3C746FEB"/>
    <w:rsid w:val="3C7CD691"/>
    <w:rsid w:val="3DBB0E75"/>
    <w:rsid w:val="3DFE9B46"/>
    <w:rsid w:val="3E059D8C"/>
    <w:rsid w:val="3EF7DB2D"/>
    <w:rsid w:val="3FEC11C3"/>
    <w:rsid w:val="402B4418"/>
    <w:rsid w:val="40C9FE81"/>
    <w:rsid w:val="429DF046"/>
    <w:rsid w:val="43C61FBF"/>
    <w:rsid w:val="45B89737"/>
    <w:rsid w:val="45F5E42F"/>
    <w:rsid w:val="466DCFF8"/>
    <w:rsid w:val="46A2830E"/>
    <w:rsid w:val="46AB1002"/>
    <w:rsid w:val="4705FD66"/>
    <w:rsid w:val="4712FF1D"/>
    <w:rsid w:val="47E1108E"/>
    <w:rsid w:val="4A565848"/>
    <w:rsid w:val="4A6E91BA"/>
    <w:rsid w:val="4B0D32AF"/>
    <w:rsid w:val="4B17D9DE"/>
    <w:rsid w:val="4B770A5F"/>
    <w:rsid w:val="4C07E97F"/>
    <w:rsid w:val="4CB4E42E"/>
    <w:rsid w:val="4D725C1D"/>
    <w:rsid w:val="4E4F8E4E"/>
    <w:rsid w:val="4EF63E22"/>
    <w:rsid w:val="4F334814"/>
    <w:rsid w:val="4FDAA736"/>
    <w:rsid w:val="5064C04A"/>
    <w:rsid w:val="509D84AA"/>
    <w:rsid w:val="50EB131F"/>
    <w:rsid w:val="518A5A6B"/>
    <w:rsid w:val="520F075C"/>
    <w:rsid w:val="5348751B"/>
    <w:rsid w:val="53D432CE"/>
    <w:rsid w:val="53E3965D"/>
    <w:rsid w:val="5443EE5E"/>
    <w:rsid w:val="54A4A31F"/>
    <w:rsid w:val="54D468DF"/>
    <w:rsid w:val="552748C0"/>
    <w:rsid w:val="581D34E6"/>
    <w:rsid w:val="58486607"/>
    <w:rsid w:val="58CD5B67"/>
    <w:rsid w:val="5938340F"/>
    <w:rsid w:val="5A2594AB"/>
    <w:rsid w:val="5A719898"/>
    <w:rsid w:val="5DF91C97"/>
    <w:rsid w:val="5E0BAD2E"/>
    <w:rsid w:val="5E80B43B"/>
    <w:rsid w:val="5EBC2CBC"/>
    <w:rsid w:val="5ED80ED7"/>
    <w:rsid w:val="612ED899"/>
    <w:rsid w:val="61B4CDE6"/>
    <w:rsid w:val="61F33FD9"/>
    <w:rsid w:val="62558994"/>
    <w:rsid w:val="625D90D1"/>
    <w:rsid w:val="6457E404"/>
    <w:rsid w:val="6488D692"/>
    <w:rsid w:val="650D75B0"/>
    <w:rsid w:val="6593FF5E"/>
    <w:rsid w:val="65DA2B22"/>
    <w:rsid w:val="6708D746"/>
    <w:rsid w:val="6710DFAF"/>
    <w:rsid w:val="67522566"/>
    <w:rsid w:val="67680DA0"/>
    <w:rsid w:val="688A09D2"/>
    <w:rsid w:val="68B46E24"/>
    <w:rsid w:val="6900C341"/>
    <w:rsid w:val="692941B6"/>
    <w:rsid w:val="6997DA27"/>
    <w:rsid w:val="6A29FB9A"/>
    <w:rsid w:val="6AD97894"/>
    <w:rsid w:val="6B1787E8"/>
    <w:rsid w:val="6B1A7E17"/>
    <w:rsid w:val="6B849F55"/>
    <w:rsid w:val="6BEBC760"/>
    <w:rsid w:val="6C189AD8"/>
    <w:rsid w:val="6C84C1C2"/>
    <w:rsid w:val="6DA6EE02"/>
    <w:rsid w:val="6DBD513E"/>
    <w:rsid w:val="6E3E4921"/>
    <w:rsid w:val="6FE4BB6B"/>
    <w:rsid w:val="70DCEFB9"/>
    <w:rsid w:val="72125B33"/>
    <w:rsid w:val="73601742"/>
    <w:rsid w:val="7360AB8E"/>
    <w:rsid w:val="747211EA"/>
    <w:rsid w:val="7525965F"/>
    <w:rsid w:val="753469B5"/>
    <w:rsid w:val="76420AA5"/>
    <w:rsid w:val="76E247A2"/>
    <w:rsid w:val="770BC495"/>
    <w:rsid w:val="7723B090"/>
    <w:rsid w:val="790E9BCB"/>
    <w:rsid w:val="7A1784AA"/>
    <w:rsid w:val="7A885CF5"/>
    <w:rsid w:val="7ADC08E6"/>
    <w:rsid w:val="7C18C426"/>
    <w:rsid w:val="7D037D43"/>
    <w:rsid w:val="7DCBCDAC"/>
    <w:rsid w:val="7E652FC9"/>
    <w:rsid w:val="7EE39E24"/>
    <w:rsid w:val="7F37DC79"/>
    <w:rsid w:val="7F80A270"/>
    <w:rsid w:val="7F9DE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DABCE"/>
  <w15:docId w15:val="{DA00E127-26DD-44CF-B70D-79B59357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026A7"/>
    <w:pPr>
      <w:spacing w:line="360" w:lineRule="auto"/>
      <w:jc w:val="both"/>
    </w:pPr>
    <w:rPr>
      <w:rFonts w:ascii="Aptos" w:hAnsi="Aptos"/>
      <w:color w:val="000000" w:themeColor="text1"/>
      <w:lang w:val="en-US" w:eastAsia="es-ES"/>
    </w:rPr>
  </w:style>
  <w:style w:type="paragraph" w:styleId="Heading1">
    <w:name w:val="heading 1"/>
    <w:basedOn w:val="Normal"/>
    <w:next w:val="Normal"/>
    <w:link w:val="Heading1Char"/>
    <w:qFormat/>
    <w:rsid w:val="008026A7"/>
    <w:pPr>
      <w:keepNext/>
      <w:keepLines/>
      <w:numPr>
        <w:numId w:val="10"/>
      </w:numPr>
      <w:spacing w:before="240"/>
      <w:outlineLvl w:val="0"/>
    </w:pPr>
    <w:rPr>
      <w:rFonts w:eastAsiaTheme="majorEastAsia" w:cstheme="majorBidi"/>
      <w:b/>
      <w:bCs/>
      <w:sz w:val="24"/>
      <w:szCs w:val="24"/>
      <w:lang w:val="gl-ES"/>
    </w:rPr>
  </w:style>
  <w:style w:type="paragraph" w:styleId="Heading2">
    <w:name w:val="heading 2"/>
    <w:basedOn w:val="Normal"/>
    <w:next w:val="Normal"/>
    <w:link w:val="Heading2Char"/>
    <w:semiHidden/>
    <w:unhideWhenUsed/>
    <w:qFormat/>
    <w:rsid w:val="00006B2D"/>
    <w:pPr>
      <w:keepNext/>
      <w:keepLines/>
      <w:numPr>
        <w:ilvl w:val="1"/>
        <w:numId w:val="10"/>
      </w:numPr>
      <w:tabs>
        <w:tab w:val="num" w:pos="360"/>
      </w:tabs>
      <w:spacing w:before="40"/>
      <w:ind w:left="0" w:firstLine="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semiHidden/>
    <w:unhideWhenUsed/>
    <w:qFormat/>
    <w:rsid w:val="00006B2D"/>
    <w:pPr>
      <w:keepNext/>
      <w:keepLines/>
      <w:numPr>
        <w:ilvl w:val="2"/>
        <w:numId w:val="10"/>
      </w:numPr>
      <w:tabs>
        <w:tab w:val="num" w:pos="360"/>
      </w:tabs>
      <w:spacing w:before="40"/>
      <w:ind w:left="0" w:firstLine="0"/>
      <w:outlineLvl w:val="2"/>
    </w:pPr>
    <w:rPr>
      <w:rFonts w:asciiTheme="majorHAnsi" w:hAnsiTheme="majorHAnsi" w:eastAsiaTheme="majorEastAsia" w:cstheme="majorBidi"/>
      <w:color w:val="243F60" w:themeColor="accent1" w:themeShade="7F"/>
    </w:rPr>
  </w:style>
  <w:style w:type="paragraph" w:styleId="Heading4">
    <w:name w:val="heading 4"/>
    <w:basedOn w:val="Normal"/>
    <w:next w:val="Normal"/>
    <w:link w:val="Heading4Char"/>
    <w:semiHidden/>
    <w:unhideWhenUsed/>
    <w:qFormat/>
    <w:rsid w:val="00006B2D"/>
    <w:pPr>
      <w:keepNext/>
      <w:keepLines/>
      <w:numPr>
        <w:ilvl w:val="3"/>
        <w:numId w:val="10"/>
      </w:numPr>
      <w:tabs>
        <w:tab w:val="num" w:pos="360"/>
      </w:tabs>
      <w:spacing w:before="40"/>
      <w:ind w:left="0" w:firstLine="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semiHidden/>
    <w:unhideWhenUsed/>
    <w:qFormat/>
    <w:rsid w:val="00006B2D"/>
    <w:pPr>
      <w:keepNext/>
      <w:keepLines/>
      <w:numPr>
        <w:ilvl w:val="4"/>
        <w:numId w:val="10"/>
      </w:numPr>
      <w:tabs>
        <w:tab w:val="num" w:pos="360"/>
      </w:tabs>
      <w:spacing w:before="40"/>
      <w:ind w:left="0" w:firstLine="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semiHidden/>
    <w:unhideWhenUsed/>
    <w:qFormat/>
    <w:rsid w:val="00006B2D"/>
    <w:pPr>
      <w:keepNext/>
      <w:keepLines/>
      <w:numPr>
        <w:ilvl w:val="5"/>
        <w:numId w:val="10"/>
      </w:numPr>
      <w:tabs>
        <w:tab w:val="num" w:pos="360"/>
      </w:tabs>
      <w:spacing w:before="40"/>
      <w:ind w:left="0" w:firstLine="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semiHidden/>
    <w:unhideWhenUsed/>
    <w:qFormat/>
    <w:rsid w:val="00006B2D"/>
    <w:pPr>
      <w:keepNext/>
      <w:keepLines/>
      <w:numPr>
        <w:ilvl w:val="6"/>
        <w:numId w:val="10"/>
      </w:numPr>
      <w:tabs>
        <w:tab w:val="num" w:pos="360"/>
      </w:tabs>
      <w:spacing w:before="40"/>
      <w:ind w:left="0" w:firstLine="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semiHidden/>
    <w:unhideWhenUsed/>
    <w:qFormat/>
    <w:rsid w:val="00006B2D"/>
    <w:pPr>
      <w:keepNext/>
      <w:keepLines/>
      <w:numPr>
        <w:ilvl w:val="7"/>
        <w:numId w:val="10"/>
      </w:numPr>
      <w:tabs>
        <w:tab w:val="num" w:pos="360"/>
      </w:tabs>
      <w:spacing w:before="40"/>
      <w:ind w:left="0"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006B2D"/>
    <w:pPr>
      <w:keepNext/>
      <w:keepLines/>
      <w:numPr>
        <w:ilvl w:val="8"/>
        <w:numId w:val="10"/>
      </w:numPr>
      <w:tabs>
        <w:tab w:val="num" w:pos="360"/>
      </w:tabs>
      <w:spacing w:before="40"/>
      <w:ind w:left="0"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F10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340502"/>
    <w:rPr>
      <w:lang w:val="es-ES_tradnl"/>
    </w:rPr>
  </w:style>
  <w:style w:type="character" w:styleId="BodyTextChar" w:customStyle="1">
    <w:name w:val="Body Text Char"/>
    <w:link w:val="BodyText"/>
    <w:rsid w:val="00340502"/>
    <w:rPr>
      <w:rFonts w:ascii="Aptos" w:hAnsi="Aptos"/>
      <w:color w:val="000000" w:themeColor="text1"/>
      <w:lang w:val="es-ES_tradnl" w:eastAsia="es-ES"/>
    </w:rPr>
  </w:style>
  <w:style w:type="paragraph" w:styleId="BalloonText">
    <w:name w:val="Balloon Text"/>
    <w:basedOn w:val="Normal"/>
    <w:link w:val="BalloonTextChar"/>
    <w:rsid w:val="00821D40"/>
    <w:rPr>
      <w:rFonts w:ascii="Tahoma" w:hAnsi="Tahoma" w:cs="Tahoma"/>
      <w:sz w:val="16"/>
      <w:szCs w:val="16"/>
      <w:lang w:val="es-ES"/>
    </w:rPr>
  </w:style>
  <w:style w:type="character" w:styleId="BalloonTextChar" w:customStyle="1">
    <w:name w:val="Balloon Text Char"/>
    <w:basedOn w:val="DefaultParagraphFont"/>
    <w:link w:val="BalloonText"/>
    <w:rsid w:val="00821D40"/>
    <w:rPr>
      <w:rFonts w:ascii="Tahoma" w:hAnsi="Tahoma" w:cs="Tahoma"/>
      <w:sz w:val="16"/>
      <w:szCs w:val="16"/>
      <w:lang w:val="es-ES" w:eastAsia="es-ES"/>
    </w:rPr>
  </w:style>
  <w:style w:type="paragraph" w:styleId="ListParagraph">
    <w:name w:val="List Paragraph"/>
    <w:basedOn w:val="Normal"/>
    <w:uiPriority w:val="34"/>
    <w:qFormat/>
    <w:rsid w:val="00AD11EA"/>
    <w:pPr>
      <w:spacing w:after="120"/>
      <w:ind w:left="720"/>
      <w:contextualSpacing/>
    </w:pPr>
    <w:rPr>
      <w:rFonts w:ascii="Arial" w:hAnsi="Arial" w:eastAsiaTheme="minorHAnsi" w:cstheme="minorBidi"/>
      <w:sz w:val="22"/>
      <w:szCs w:val="22"/>
      <w:lang w:eastAsia="en-US"/>
    </w:rPr>
  </w:style>
  <w:style w:type="character" w:styleId="CommentReference">
    <w:name w:val="annotation reference"/>
    <w:basedOn w:val="DefaultParagraphFont"/>
    <w:rsid w:val="00A3178F"/>
    <w:rPr>
      <w:sz w:val="16"/>
      <w:szCs w:val="16"/>
    </w:rPr>
  </w:style>
  <w:style w:type="paragraph" w:styleId="CommentText">
    <w:name w:val="annotation text"/>
    <w:basedOn w:val="Normal"/>
    <w:link w:val="CommentTextChar"/>
    <w:rsid w:val="00A3178F"/>
    <w:rPr>
      <w:lang w:val="es-ES"/>
    </w:rPr>
  </w:style>
  <w:style w:type="character" w:styleId="CommentTextChar" w:customStyle="1">
    <w:name w:val="Comment Text Char"/>
    <w:basedOn w:val="DefaultParagraphFont"/>
    <w:link w:val="CommentText"/>
    <w:rsid w:val="00A3178F"/>
    <w:rPr>
      <w:rFonts w:ascii="Aptos" w:hAnsi="Aptos"/>
      <w:color w:val="000000" w:themeColor="text1"/>
      <w:lang w:val="es-ES" w:eastAsia="es-ES"/>
    </w:rPr>
  </w:style>
  <w:style w:type="paragraph" w:styleId="CommentSubject">
    <w:name w:val="annotation subject"/>
    <w:basedOn w:val="CommentText"/>
    <w:next w:val="CommentText"/>
    <w:link w:val="CommentSubjectChar"/>
    <w:rsid w:val="00A3178F"/>
    <w:rPr>
      <w:b/>
      <w:bCs/>
    </w:rPr>
  </w:style>
  <w:style w:type="character" w:styleId="CommentSubjectChar" w:customStyle="1">
    <w:name w:val="Comment Subject Char"/>
    <w:basedOn w:val="CommentTextChar"/>
    <w:link w:val="CommentSubject"/>
    <w:rsid w:val="00A3178F"/>
    <w:rPr>
      <w:rFonts w:ascii="Aptos" w:hAnsi="Aptos"/>
      <w:b/>
      <w:bCs/>
      <w:color w:val="000000" w:themeColor="text1"/>
      <w:lang w:val="es-ES" w:eastAsia="es-ES"/>
    </w:rPr>
  </w:style>
  <w:style w:type="character" w:styleId="PlaceholderText">
    <w:name w:val="Placeholder Text"/>
    <w:basedOn w:val="DefaultParagraphFont"/>
    <w:uiPriority w:val="99"/>
    <w:semiHidden/>
    <w:rsid w:val="000C4A68"/>
    <w:rPr>
      <w:color w:val="808080"/>
    </w:rPr>
  </w:style>
  <w:style w:type="character" w:styleId="Hyperlink">
    <w:name w:val="Hyperlink"/>
    <w:basedOn w:val="DefaultParagraphFont"/>
    <w:unhideWhenUsed/>
    <w:rsid w:val="00507249"/>
    <w:rPr>
      <w:color w:val="0000FF" w:themeColor="hyperlink"/>
      <w:u w:val="single"/>
    </w:rPr>
  </w:style>
  <w:style w:type="paragraph" w:styleId="Header">
    <w:name w:val="header"/>
    <w:basedOn w:val="Normal"/>
    <w:link w:val="HeaderChar"/>
    <w:unhideWhenUsed/>
    <w:rsid w:val="00EB7202"/>
    <w:pPr>
      <w:tabs>
        <w:tab w:val="center" w:pos="4680"/>
        <w:tab w:val="right" w:pos="9360"/>
      </w:tabs>
    </w:pPr>
  </w:style>
  <w:style w:type="character" w:styleId="HeaderChar" w:customStyle="1">
    <w:name w:val="Header Char"/>
    <w:basedOn w:val="DefaultParagraphFont"/>
    <w:link w:val="Header"/>
    <w:rsid w:val="00EB7202"/>
    <w:rPr>
      <w:sz w:val="24"/>
      <w:szCs w:val="24"/>
    </w:rPr>
  </w:style>
  <w:style w:type="paragraph" w:styleId="Footer">
    <w:name w:val="footer"/>
    <w:basedOn w:val="Normal"/>
    <w:link w:val="FooterChar"/>
    <w:unhideWhenUsed/>
    <w:rsid w:val="00EB7202"/>
    <w:pPr>
      <w:tabs>
        <w:tab w:val="center" w:pos="4680"/>
        <w:tab w:val="right" w:pos="9360"/>
      </w:tabs>
    </w:pPr>
  </w:style>
  <w:style w:type="character" w:styleId="FooterChar" w:customStyle="1">
    <w:name w:val="Footer Char"/>
    <w:basedOn w:val="DefaultParagraphFont"/>
    <w:link w:val="Footer"/>
    <w:rsid w:val="00EB7202"/>
    <w:rPr>
      <w:sz w:val="24"/>
      <w:szCs w:val="24"/>
    </w:rPr>
  </w:style>
  <w:style w:type="character" w:styleId="Heading1Char" w:customStyle="1">
    <w:name w:val="Heading 1 Char"/>
    <w:basedOn w:val="DefaultParagraphFont"/>
    <w:link w:val="Heading1"/>
    <w:rsid w:val="008026A7"/>
    <w:rPr>
      <w:rFonts w:ascii="Aptos" w:hAnsi="Aptos" w:eastAsiaTheme="majorEastAsia" w:cstheme="majorBidi"/>
      <w:b/>
      <w:bCs/>
      <w:color w:val="000000" w:themeColor="text1"/>
      <w:sz w:val="24"/>
      <w:szCs w:val="24"/>
      <w:lang w:val="gl-ES" w:eastAsia="es-ES"/>
    </w:rPr>
  </w:style>
  <w:style w:type="character" w:styleId="Heading2Char" w:customStyle="1">
    <w:name w:val="Heading 2 Char"/>
    <w:basedOn w:val="DefaultParagraphFont"/>
    <w:link w:val="Heading2"/>
    <w:semiHidden/>
    <w:rsid w:val="00006B2D"/>
    <w:rPr>
      <w:rFonts w:asciiTheme="majorHAnsi" w:hAnsiTheme="majorHAnsi" w:eastAsiaTheme="majorEastAsia" w:cstheme="majorBidi"/>
      <w:color w:val="365F91" w:themeColor="accent1" w:themeShade="BF"/>
      <w:sz w:val="26"/>
      <w:szCs w:val="26"/>
      <w:lang w:val="en-US" w:eastAsia="es-ES"/>
    </w:rPr>
  </w:style>
  <w:style w:type="character" w:styleId="Heading3Char" w:customStyle="1">
    <w:name w:val="Heading 3 Char"/>
    <w:basedOn w:val="DefaultParagraphFont"/>
    <w:link w:val="Heading3"/>
    <w:semiHidden/>
    <w:rsid w:val="00006B2D"/>
    <w:rPr>
      <w:rFonts w:asciiTheme="majorHAnsi" w:hAnsiTheme="majorHAnsi" w:eastAsiaTheme="majorEastAsia" w:cstheme="majorBidi"/>
      <w:color w:val="243F60" w:themeColor="accent1" w:themeShade="7F"/>
      <w:lang w:val="en-US" w:eastAsia="es-ES"/>
    </w:rPr>
  </w:style>
  <w:style w:type="character" w:styleId="Heading4Char" w:customStyle="1">
    <w:name w:val="Heading 4 Char"/>
    <w:basedOn w:val="DefaultParagraphFont"/>
    <w:link w:val="Heading4"/>
    <w:semiHidden/>
    <w:rsid w:val="00006B2D"/>
    <w:rPr>
      <w:rFonts w:asciiTheme="majorHAnsi" w:hAnsiTheme="majorHAnsi" w:eastAsiaTheme="majorEastAsia" w:cstheme="majorBidi"/>
      <w:i/>
      <w:iCs/>
      <w:color w:val="365F91" w:themeColor="accent1" w:themeShade="BF"/>
      <w:lang w:val="en-US" w:eastAsia="es-ES"/>
    </w:rPr>
  </w:style>
  <w:style w:type="character" w:styleId="Heading5Char" w:customStyle="1">
    <w:name w:val="Heading 5 Char"/>
    <w:basedOn w:val="DefaultParagraphFont"/>
    <w:link w:val="Heading5"/>
    <w:semiHidden/>
    <w:rsid w:val="00006B2D"/>
    <w:rPr>
      <w:rFonts w:asciiTheme="majorHAnsi" w:hAnsiTheme="majorHAnsi" w:eastAsiaTheme="majorEastAsia" w:cstheme="majorBidi"/>
      <w:color w:val="365F91" w:themeColor="accent1" w:themeShade="BF"/>
      <w:lang w:val="en-US" w:eastAsia="es-ES"/>
    </w:rPr>
  </w:style>
  <w:style w:type="character" w:styleId="Heading6Char" w:customStyle="1">
    <w:name w:val="Heading 6 Char"/>
    <w:basedOn w:val="DefaultParagraphFont"/>
    <w:link w:val="Heading6"/>
    <w:semiHidden/>
    <w:rsid w:val="00006B2D"/>
    <w:rPr>
      <w:rFonts w:asciiTheme="majorHAnsi" w:hAnsiTheme="majorHAnsi" w:eastAsiaTheme="majorEastAsia" w:cstheme="majorBidi"/>
      <w:color w:val="243F60" w:themeColor="accent1" w:themeShade="7F"/>
      <w:lang w:val="en-US" w:eastAsia="es-ES"/>
    </w:rPr>
  </w:style>
  <w:style w:type="character" w:styleId="Heading7Char" w:customStyle="1">
    <w:name w:val="Heading 7 Char"/>
    <w:basedOn w:val="DefaultParagraphFont"/>
    <w:link w:val="Heading7"/>
    <w:semiHidden/>
    <w:rsid w:val="00006B2D"/>
    <w:rPr>
      <w:rFonts w:asciiTheme="majorHAnsi" w:hAnsiTheme="majorHAnsi" w:eastAsiaTheme="majorEastAsia" w:cstheme="majorBidi"/>
      <w:i/>
      <w:iCs/>
      <w:color w:val="243F60" w:themeColor="accent1" w:themeShade="7F"/>
      <w:lang w:val="en-US" w:eastAsia="es-ES"/>
    </w:rPr>
  </w:style>
  <w:style w:type="character" w:styleId="Heading8Char" w:customStyle="1">
    <w:name w:val="Heading 8 Char"/>
    <w:basedOn w:val="DefaultParagraphFont"/>
    <w:link w:val="Heading8"/>
    <w:semiHidden/>
    <w:rsid w:val="00006B2D"/>
    <w:rPr>
      <w:rFonts w:asciiTheme="majorHAnsi" w:hAnsiTheme="majorHAnsi" w:eastAsiaTheme="majorEastAsia" w:cstheme="majorBidi"/>
      <w:color w:val="272727" w:themeColor="text1" w:themeTint="D8"/>
      <w:sz w:val="21"/>
      <w:szCs w:val="21"/>
      <w:lang w:val="en-US" w:eastAsia="es-ES"/>
    </w:rPr>
  </w:style>
  <w:style w:type="character" w:styleId="Heading9Char" w:customStyle="1">
    <w:name w:val="Heading 9 Char"/>
    <w:basedOn w:val="DefaultParagraphFont"/>
    <w:link w:val="Heading9"/>
    <w:semiHidden/>
    <w:rsid w:val="00006B2D"/>
    <w:rPr>
      <w:rFonts w:asciiTheme="majorHAnsi" w:hAnsiTheme="majorHAnsi" w:eastAsiaTheme="majorEastAsia" w:cstheme="majorBidi"/>
      <w:i/>
      <w:iCs/>
      <w:color w:val="272727" w:themeColor="text1" w:themeTint="D8"/>
      <w:sz w:val="21"/>
      <w:szCs w:val="21"/>
      <w:lang w:val="en-US" w:eastAsia="es-ES"/>
    </w:rPr>
  </w:style>
  <w:style w:type="paragraph" w:styleId="Caption">
    <w:name w:val="caption"/>
    <w:basedOn w:val="Normal"/>
    <w:next w:val="Normal"/>
    <w:unhideWhenUsed/>
    <w:qFormat/>
    <w:rsid w:val="00006B2D"/>
    <w:pPr>
      <w:spacing w:after="200"/>
    </w:pPr>
    <w:rPr>
      <w:rFonts w:cs="Consolas"/>
      <w:i/>
      <w:iCs/>
      <w:color w:val="1F497D" w:themeColor="text2"/>
      <w:sz w:val="18"/>
      <w:szCs w:val="18"/>
    </w:rPr>
  </w:style>
  <w:style w:type="paragraph" w:styleId="Revision">
    <w:name w:val="Revision"/>
    <w:hidden/>
    <w:uiPriority w:val="99"/>
    <w:semiHidden/>
    <w:rsid w:val="00705877"/>
    <w:rPr>
      <w:rFonts w:ascii="Aptos" w:hAnsi="Aptos"/>
      <w:color w:val="000000" w:themeColor="text1"/>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2247398">
      <w:bodyDiv w:val="1"/>
      <w:marLeft w:val="0"/>
      <w:marRight w:val="0"/>
      <w:marTop w:val="0"/>
      <w:marBottom w:val="0"/>
      <w:divBdr>
        <w:top w:val="none" w:sz="0" w:space="0" w:color="auto"/>
        <w:left w:val="none" w:sz="0" w:space="0" w:color="auto"/>
        <w:bottom w:val="none" w:sz="0" w:space="0" w:color="auto"/>
        <w:right w:val="none" w:sz="0" w:space="0" w:color="auto"/>
      </w:divBdr>
    </w:div>
    <w:div w:id="127864109">
      <w:bodyDiv w:val="1"/>
      <w:marLeft w:val="0"/>
      <w:marRight w:val="0"/>
      <w:marTop w:val="0"/>
      <w:marBottom w:val="0"/>
      <w:divBdr>
        <w:top w:val="none" w:sz="0" w:space="0" w:color="auto"/>
        <w:left w:val="none" w:sz="0" w:space="0" w:color="auto"/>
        <w:bottom w:val="none" w:sz="0" w:space="0" w:color="auto"/>
        <w:right w:val="none" w:sz="0" w:space="0" w:color="auto"/>
      </w:divBdr>
    </w:div>
    <w:div w:id="230234387">
      <w:bodyDiv w:val="1"/>
      <w:marLeft w:val="0"/>
      <w:marRight w:val="0"/>
      <w:marTop w:val="0"/>
      <w:marBottom w:val="0"/>
      <w:divBdr>
        <w:top w:val="none" w:sz="0" w:space="0" w:color="auto"/>
        <w:left w:val="none" w:sz="0" w:space="0" w:color="auto"/>
        <w:bottom w:val="none" w:sz="0" w:space="0" w:color="auto"/>
        <w:right w:val="none" w:sz="0" w:space="0" w:color="auto"/>
      </w:divBdr>
      <w:divsChild>
        <w:div w:id="12728859">
          <w:marLeft w:val="0"/>
          <w:marRight w:val="0"/>
          <w:marTop w:val="0"/>
          <w:marBottom w:val="0"/>
          <w:divBdr>
            <w:top w:val="none" w:sz="0" w:space="0" w:color="auto"/>
            <w:left w:val="none" w:sz="0" w:space="0" w:color="auto"/>
            <w:bottom w:val="none" w:sz="0" w:space="0" w:color="auto"/>
            <w:right w:val="none" w:sz="0" w:space="0" w:color="auto"/>
          </w:divBdr>
          <w:divsChild>
            <w:div w:id="1275362132">
              <w:marLeft w:val="-75"/>
              <w:marRight w:val="0"/>
              <w:marTop w:val="30"/>
              <w:marBottom w:val="30"/>
              <w:divBdr>
                <w:top w:val="none" w:sz="0" w:space="0" w:color="auto"/>
                <w:left w:val="none" w:sz="0" w:space="0" w:color="auto"/>
                <w:bottom w:val="none" w:sz="0" w:space="0" w:color="auto"/>
                <w:right w:val="none" w:sz="0" w:space="0" w:color="auto"/>
              </w:divBdr>
              <w:divsChild>
                <w:div w:id="77949151">
                  <w:marLeft w:val="0"/>
                  <w:marRight w:val="0"/>
                  <w:marTop w:val="0"/>
                  <w:marBottom w:val="0"/>
                  <w:divBdr>
                    <w:top w:val="none" w:sz="0" w:space="0" w:color="auto"/>
                    <w:left w:val="none" w:sz="0" w:space="0" w:color="auto"/>
                    <w:bottom w:val="none" w:sz="0" w:space="0" w:color="auto"/>
                    <w:right w:val="none" w:sz="0" w:space="0" w:color="auto"/>
                  </w:divBdr>
                  <w:divsChild>
                    <w:div w:id="1609580475">
                      <w:marLeft w:val="0"/>
                      <w:marRight w:val="0"/>
                      <w:marTop w:val="0"/>
                      <w:marBottom w:val="0"/>
                      <w:divBdr>
                        <w:top w:val="none" w:sz="0" w:space="0" w:color="auto"/>
                        <w:left w:val="none" w:sz="0" w:space="0" w:color="auto"/>
                        <w:bottom w:val="none" w:sz="0" w:space="0" w:color="auto"/>
                        <w:right w:val="none" w:sz="0" w:space="0" w:color="auto"/>
                      </w:divBdr>
                    </w:div>
                  </w:divsChild>
                </w:div>
                <w:div w:id="248395679">
                  <w:marLeft w:val="0"/>
                  <w:marRight w:val="0"/>
                  <w:marTop w:val="0"/>
                  <w:marBottom w:val="0"/>
                  <w:divBdr>
                    <w:top w:val="none" w:sz="0" w:space="0" w:color="auto"/>
                    <w:left w:val="none" w:sz="0" w:space="0" w:color="auto"/>
                    <w:bottom w:val="none" w:sz="0" w:space="0" w:color="auto"/>
                    <w:right w:val="none" w:sz="0" w:space="0" w:color="auto"/>
                  </w:divBdr>
                  <w:divsChild>
                    <w:div w:id="2065639554">
                      <w:marLeft w:val="0"/>
                      <w:marRight w:val="0"/>
                      <w:marTop w:val="0"/>
                      <w:marBottom w:val="0"/>
                      <w:divBdr>
                        <w:top w:val="none" w:sz="0" w:space="0" w:color="auto"/>
                        <w:left w:val="none" w:sz="0" w:space="0" w:color="auto"/>
                        <w:bottom w:val="none" w:sz="0" w:space="0" w:color="auto"/>
                        <w:right w:val="none" w:sz="0" w:space="0" w:color="auto"/>
                      </w:divBdr>
                    </w:div>
                  </w:divsChild>
                </w:div>
                <w:div w:id="483815187">
                  <w:marLeft w:val="0"/>
                  <w:marRight w:val="0"/>
                  <w:marTop w:val="0"/>
                  <w:marBottom w:val="0"/>
                  <w:divBdr>
                    <w:top w:val="none" w:sz="0" w:space="0" w:color="auto"/>
                    <w:left w:val="none" w:sz="0" w:space="0" w:color="auto"/>
                    <w:bottom w:val="none" w:sz="0" w:space="0" w:color="auto"/>
                    <w:right w:val="none" w:sz="0" w:space="0" w:color="auto"/>
                  </w:divBdr>
                  <w:divsChild>
                    <w:div w:id="961572672">
                      <w:marLeft w:val="0"/>
                      <w:marRight w:val="0"/>
                      <w:marTop w:val="0"/>
                      <w:marBottom w:val="0"/>
                      <w:divBdr>
                        <w:top w:val="none" w:sz="0" w:space="0" w:color="auto"/>
                        <w:left w:val="none" w:sz="0" w:space="0" w:color="auto"/>
                        <w:bottom w:val="none" w:sz="0" w:space="0" w:color="auto"/>
                        <w:right w:val="none" w:sz="0" w:space="0" w:color="auto"/>
                      </w:divBdr>
                    </w:div>
                  </w:divsChild>
                </w:div>
                <w:div w:id="520169965">
                  <w:marLeft w:val="0"/>
                  <w:marRight w:val="0"/>
                  <w:marTop w:val="0"/>
                  <w:marBottom w:val="0"/>
                  <w:divBdr>
                    <w:top w:val="none" w:sz="0" w:space="0" w:color="auto"/>
                    <w:left w:val="none" w:sz="0" w:space="0" w:color="auto"/>
                    <w:bottom w:val="none" w:sz="0" w:space="0" w:color="auto"/>
                    <w:right w:val="none" w:sz="0" w:space="0" w:color="auto"/>
                  </w:divBdr>
                  <w:divsChild>
                    <w:div w:id="20669838">
                      <w:marLeft w:val="0"/>
                      <w:marRight w:val="0"/>
                      <w:marTop w:val="0"/>
                      <w:marBottom w:val="0"/>
                      <w:divBdr>
                        <w:top w:val="none" w:sz="0" w:space="0" w:color="auto"/>
                        <w:left w:val="none" w:sz="0" w:space="0" w:color="auto"/>
                        <w:bottom w:val="none" w:sz="0" w:space="0" w:color="auto"/>
                        <w:right w:val="none" w:sz="0" w:space="0" w:color="auto"/>
                      </w:divBdr>
                    </w:div>
                  </w:divsChild>
                </w:div>
                <w:div w:id="1058866693">
                  <w:marLeft w:val="0"/>
                  <w:marRight w:val="0"/>
                  <w:marTop w:val="0"/>
                  <w:marBottom w:val="0"/>
                  <w:divBdr>
                    <w:top w:val="none" w:sz="0" w:space="0" w:color="auto"/>
                    <w:left w:val="none" w:sz="0" w:space="0" w:color="auto"/>
                    <w:bottom w:val="none" w:sz="0" w:space="0" w:color="auto"/>
                    <w:right w:val="none" w:sz="0" w:space="0" w:color="auto"/>
                  </w:divBdr>
                  <w:divsChild>
                    <w:div w:id="545067261">
                      <w:marLeft w:val="0"/>
                      <w:marRight w:val="0"/>
                      <w:marTop w:val="0"/>
                      <w:marBottom w:val="0"/>
                      <w:divBdr>
                        <w:top w:val="none" w:sz="0" w:space="0" w:color="auto"/>
                        <w:left w:val="none" w:sz="0" w:space="0" w:color="auto"/>
                        <w:bottom w:val="none" w:sz="0" w:space="0" w:color="auto"/>
                        <w:right w:val="none" w:sz="0" w:space="0" w:color="auto"/>
                      </w:divBdr>
                    </w:div>
                  </w:divsChild>
                </w:div>
                <w:div w:id="1063483917">
                  <w:marLeft w:val="0"/>
                  <w:marRight w:val="0"/>
                  <w:marTop w:val="0"/>
                  <w:marBottom w:val="0"/>
                  <w:divBdr>
                    <w:top w:val="none" w:sz="0" w:space="0" w:color="auto"/>
                    <w:left w:val="none" w:sz="0" w:space="0" w:color="auto"/>
                    <w:bottom w:val="none" w:sz="0" w:space="0" w:color="auto"/>
                    <w:right w:val="none" w:sz="0" w:space="0" w:color="auto"/>
                  </w:divBdr>
                  <w:divsChild>
                    <w:div w:id="1681929665">
                      <w:marLeft w:val="0"/>
                      <w:marRight w:val="0"/>
                      <w:marTop w:val="0"/>
                      <w:marBottom w:val="0"/>
                      <w:divBdr>
                        <w:top w:val="none" w:sz="0" w:space="0" w:color="auto"/>
                        <w:left w:val="none" w:sz="0" w:space="0" w:color="auto"/>
                        <w:bottom w:val="none" w:sz="0" w:space="0" w:color="auto"/>
                        <w:right w:val="none" w:sz="0" w:space="0" w:color="auto"/>
                      </w:divBdr>
                    </w:div>
                  </w:divsChild>
                </w:div>
                <w:div w:id="1069116338">
                  <w:marLeft w:val="0"/>
                  <w:marRight w:val="0"/>
                  <w:marTop w:val="0"/>
                  <w:marBottom w:val="0"/>
                  <w:divBdr>
                    <w:top w:val="none" w:sz="0" w:space="0" w:color="auto"/>
                    <w:left w:val="none" w:sz="0" w:space="0" w:color="auto"/>
                    <w:bottom w:val="none" w:sz="0" w:space="0" w:color="auto"/>
                    <w:right w:val="none" w:sz="0" w:space="0" w:color="auto"/>
                  </w:divBdr>
                  <w:divsChild>
                    <w:div w:id="1461142671">
                      <w:marLeft w:val="0"/>
                      <w:marRight w:val="0"/>
                      <w:marTop w:val="0"/>
                      <w:marBottom w:val="0"/>
                      <w:divBdr>
                        <w:top w:val="none" w:sz="0" w:space="0" w:color="auto"/>
                        <w:left w:val="none" w:sz="0" w:space="0" w:color="auto"/>
                        <w:bottom w:val="none" w:sz="0" w:space="0" w:color="auto"/>
                        <w:right w:val="none" w:sz="0" w:space="0" w:color="auto"/>
                      </w:divBdr>
                    </w:div>
                  </w:divsChild>
                </w:div>
                <w:div w:id="1093938396">
                  <w:marLeft w:val="0"/>
                  <w:marRight w:val="0"/>
                  <w:marTop w:val="0"/>
                  <w:marBottom w:val="0"/>
                  <w:divBdr>
                    <w:top w:val="none" w:sz="0" w:space="0" w:color="auto"/>
                    <w:left w:val="none" w:sz="0" w:space="0" w:color="auto"/>
                    <w:bottom w:val="none" w:sz="0" w:space="0" w:color="auto"/>
                    <w:right w:val="none" w:sz="0" w:space="0" w:color="auto"/>
                  </w:divBdr>
                  <w:divsChild>
                    <w:div w:id="1585607907">
                      <w:marLeft w:val="0"/>
                      <w:marRight w:val="0"/>
                      <w:marTop w:val="0"/>
                      <w:marBottom w:val="0"/>
                      <w:divBdr>
                        <w:top w:val="none" w:sz="0" w:space="0" w:color="auto"/>
                        <w:left w:val="none" w:sz="0" w:space="0" w:color="auto"/>
                        <w:bottom w:val="none" w:sz="0" w:space="0" w:color="auto"/>
                        <w:right w:val="none" w:sz="0" w:space="0" w:color="auto"/>
                      </w:divBdr>
                    </w:div>
                  </w:divsChild>
                </w:div>
                <w:div w:id="1159882228">
                  <w:marLeft w:val="0"/>
                  <w:marRight w:val="0"/>
                  <w:marTop w:val="0"/>
                  <w:marBottom w:val="0"/>
                  <w:divBdr>
                    <w:top w:val="none" w:sz="0" w:space="0" w:color="auto"/>
                    <w:left w:val="none" w:sz="0" w:space="0" w:color="auto"/>
                    <w:bottom w:val="none" w:sz="0" w:space="0" w:color="auto"/>
                    <w:right w:val="none" w:sz="0" w:space="0" w:color="auto"/>
                  </w:divBdr>
                  <w:divsChild>
                    <w:div w:id="129830131">
                      <w:marLeft w:val="0"/>
                      <w:marRight w:val="0"/>
                      <w:marTop w:val="0"/>
                      <w:marBottom w:val="0"/>
                      <w:divBdr>
                        <w:top w:val="none" w:sz="0" w:space="0" w:color="auto"/>
                        <w:left w:val="none" w:sz="0" w:space="0" w:color="auto"/>
                        <w:bottom w:val="none" w:sz="0" w:space="0" w:color="auto"/>
                        <w:right w:val="none" w:sz="0" w:space="0" w:color="auto"/>
                      </w:divBdr>
                    </w:div>
                  </w:divsChild>
                </w:div>
                <w:div w:id="1288387701">
                  <w:marLeft w:val="0"/>
                  <w:marRight w:val="0"/>
                  <w:marTop w:val="0"/>
                  <w:marBottom w:val="0"/>
                  <w:divBdr>
                    <w:top w:val="none" w:sz="0" w:space="0" w:color="auto"/>
                    <w:left w:val="none" w:sz="0" w:space="0" w:color="auto"/>
                    <w:bottom w:val="none" w:sz="0" w:space="0" w:color="auto"/>
                    <w:right w:val="none" w:sz="0" w:space="0" w:color="auto"/>
                  </w:divBdr>
                  <w:divsChild>
                    <w:div w:id="2023050054">
                      <w:marLeft w:val="0"/>
                      <w:marRight w:val="0"/>
                      <w:marTop w:val="0"/>
                      <w:marBottom w:val="0"/>
                      <w:divBdr>
                        <w:top w:val="none" w:sz="0" w:space="0" w:color="auto"/>
                        <w:left w:val="none" w:sz="0" w:space="0" w:color="auto"/>
                        <w:bottom w:val="none" w:sz="0" w:space="0" w:color="auto"/>
                        <w:right w:val="none" w:sz="0" w:space="0" w:color="auto"/>
                      </w:divBdr>
                    </w:div>
                  </w:divsChild>
                </w:div>
                <w:div w:id="1365206211">
                  <w:marLeft w:val="0"/>
                  <w:marRight w:val="0"/>
                  <w:marTop w:val="0"/>
                  <w:marBottom w:val="0"/>
                  <w:divBdr>
                    <w:top w:val="none" w:sz="0" w:space="0" w:color="auto"/>
                    <w:left w:val="none" w:sz="0" w:space="0" w:color="auto"/>
                    <w:bottom w:val="none" w:sz="0" w:space="0" w:color="auto"/>
                    <w:right w:val="none" w:sz="0" w:space="0" w:color="auto"/>
                  </w:divBdr>
                  <w:divsChild>
                    <w:div w:id="17309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7443">
          <w:marLeft w:val="0"/>
          <w:marRight w:val="0"/>
          <w:marTop w:val="0"/>
          <w:marBottom w:val="0"/>
          <w:divBdr>
            <w:top w:val="none" w:sz="0" w:space="0" w:color="auto"/>
            <w:left w:val="none" w:sz="0" w:space="0" w:color="auto"/>
            <w:bottom w:val="none" w:sz="0" w:space="0" w:color="auto"/>
            <w:right w:val="none" w:sz="0" w:space="0" w:color="auto"/>
          </w:divBdr>
        </w:div>
        <w:div w:id="52000846">
          <w:marLeft w:val="0"/>
          <w:marRight w:val="0"/>
          <w:marTop w:val="0"/>
          <w:marBottom w:val="0"/>
          <w:divBdr>
            <w:top w:val="none" w:sz="0" w:space="0" w:color="auto"/>
            <w:left w:val="none" w:sz="0" w:space="0" w:color="auto"/>
            <w:bottom w:val="none" w:sz="0" w:space="0" w:color="auto"/>
            <w:right w:val="none" w:sz="0" w:space="0" w:color="auto"/>
          </w:divBdr>
          <w:divsChild>
            <w:div w:id="457994214">
              <w:marLeft w:val="-75"/>
              <w:marRight w:val="0"/>
              <w:marTop w:val="30"/>
              <w:marBottom w:val="30"/>
              <w:divBdr>
                <w:top w:val="none" w:sz="0" w:space="0" w:color="auto"/>
                <w:left w:val="none" w:sz="0" w:space="0" w:color="auto"/>
                <w:bottom w:val="none" w:sz="0" w:space="0" w:color="auto"/>
                <w:right w:val="none" w:sz="0" w:space="0" w:color="auto"/>
              </w:divBdr>
              <w:divsChild>
                <w:div w:id="13772032">
                  <w:marLeft w:val="0"/>
                  <w:marRight w:val="0"/>
                  <w:marTop w:val="0"/>
                  <w:marBottom w:val="0"/>
                  <w:divBdr>
                    <w:top w:val="none" w:sz="0" w:space="0" w:color="auto"/>
                    <w:left w:val="none" w:sz="0" w:space="0" w:color="auto"/>
                    <w:bottom w:val="none" w:sz="0" w:space="0" w:color="auto"/>
                    <w:right w:val="none" w:sz="0" w:space="0" w:color="auto"/>
                  </w:divBdr>
                  <w:divsChild>
                    <w:div w:id="940918896">
                      <w:marLeft w:val="0"/>
                      <w:marRight w:val="0"/>
                      <w:marTop w:val="0"/>
                      <w:marBottom w:val="0"/>
                      <w:divBdr>
                        <w:top w:val="none" w:sz="0" w:space="0" w:color="auto"/>
                        <w:left w:val="none" w:sz="0" w:space="0" w:color="auto"/>
                        <w:bottom w:val="none" w:sz="0" w:space="0" w:color="auto"/>
                        <w:right w:val="none" w:sz="0" w:space="0" w:color="auto"/>
                      </w:divBdr>
                    </w:div>
                  </w:divsChild>
                </w:div>
                <w:div w:id="112603231">
                  <w:marLeft w:val="0"/>
                  <w:marRight w:val="0"/>
                  <w:marTop w:val="0"/>
                  <w:marBottom w:val="0"/>
                  <w:divBdr>
                    <w:top w:val="none" w:sz="0" w:space="0" w:color="auto"/>
                    <w:left w:val="none" w:sz="0" w:space="0" w:color="auto"/>
                    <w:bottom w:val="none" w:sz="0" w:space="0" w:color="auto"/>
                    <w:right w:val="none" w:sz="0" w:space="0" w:color="auto"/>
                  </w:divBdr>
                  <w:divsChild>
                    <w:div w:id="424377553">
                      <w:marLeft w:val="0"/>
                      <w:marRight w:val="0"/>
                      <w:marTop w:val="0"/>
                      <w:marBottom w:val="0"/>
                      <w:divBdr>
                        <w:top w:val="none" w:sz="0" w:space="0" w:color="auto"/>
                        <w:left w:val="none" w:sz="0" w:space="0" w:color="auto"/>
                        <w:bottom w:val="none" w:sz="0" w:space="0" w:color="auto"/>
                        <w:right w:val="none" w:sz="0" w:space="0" w:color="auto"/>
                      </w:divBdr>
                    </w:div>
                  </w:divsChild>
                </w:div>
                <w:div w:id="140738288">
                  <w:marLeft w:val="0"/>
                  <w:marRight w:val="0"/>
                  <w:marTop w:val="0"/>
                  <w:marBottom w:val="0"/>
                  <w:divBdr>
                    <w:top w:val="none" w:sz="0" w:space="0" w:color="auto"/>
                    <w:left w:val="none" w:sz="0" w:space="0" w:color="auto"/>
                    <w:bottom w:val="none" w:sz="0" w:space="0" w:color="auto"/>
                    <w:right w:val="none" w:sz="0" w:space="0" w:color="auto"/>
                  </w:divBdr>
                  <w:divsChild>
                    <w:div w:id="810293019">
                      <w:marLeft w:val="0"/>
                      <w:marRight w:val="0"/>
                      <w:marTop w:val="0"/>
                      <w:marBottom w:val="0"/>
                      <w:divBdr>
                        <w:top w:val="none" w:sz="0" w:space="0" w:color="auto"/>
                        <w:left w:val="none" w:sz="0" w:space="0" w:color="auto"/>
                        <w:bottom w:val="none" w:sz="0" w:space="0" w:color="auto"/>
                        <w:right w:val="none" w:sz="0" w:space="0" w:color="auto"/>
                      </w:divBdr>
                    </w:div>
                  </w:divsChild>
                </w:div>
                <w:div w:id="152112855">
                  <w:marLeft w:val="0"/>
                  <w:marRight w:val="0"/>
                  <w:marTop w:val="0"/>
                  <w:marBottom w:val="0"/>
                  <w:divBdr>
                    <w:top w:val="none" w:sz="0" w:space="0" w:color="auto"/>
                    <w:left w:val="none" w:sz="0" w:space="0" w:color="auto"/>
                    <w:bottom w:val="none" w:sz="0" w:space="0" w:color="auto"/>
                    <w:right w:val="none" w:sz="0" w:space="0" w:color="auto"/>
                  </w:divBdr>
                  <w:divsChild>
                    <w:div w:id="1503230614">
                      <w:marLeft w:val="0"/>
                      <w:marRight w:val="0"/>
                      <w:marTop w:val="0"/>
                      <w:marBottom w:val="0"/>
                      <w:divBdr>
                        <w:top w:val="none" w:sz="0" w:space="0" w:color="auto"/>
                        <w:left w:val="none" w:sz="0" w:space="0" w:color="auto"/>
                        <w:bottom w:val="none" w:sz="0" w:space="0" w:color="auto"/>
                        <w:right w:val="none" w:sz="0" w:space="0" w:color="auto"/>
                      </w:divBdr>
                    </w:div>
                  </w:divsChild>
                </w:div>
                <w:div w:id="194470287">
                  <w:marLeft w:val="0"/>
                  <w:marRight w:val="0"/>
                  <w:marTop w:val="0"/>
                  <w:marBottom w:val="0"/>
                  <w:divBdr>
                    <w:top w:val="none" w:sz="0" w:space="0" w:color="auto"/>
                    <w:left w:val="none" w:sz="0" w:space="0" w:color="auto"/>
                    <w:bottom w:val="none" w:sz="0" w:space="0" w:color="auto"/>
                    <w:right w:val="none" w:sz="0" w:space="0" w:color="auto"/>
                  </w:divBdr>
                  <w:divsChild>
                    <w:div w:id="1779519030">
                      <w:marLeft w:val="0"/>
                      <w:marRight w:val="0"/>
                      <w:marTop w:val="0"/>
                      <w:marBottom w:val="0"/>
                      <w:divBdr>
                        <w:top w:val="none" w:sz="0" w:space="0" w:color="auto"/>
                        <w:left w:val="none" w:sz="0" w:space="0" w:color="auto"/>
                        <w:bottom w:val="none" w:sz="0" w:space="0" w:color="auto"/>
                        <w:right w:val="none" w:sz="0" w:space="0" w:color="auto"/>
                      </w:divBdr>
                    </w:div>
                  </w:divsChild>
                </w:div>
                <w:div w:id="239219960">
                  <w:marLeft w:val="0"/>
                  <w:marRight w:val="0"/>
                  <w:marTop w:val="0"/>
                  <w:marBottom w:val="0"/>
                  <w:divBdr>
                    <w:top w:val="none" w:sz="0" w:space="0" w:color="auto"/>
                    <w:left w:val="none" w:sz="0" w:space="0" w:color="auto"/>
                    <w:bottom w:val="none" w:sz="0" w:space="0" w:color="auto"/>
                    <w:right w:val="none" w:sz="0" w:space="0" w:color="auto"/>
                  </w:divBdr>
                  <w:divsChild>
                    <w:div w:id="335034382">
                      <w:marLeft w:val="0"/>
                      <w:marRight w:val="0"/>
                      <w:marTop w:val="0"/>
                      <w:marBottom w:val="0"/>
                      <w:divBdr>
                        <w:top w:val="none" w:sz="0" w:space="0" w:color="auto"/>
                        <w:left w:val="none" w:sz="0" w:space="0" w:color="auto"/>
                        <w:bottom w:val="none" w:sz="0" w:space="0" w:color="auto"/>
                        <w:right w:val="none" w:sz="0" w:space="0" w:color="auto"/>
                      </w:divBdr>
                    </w:div>
                  </w:divsChild>
                </w:div>
                <w:div w:id="262541515">
                  <w:marLeft w:val="0"/>
                  <w:marRight w:val="0"/>
                  <w:marTop w:val="0"/>
                  <w:marBottom w:val="0"/>
                  <w:divBdr>
                    <w:top w:val="none" w:sz="0" w:space="0" w:color="auto"/>
                    <w:left w:val="none" w:sz="0" w:space="0" w:color="auto"/>
                    <w:bottom w:val="none" w:sz="0" w:space="0" w:color="auto"/>
                    <w:right w:val="none" w:sz="0" w:space="0" w:color="auto"/>
                  </w:divBdr>
                  <w:divsChild>
                    <w:div w:id="1629972337">
                      <w:marLeft w:val="0"/>
                      <w:marRight w:val="0"/>
                      <w:marTop w:val="0"/>
                      <w:marBottom w:val="0"/>
                      <w:divBdr>
                        <w:top w:val="none" w:sz="0" w:space="0" w:color="auto"/>
                        <w:left w:val="none" w:sz="0" w:space="0" w:color="auto"/>
                        <w:bottom w:val="none" w:sz="0" w:space="0" w:color="auto"/>
                        <w:right w:val="none" w:sz="0" w:space="0" w:color="auto"/>
                      </w:divBdr>
                    </w:div>
                  </w:divsChild>
                </w:div>
                <w:div w:id="338049969">
                  <w:marLeft w:val="0"/>
                  <w:marRight w:val="0"/>
                  <w:marTop w:val="0"/>
                  <w:marBottom w:val="0"/>
                  <w:divBdr>
                    <w:top w:val="none" w:sz="0" w:space="0" w:color="auto"/>
                    <w:left w:val="none" w:sz="0" w:space="0" w:color="auto"/>
                    <w:bottom w:val="none" w:sz="0" w:space="0" w:color="auto"/>
                    <w:right w:val="none" w:sz="0" w:space="0" w:color="auto"/>
                  </w:divBdr>
                  <w:divsChild>
                    <w:div w:id="2088916598">
                      <w:marLeft w:val="0"/>
                      <w:marRight w:val="0"/>
                      <w:marTop w:val="0"/>
                      <w:marBottom w:val="0"/>
                      <w:divBdr>
                        <w:top w:val="none" w:sz="0" w:space="0" w:color="auto"/>
                        <w:left w:val="none" w:sz="0" w:space="0" w:color="auto"/>
                        <w:bottom w:val="none" w:sz="0" w:space="0" w:color="auto"/>
                        <w:right w:val="none" w:sz="0" w:space="0" w:color="auto"/>
                      </w:divBdr>
                    </w:div>
                  </w:divsChild>
                </w:div>
                <w:div w:id="348334267">
                  <w:marLeft w:val="0"/>
                  <w:marRight w:val="0"/>
                  <w:marTop w:val="0"/>
                  <w:marBottom w:val="0"/>
                  <w:divBdr>
                    <w:top w:val="none" w:sz="0" w:space="0" w:color="auto"/>
                    <w:left w:val="none" w:sz="0" w:space="0" w:color="auto"/>
                    <w:bottom w:val="none" w:sz="0" w:space="0" w:color="auto"/>
                    <w:right w:val="none" w:sz="0" w:space="0" w:color="auto"/>
                  </w:divBdr>
                  <w:divsChild>
                    <w:div w:id="1202520675">
                      <w:marLeft w:val="0"/>
                      <w:marRight w:val="0"/>
                      <w:marTop w:val="0"/>
                      <w:marBottom w:val="0"/>
                      <w:divBdr>
                        <w:top w:val="none" w:sz="0" w:space="0" w:color="auto"/>
                        <w:left w:val="none" w:sz="0" w:space="0" w:color="auto"/>
                        <w:bottom w:val="none" w:sz="0" w:space="0" w:color="auto"/>
                        <w:right w:val="none" w:sz="0" w:space="0" w:color="auto"/>
                      </w:divBdr>
                    </w:div>
                  </w:divsChild>
                </w:div>
                <w:div w:id="404690752">
                  <w:marLeft w:val="0"/>
                  <w:marRight w:val="0"/>
                  <w:marTop w:val="0"/>
                  <w:marBottom w:val="0"/>
                  <w:divBdr>
                    <w:top w:val="none" w:sz="0" w:space="0" w:color="auto"/>
                    <w:left w:val="none" w:sz="0" w:space="0" w:color="auto"/>
                    <w:bottom w:val="none" w:sz="0" w:space="0" w:color="auto"/>
                    <w:right w:val="none" w:sz="0" w:space="0" w:color="auto"/>
                  </w:divBdr>
                  <w:divsChild>
                    <w:div w:id="1688214761">
                      <w:marLeft w:val="0"/>
                      <w:marRight w:val="0"/>
                      <w:marTop w:val="0"/>
                      <w:marBottom w:val="0"/>
                      <w:divBdr>
                        <w:top w:val="none" w:sz="0" w:space="0" w:color="auto"/>
                        <w:left w:val="none" w:sz="0" w:space="0" w:color="auto"/>
                        <w:bottom w:val="none" w:sz="0" w:space="0" w:color="auto"/>
                        <w:right w:val="none" w:sz="0" w:space="0" w:color="auto"/>
                      </w:divBdr>
                    </w:div>
                  </w:divsChild>
                </w:div>
                <w:div w:id="423500223">
                  <w:marLeft w:val="0"/>
                  <w:marRight w:val="0"/>
                  <w:marTop w:val="0"/>
                  <w:marBottom w:val="0"/>
                  <w:divBdr>
                    <w:top w:val="none" w:sz="0" w:space="0" w:color="auto"/>
                    <w:left w:val="none" w:sz="0" w:space="0" w:color="auto"/>
                    <w:bottom w:val="none" w:sz="0" w:space="0" w:color="auto"/>
                    <w:right w:val="none" w:sz="0" w:space="0" w:color="auto"/>
                  </w:divBdr>
                  <w:divsChild>
                    <w:div w:id="1126388909">
                      <w:marLeft w:val="0"/>
                      <w:marRight w:val="0"/>
                      <w:marTop w:val="0"/>
                      <w:marBottom w:val="0"/>
                      <w:divBdr>
                        <w:top w:val="none" w:sz="0" w:space="0" w:color="auto"/>
                        <w:left w:val="none" w:sz="0" w:space="0" w:color="auto"/>
                        <w:bottom w:val="none" w:sz="0" w:space="0" w:color="auto"/>
                        <w:right w:val="none" w:sz="0" w:space="0" w:color="auto"/>
                      </w:divBdr>
                    </w:div>
                  </w:divsChild>
                </w:div>
                <w:div w:id="429475207">
                  <w:marLeft w:val="0"/>
                  <w:marRight w:val="0"/>
                  <w:marTop w:val="0"/>
                  <w:marBottom w:val="0"/>
                  <w:divBdr>
                    <w:top w:val="none" w:sz="0" w:space="0" w:color="auto"/>
                    <w:left w:val="none" w:sz="0" w:space="0" w:color="auto"/>
                    <w:bottom w:val="none" w:sz="0" w:space="0" w:color="auto"/>
                    <w:right w:val="none" w:sz="0" w:space="0" w:color="auto"/>
                  </w:divBdr>
                  <w:divsChild>
                    <w:div w:id="2029139635">
                      <w:marLeft w:val="0"/>
                      <w:marRight w:val="0"/>
                      <w:marTop w:val="0"/>
                      <w:marBottom w:val="0"/>
                      <w:divBdr>
                        <w:top w:val="none" w:sz="0" w:space="0" w:color="auto"/>
                        <w:left w:val="none" w:sz="0" w:space="0" w:color="auto"/>
                        <w:bottom w:val="none" w:sz="0" w:space="0" w:color="auto"/>
                        <w:right w:val="none" w:sz="0" w:space="0" w:color="auto"/>
                      </w:divBdr>
                    </w:div>
                  </w:divsChild>
                </w:div>
                <w:div w:id="463811476">
                  <w:marLeft w:val="0"/>
                  <w:marRight w:val="0"/>
                  <w:marTop w:val="0"/>
                  <w:marBottom w:val="0"/>
                  <w:divBdr>
                    <w:top w:val="none" w:sz="0" w:space="0" w:color="auto"/>
                    <w:left w:val="none" w:sz="0" w:space="0" w:color="auto"/>
                    <w:bottom w:val="none" w:sz="0" w:space="0" w:color="auto"/>
                    <w:right w:val="none" w:sz="0" w:space="0" w:color="auto"/>
                  </w:divBdr>
                  <w:divsChild>
                    <w:div w:id="1814056459">
                      <w:marLeft w:val="0"/>
                      <w:marRight w:val="0"/>
                      <w:marTop w:val="0"/>
                      <w:marBottom w:val="0"/>
                      <w:divBdr>
                        <w:top w:val="none" w:sz="0" w:space="0" w:color="auto"/>
                        <w:left w:val="none" w:sz="0" w:space="0" w:color="auto"/>
                        <w:bottom w:val="none" w:sz="0" w:space="0" w:color="auto"/>
                        <w:right w:val="none" w:sz="0" w:space="0" w:color="auto"/>
                      </w:divBdr>
                    </w:div>
                  </w:divsChild>
                </w:div>
                <w:div w:id="469203430">
                  <w:marLeft w:val="0"/>
                  <w:marRight w:val="0"/>
                  <w:marTop w:val="0"/>
                  <w:marBottom w:val="0"/>
                  <w:divBdr>
                    <w:top w:val="none" w:sz="0" w:space="0" w:color="auto"/>
                    <w:left w:val="none" w:sz="0" w:space="0" w:color="auto"/>
                    <w:bottom w:val="none" w:sz="0" w:space="0" w:color="auto"/>
                    <w:right w:val="none" w:sz="0" w:space="0" w:color="auto"/>
                  </w:divBdr>
                  <w:divsChild>
                    <w:div w:id="1284460957">
                      <w:marLeft w:val="0"/>
                      <w:marRight w:val="0"/>
                      <w:marTop w:val="0"/>
                      <w:marBottom w:val="0"/>
                      <w:divBdr>
                        <w:top w:val="none" w:sz="0" w:space="0" w:color="auto"/>
                        <w:left w:val="none" w:sz="0" w:space="0" w:color="auto"/>
                        <w:bottom w:val="none" w:sz="0" w:space="0" w:color="auto"/>
                        <w:right w:val="none" w:sz="0" w:space="0" w:color="auto"/>
                      </w:divBdr>
                    </w:div>
                  </w:divsChild>
                </w:div>
                <w:div w:id="567957522">
                  <w:marLeft w:val="0"/>
                  <w:marRight w:val="0"/>
                  <w:marTop w:val="0"/>
                  <w:marBottom w:val="0"/>
                  <w:divBdr>
                    <w:top w:val="none" w:sz="0" w:space="0" w:color="auto"/>
                    <w:left w:val="none" w:sz="0" w:space="0" w:color="auto"/>
                    <w:bottom w:val="none" w:sz="0" w:space="0" w:color="auto"/>
                    <w:right w:val="none" w:sz="0" w:space="0" w:color="auto"/>
                  </w:divBdr>
                  <w:divsChild>
                    <w:div w:id="97340065">
                      <w:marLeft w:val="0"/>
                      <w:marRight w:val="0"/>
                      <w:marTop w:val="0"/>
                      <w:marBottom w:val="0"/>
                      <w:divBdr>
                        <w:top w:val="none" w:sz="0" w:space="0" w:color="auto"/>
                        <w:left w:val="none" w:sz="0" w:space="0" w:color="auto"/>
                        <w:bottom w:val="none" w:sz="0" w:space="0" w:color="auto"/>
                        <w:right w:val="none" w:sz="0" w:space="0" w:color="auto"/>
                      </w:divBdr>
                    </w:div>
                    <w:div w:id="861436467">
                      <w:marLeft w:val="0"/>
                      <w:marRight w:val="0"/>
                      <w:marTop w:val="0"/>
                      <w:marBottom w:val="0"/>
                      <w:divBdr>
                        <w:top w:val="none" w:sz="0" w:space="0" w:color="auto"/>
                        <w:left w:val="none" w:sz="0" w:space="0" w:color="auto"/>
                        <w:bottom w:val="none" w:sz="0" w:space="0" w:color="auto"/>
                        <w:right w:val="none" w:sz="0" w:space="0" w:color="auto"/>
                      </w:divBdr>
                    </w:div>
                  </w:divsChild>
                </w:div>
                <w:div w:id="781922593">
                  <w:marLeft w:val="0"/>
                  <w:marRight w:val="0"/>
                  <w:marTop w:val="0"/>
                  <w:marBottom w:val="0"/>
                  <w:divBdr>
                    <w:top w:val="none" w:sz="0" w:space="0" w:color="auto"/>
                    <w:left w:val="none" w:sz="0" w:space="0" w:color="auto"/>
                    <w:bottom w:val="none" w:sz="0" w:space="0" w:color="auto"/>
                    <w:right w:val="none" w:sz="0" w:space="0" w:color="auto"/>
                  </w:divBdr>
                  <w:divsChild>
                    <w:div w:id="1692416602">
                      <w:marLeft w:val="0"/>
                      <w:marRight w:val="0"/>
                      <w:marTop w:val="0"/>
                      <w:marBottom w:val="0"/>
                      <w:divBdr>
                        <w:top w:val="none" w:sz="0" w:space="0" w:color="auto"/>
                        <w:left w:val="none" w:sz="0" w:space="0" w:color="auto"/>
                        <w:bottom w:val="none" w:sz="0" w:space="0" w:color="auto"/>
                        <w:right w:val="none" w:sz="0" w:space="0" w:color="auto"/>
                      </w:divBdr>
                    </w:div>
                  </w:divsChild>
                </w:div>
                <w:div w:id="919291895">
                  <w:marLeft w:val="0"/>
                  <w:marRight w:val="0"/>
                  <w:marTop w:val="0"/>
                  <w:marBottom w:val="0"/>
                  <w:divBdr>
                    <w:top w:val="none" w:sz="0" w:space="0" w:color="auto"/>
                    <w:left w:val="none" w:sz="0" w:space="0" w:color="auto"/>
                    <w:bottom w:val="none" w:sz="0" w:space="0" w:color="auto"/>
                    <w:right w:val="none" w:sz="0" w:space="0" w:color="auto"/>
                  </w:divBdr>
                  <w:divsChild>
                    <w:div w:id="1876849750">
                      <w:marLeft w:val="0"/>
                      <w:marRight w:val="0"/>
                      <w:marTop w:val="0"/>
                      <w:marBottom w:val="0"/>
                      <w:divBdr>
                        <w:top w:val="none" w:sz="0" w:space="0" w:color="auto"/>
                        <w:left w:val="none" w:sz="0" w:space="0" w:color="auto"/>
                        <w:bottom w:val="none" w:sz="0" w:space="0" w:color="auto"/>
                        <w:right w:val="none" w:sz="0" w:space="0" w:color="auto"/>
                      </w:divBdr>
                    </w:div>
                  </w:divsChild>
                </w:div>
                <w:div w:id="1054158838">
                  <w:marLeft w:val="0"/>
                  <w:marRight w:val="0"/>
                  <w:marTop w:val="0"/>
                  <w:marBottom w:val="0"/>
                  <w:divBdr>
                    <w:top w:val="none" w:sz="0" w:space="0" w:color="auto"/>
                    <w:left w:val="none" w:sz="0" w:space="0" w:color="auto"/>
                    <w:bottom w:val="none" w:sz="0" w:space="0" w:color="auto"/>
                    <w:right w:val="none" w:sz="0" w:space="0" w:color="auto"/>
                  </w:divBdr>
                  <w:divsChild>
                    <w:div w:id="313263863">
                      <w:marLeft w:val="0"/>
                      <w:marRight w:val="0"/>
                      <w:marTop w:val="0"/>
                      <w:marBottom w:val="0"/>
                      <w:divBdr>
                        <w:top w:val="none" w:sz="0" w:space="0" w:color="auto"/>
                        <w:left w:val="none" w:sz="0" w:space="0" w:color="auto"/>
                        <w:bottom w:val="none" w:sz="0" w:space="0" w:color="auto"/>
                        <w:right w:val="none" w:sz="0" w:space="0" w:color="auto"/>
                      </w:divBdr>
                    </w:div>
                  </w:divsChild>
                </w:div>
                <w:div w:id="1192913113">
                  <w:marLeft w:val="0"/>
                  <w:marRight w:val="0"/>
                  <w:marTop w:val="0"/>
                  <w:marBottom w:val="0"/>
                  <w:divBdr>
                    <w:top w:val="none" w:sz="0" w:space="0" w:color="auto"/>
                    <w:left w:val="none" w:sz="0" w:space="0" w:color="auto"/>
                    <w:bottom w:val="none" w:sz="0" w:space="0" w:color="auto"/>
                    <w:right w:val="none" w:sz="0" w:space="0" w:color="auto"/>
                  </w:divBdr>
                  <w:divsChild>
                    <w:div w:id="380446121">
                      <w:marLeft w:val="0"/>
                      <w:marRight w:val="0"/>
                      <w:marTop w:val="0"/>
                      <w:marBottom w:val="0"/>
                      <w:divBdr>
                        <w:top w:val="none" w:sz="0" w:space="0" w:color="auto"/>
                        <w:left w:val="none" w:sz="0" w:space="0" w:color="auto"/>
                        <w:bottom w:val="none" w:sz="0" w:space="0" w:color="auto"/>
                        <w:right w:val="none" w:sz="0" w:space="0" w:color="auto"/>
                      </w:divBdr>
                    </w:div>
                  </w:divsChild>
                </w:div>
                <w:div w:id="1450853106">
                  <w:marLeft w:val="0"/>
                  <w:marRight w:val="0"/>
                  <w:marTop w:val="0"/>
                  <w:marBottom w:val="0"/>
                  <w:divBdr>
                    <w:top w:val="none" w:sz="0" w:space="0" w:color="auto"/>
                    <w:left w:val="none" w:sz="0" w:space="0" w:color="auto"/>
                    <w:bottom w:val="none" w:sz="0" w:space="0" w:color="auto"/>
                    <w:right w:val="none" w:sz="0" w:space="0" w:color="auto"/>
                  </w:divBdr>
                  <w:divsChild>
                    <w:div w:id="832722712">
                      <w:marLeft w:val="0"/>
                      <w:marRight w:val="0"/>
                      <w:marTop w:val="0"/>
                      <w:marBottom w:val="0"/>
                      <w:divBdr>
                        <w:top w:val="none" w:sz="0" w:space="0" w:color="auto"/>
                        <w:left w:val="none" w:sz="0" w:space="0" w:color="auto"/>
                        <w:bottom w:val="none" w:sz="0" w:space="0" w:color="auto"/>
                        <w:right w:val="none" w:sz="0" w:space="0" w:color="auto"/>
                      </w:divBdr>
                    </w:div>
                  </w:divsChild>
                </w:div>
                <w:div w:id="1504777689">
                  <w:marLeft w:val="0"/>
                  <w:marRight w:val="0"/>
                  <w:marTop w:val="0"/>
                  <w:marBottom w:val="0"/>
                  <w:divBdr>
                    <w:top w:val="none" w:sz="0" w:space="0" w:color="auto"/>
                    <w:left w:val="none" w:sz="0" w:space="0" w:color="auto"/>
                    <w:bottom w:val="none" w:sz="0" w:space="0" w:color="auto"/>
                    <w:right w:val="none" w:sz="0" w:space="0" w:color="auto"/>
                  </w:divBdr>
                  <w:divsChild>
                    <w:div w:id="2011907032">
                      <w:marLeft w:val="0"/>
                      <w:marRight w:val="0"/>
                      <w:marTop w:val="0"/>
                      <w:marBottom w:val="0"/>
                      <w:divBdr>
                        <w:top w:val="none" w:sz="0" w:space="0" w:color="auto"/>
                        <w:left w:val="none" w:sz="0" w:space="0" w:color="auto"/>
                        <w:bottom w:val="none" w:sz="0" w:space="0" w:color="auto"/>
                        <w:right w:val="none" w:sz="0" w:space="0" w:color="auto"/>
                      </w:divBdr>
                    </w:div>
                  </w:divsChild>
                </w:div>
                <w:div w:id="1625385279">
                  <w:marLeft w:val="0"/>
                  <w:marRight w:val="0"/>
                  <w:marTop w:val="0"/>
                  <w:marBottom w:val="0"/>
                  <w:divBdr>
                    <w:top w:val="none" w:sz="0" w:space="0" w:color="auto"/>
                    <w:left w:val="none" w:sz="0" w:space="0" w:color="auto"/>
                    <w:bottom w:val="none" w:sz="0" w:space="0" w:color="auto"/>
                    <w:right w:val="none" w:sz="0" w:space="0" w:color="auto"/>
                  </w:divBdr>
                  <w:divsChild>
                    <w:div w:id="2129811718">
                      <w:marLeft w:val="0"/>
                      <w:marRight w:val="0"/>
                      <w:marTop w:val="0"/>
                      <w:marBottom w:val="0"/>
                      <w:divBdr>
                        <w:top w:val="none" w:sz="0" w:space="0" w:color="auto"/>
                        <w:left w:val="none" w:sz="0" w:space="0" w:color="auto"/>
                        <w:bottom w:val="none" w:sz="0" w:space="0" w:color="auto"/>
                        <w:right w:val="none" w:sz="0" w:space="0" w:color="auto"/>
                      </w:divBdr>
                    </w:div>
                  </w:divsChild>
                </w:div>
                <w:div w:id="1663000140">
                  <w:marLeft w:val="0"/>
                  <w:marRight w:val="0"/>
                  <w:marTop w:val="0"/>
                  <w:marBottom w:val="0"/>
                  <w:divBdr>
                    <w:top w:val="none" w:sz="0" w:space="0" w:color="auto"/>
                    <w:left w:val="none" w:sz="0" w:space="0" w:color="auto"/>
                    <w:bottom w:val="none" w:sz="0" w:space="0" w:color="auto"/>
                    <w:right w:val="none" w:sz="0" w:space="0" w:color="auto"/>
                  </w:divBdr>
                  <w:divsChild>
                    <w:div w:id="263077274">
                      <w:marLeft w:val="0"/>
                      <w:marRight w:val="0"/>
                      <w:marTop w:val="0"/>
                      <w:marBottom w:val="0"/>
                      <w:divBdr>
                        <w:top w:val="none" w:sz="0" w:space="0" w:color="auto"/>
                        <w:left w:val="none" w:sz="0" w:space="0" w:color="auto"/>
                        <w:bottom w:val="none" w:sz="0" w:space="0" w:color="auto"/>
                        <w:right w:val="none" w:sz="0" w:space="0" w:color="auto"/>
                      </w:divBdr>
                    </w:div>
                  </w:divsChild>
                </w:div>
                <w:div w:id="1817721582">
                  <w:marLeft w:val="0"/>
                  <w:marRight w:val="0"/>
                  <w:marTop w:val="0"/>
                  <w:marBottom w:val="0"/>
                  <w:divBdr>
                    <w:top w:val="none" w:sz="0" w:space="0" w:color="auto"/>
                    <w:left w:val="none" w:sz="0" w:space="0" w:color="auto"/>
                    <w:bottom w:val="none" w:sz="0" w:space="0" w:color="auto"/>
                    <w:right w:val="none" w:sz="0" w:space="0" w:color="auto"/>
                  </w:divBdr>
                  <w:divsChild>
                    <w:div w:id="518012945">
                      <w:marLeft w:val="0"/>
                      <w:marRight w:val="0"/>
                      <w:marTop w:val="0"/>
                      <w:marBottom w:val="0"/>
                      <w:divBdr>
                        <w:top w:val="none" w:sz="0" w:space="0" w:color="auto"/>
                        <w:left w:val="none" w:sz="0" w:space="0" w:color="auto"/>
                        <w:bottom w:val="none" w:sz="0" w:space="0" w:color="auto"/>
                        <w:right w:val="none" w:sz="0" w:space="0" w:color="auto"/>
                      </w:divBdr>
                    </w:div>
                  </w:divsChild>
                </w:div>
                <w:div w:id="1838034267">
                  <w:marLeft w:val="0"/>
                  <w:marRight w:val="0"/>
                  <w:marTop w:val="0"/>
                  <w:marBottom w:val="0"/>
                  <w:divBdr>
                    <w:top w:val="none" w:sz="0" w:space="0" w:color="auto"/>
                    <w:left w:val="none" w:sz="0" w:space="0" w:color="auto"/>
                    <w:bottom w:val="none" w:sz="0" w:space="0" w:color="auto"/>
                    <w:right w:val="none" w:sz="0" w:space="0" w:color="auto"/>
                  </w:divBdr>
                  <w:divsChild>
                    <w:div w:id="664746531">
                      <w:marLeft w:val="0"/>
                      <w:marRight w:val="0"/>
                      <w:marTop w:val="0"/>
                      <w:marBottom w:val="0"/>
                      <w:divBdr>
                        <w:top w:val="none" w:sz="0" w:space="0" w:color="auto"/>
                        <w:left w:val="none" w:sz="0" w:space="0" w:color="auto"/>
                        <w:bottom w:val="none" w:sz="0" w:space="0" w:color="auto"/>
                        <w:right w:val="none" w:sz="0" w:space="0" w:color="auto"/>
                      </w:divBdr>
                    </w:div>
                  </w:divsChild>
                </w:div>
                <w:div w:id="1904900382">
                  <w:marLeft w:val="0"/>
                  <w:marRight w:val="0"/>
                  <w:marTop w:val="0"/>
                  <w:marBottom w:val="0"/>
                  <w:divBdr>
                    <w:top w:val="none" w:sz="0" w:space="0" w:color="auto"/>
                    <w:left w:val="none" w:sz="0" w:space="0" w:color="auto"/>
                    <w:bottom w:val="none" w:sz="0" w:space="0" w:color="auto"/>
                    <w:right w:val="none" w:sz="0" w:space="0" w:color="auto"/>
                  </w:divBdr>
                  <w:divsChild>
                    <w:div w:id="810944782">
                      <w:marLeft w:val="0"/>
                      <w:marRight w:val="0"/>
                      <w:marTop w:val="0"/>
                      <w:marBottom w:val="0"/>
                      <w:divBdr>
                        <w:top w:val="none" w:sz="0" w:space="0" w:color="auto"/>
                        <w:left w:val="none" w:sz="0" w:space="0" w:color="auto"/>
                        <w:bottom w:val="none" w:sz="0" w:space="0" w:color="auto"/>
                        <w:right w:val="none" w:sz="0" w:space="0" w:color="auto"/>
                      </w:divBdr>
                    </w:div>
                  </w:divsChild>
                </w:div>
                <w:div w:id="1910918543">
                  <w:marLeft w:val="0"/>
                  <w:marRight w:val="0"/>
                  <w:marTop w:val="0"/>
                  <w:marBottom w:val="0"/>
                  <w:divBdr>
                    <w:top w:val="none" w:sz="0" w:space="0" w:color="auto"/>
                    <w:left w:val="none" w:sz="0" w:space="0" w:color="auto"/>
                    <w:bottom w:val="none" w:sz="0" w:space="0" w:color="auto"/>
                    <w:right w:val="none" w:sz="0" w:space="0" w:color="auto"/>
                  </w:divBdr>
                  <w:divsChild>
                    <w:div w:id="557786194">
                      <w:marLeft w:val="0"/>
                      <w:marRight w:val="0"/>
                      <w:marTop w:val="0"/>
                      <w:marBottom w:val="0"/>
                      <w:divBdr>
                        <w:top w:val="none" w:sz="0" w:space="0" w:color="auto"/>
                        <w:left w:val="none" w:sz="0" w:space="0" w:color="auto"/>
                        <w:bottom w:val="none" w:sz="0" w:space="0" w:color="auto"/>
                        <w:right w:val="none" w:sz="0" w:space="0" w:color="auto"/>
                      </w:divBdr>
                    </w:div>
                  </w:divsChild>
                </w:div>
                <w:div w:id="1944335361">
                  <w:marLeft w:val="0"/>
                  <w:marRight w:val="0"/>
                  <w:marTop w:val="0"/>
                  <w:marBottom w:val="0"/>
                  <w:divBdr>
                    <w:top w:val="none" w:sz="0" w:space="0" w:color="auto"/>
                    <w:left w:val="none" w:sz="0" w:space="0" w:color="auto"/>
                    <w:bottom w:val="none" w:sz="0" w:space="0" w:color="auto"/>
                    <w:right w:val="none" w:sz="0" w:space="0" w:color="auto"/>
                  </w:divBdr>
                  <w:divsChild>
                    <w:div w:id="1627589466">
                      <w:marLeft w:val="0"/>
                      <w:marRight w:val="0"/>
                      <w:marTop w:val="0"/>
                      <w:marBottom w:val="0"/>
                      <w:divBdr>
                        <w:top w:val="none" w:sz="0" w:space="0" w:color="auto"/>
                        <w:left w:val="none" w:sz="0" w:space="0" w:color="auto"/>
                        <w:bottom w:val="none" w:sz="0" w:space="0" w:color="auto"/>
                        <w:right w:val="none" w:sz="0" w:space="0" w:color="auto"/>
                      </w:divBdr>
                    </w:div>
                  </w:divsChild>
                </w:div>
                <w:div w:id="2033677010">
                  <w:marLeft w:val="0"/>
                  <w:marRight w:val="0"/>
                  <w:marTop w:val="0"/>
                  <w:marBottom w:val="0"/>
                  <w:divBdr>
                    <w:top w:val="none" w:sz="0" w:space="0" w:color="auto"/>
                    <w:left w:val="none" w:sz="0" w:space="0" w:color="auto"/>
                    <w:bottom w:val="none" w:sz="0" w:space="0" w:color="auto"/>
                    <w:right w:val="none" w:sz="0" w:space="0" w:color="auto"/>
                  </w:divBdr>
                  <w:divsChild>
                    <w:div w:id="1707487168">
                      <w:marLeft w:val="0"/>
                      <w:marRight w:val="0"/>
                      <w:marTop w:val="0"/>
                      <w:marBottom w:val="0"/>
                      <w:divBdr>
                        <w:top w:val="none" w:sz="0" w:space="0" w:color="auto"/>
                        <w:left w:val="none" w:sz="0" w:space="0" w:color="auto"/>
                        <w:bottom w:val="none" w:sz="0" w:space="0" w:color="auto"/>
                        <w:right w:val="none" w:sz="0" w:space="0" w:color="auto"/>
                      </w:divBdr>
                    </w:div>
                  </w:divsChild>
                </w:div>
                <w:div w:id="2083790423">
                  <w:marLeft w:val="0"/>
                  <w:marRight w:val="0"/>
                  <w:marTop w:val="0"/>
                  <w:marBottom w:val="0"/>
                  <w:divBdr>
                    <w:top w:val="none" w:sz="0" w:space="0" w:color="auto"/>
                    <w:left w:val="none" w:sz="0" w:space="0" w:color="auto"/>
                    <w:bottom w:val="none" w:sz="0" w:space="0" w:color="auto"/>
                    <w:right w:val="none" w:sz="0" w:space="0" w:color="auto"/>
                  </w:divBdr>
                  <w:divsChild>
                    <w:div w:id="824591942">
                      <w:marLeft w:val="0"/>
                      <w:marRight w:val="0"/>
                      <w:marTop w:val="0"/>
                      <w:marBottom w:val="0"/>
                      <w:divBdr>
                        <w:top w:val="none" w:sz="0" w:space="0" w:color="auto"/>
                        <w:left w:val="none" w:sz="0" w:space="0" w:color="auto"/>
                        <w:bottom w:val="none" w:sz="0" w:space="0" w:color="auto"/>
                        <w:right w:val="none" w:sz="0" w:space="0" w:color="auto"/>
                      </w:divBdr>
                    </w:div>
                  </w:divsChild>
                </w:div>
                <w:div w:id="2087070472">
                  <w:marLeft w:val="0"/>
                  <w:marRight w:val="0"/>
                  <w:marTop w:val="0"/>
                  <w:marBottom w:val="0"/>
                  <w:divBdr>
                    <w:top w:val="none" w:sz="0" w:space="0" w:color="auto"/>
                    <w:left w:val="none" w:sz="0" w:space="0" w:color="auto"/>
                    <w:bottom w:val="none" w:sz="0" w:space="0" w:color="auto"/>
                    <w:right w:val="none" w:sz="0" w:space="0" w:color="auto"/>
                  </w:divBdr>
                  <w:divsChild>
                    <w:div w:id="1483691227">
                      <w:marLeft w:val="0"/>
                      <w:marRight w:val="0"/>
                      <w:marTop w:val="0"/>
                      <w:marBottom w:val="0"/>
                      <w:divBdr>
                        <w:top w:val="none" w:sz="0" w:space="0" w:color="auto"/>
                        <w:left w:val="none" w:sz="0" w:space="0" w:color="auto"/>
                        <w:bottom w:val="none" w:sz="0" w:space="0" w:color="auto"/>
                        <w:right w:val="none" w:sz="0" w:space="0" w:color="auto"/>
                      </w:divBdr>
                    </w:div>
                  </w:divsChild>
                </w:div>
                <w:div w:id="2094744517">
                  <w:marLeft w:val="0"/>
                  <w:marRight w:val="0"/>
                  <w:marTop w:val="0"/>
                  <w:marBottom w:val="0"/>
                  <w:divBdr>
                    <w:top w:val="none" w:sz="0" w:space="0" w:color="auto"/>
                    <w:left w:val="none" w:sz="0" w:space="0" w:color="auto"/>
                    <w:bottom w:val="none" w:sz="0" w:space="0" w:color="auto"/>
                    <w:right w:val="none" w:sz="0" w:space="0" w:color="auto"/>
                  </w:divBdr>
                  <w:divsChild>
                    <w:div w:id="1687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4112">
          <w:marLeft w:val="0"/>
          <w:marRight w:val="0"/>
          <w:marTop w:val="0"/>
          <w:marBottom w:val="0"/>
          <w:divBdr>
            <w:top w:val="none" w:sz="0" w:space="0" w:color="auto"/>
            <w:left w:val="none" w:sz="0" w:space="0" w:color="auto"/>
            <w:bottom w:val="none" w:sz="0" w:space="0" w:color="auto"/>
            <w:right w:val="none" w:sz="0" w:space="0" w:color="auto"/>
          </w:divBdr>
        </w:div>
        <w:div w:id="99490701">
          <w:marLeft w:val="0"/>
          <w:marRight w:val="0"/>
          <w:marTop w:val="0"/>
          <w:marBottom w:val="0"/>
          <w:divBdr>
            <w:top w:val="none" w:sz="0" w:space="0" w:color="auto"/>
            <w:left w:val="none" w:sz="0" w:space="0" w:color="auto"/>
            <w:bottom w:val="none" w:sz="0" w:space="0" w:color="auto"/>
            <w:right w:val="none" w:sz="0" w:space="0" w:color="auto"/>
          </w:divBdr>
        </w:div>
        <w:div w:id="208029610">
          <w:marLeft w:val="0"/>
          <w:marRight w:val="0"/>
          <w:marTop w:val="0"/>
          <w:marBottom w:val="0"/>
          <w:divBdr>
            <w:top w:val="none" w:sz="0" w:space="0" w:color="auto"/>
            <w:left w:val="none" w:sz="0" w:space="0" w:color="auto"/>
            <w:bottom w:val="none" w:sz="0" w:space="0" w:color="auto"/>
            <w:right w:val="none" w:sz="0" w:space="0" w:color="auto"/>
          </w:divBdr>
        </w:div>
        <w:div w:id="269364956">
          <w:marLeft w:val="0"/>
          <w:marRight w:val="0"/>
          <w:marTop w:val="0"/>
          <w:marBottom w:val="0"/>
          <w:divBdr>
            <w:top w:val="none" w:sz="0" w:space="0" w:color="auto"/>
            <w:left w:val="none" w:sz="0" w:space="0" w:color="auto"/>
            <w:bottom w:val="none" w:sz="0" w:space="0" w:color="auto"/>
            <w:right w:val="none" w:sz="0" w:space="0" w:color="auto"/>
          </w:divBdr>
        </w:div>
        <w:div w:id="373237178">
          <w:marLeft w:val="0"/>
          <w:marRight w:val="0"/>
          <w:marTop w:val="0"/>
          <w:marBottom w:val="0"/>
          <w:divBdr>
            <w:top w:val="none" w:sz="0" w:space="0" w:color="auto"/>
            <w:left w:val="none" w:sz="0" w:space="0" w:color="auto"/>
            <w:bottom w:val="none" w:sz="0" w:space="0" w:color="auto"/>
            <w:right w:val="none" w:sz="0" w:space="0" w:color="auto"/>
          </w:divBdr>
        </w:div>
        <w:div w:id="382825868">
          <w:marLeft w:val="0"/>
          <w:marRight w:val="0"/>
          <w:marTop w:val="0"/>
          <w:marBottom w:val="0"/>
          <w:divBdr>
            <w:top w:val="none" w:sz="0" w:space="0" w:color="auto"/>
            <w:left w:val="none" w:sz="0" w:space="0" w:color="auto"/>
            <w:bottom w:val="none" w:sz="0" w:space="0" w:color="auto"/>
            <w:right w:val="none" w:sz="0" w:space="0" w:color="auto"/>
          </w:divBdr>
          <w:divsChild>
            <w:div w:id="491871562">
              <w:marLeft w:val="-75"/>
              <w:marRight w:val="0"/>
              <w:marTop w:val="30"/>
              <w:marBottom w:val="30"/>
              <w:divBdr>
                <w:top w:val="none" w:sz="0" w:space="0" w:color="auto"/>
                <w:left w:val="none" w:sz="0" w:space="0" w:color="auto"/>
                <w:bottom w:val="none" w:sz="0" w:space="0" w:color="auto"/>
                <w:right w:val="none" w:sz="0" w:space="0" w:color="auto"/>
              </w:divBdr>
              <w:divsChild>
                <w:div w:id="199250034">
                  <w:marLeft w:val="0"/>
                  <w:marRight w:val="0"/>
                  <w:marTop w:val="0"/>
                  <w:marBottom w:val="0"/>
                  <w:divBdr>
                    <w:top w:val="none" w:sz="0" w:space="0" w:color="auto"/>
                    <w:left w:val="none" w:sz="0" w:space="0" w:color="auto"/>
                    <w:bottom w:val="none" w:sz="0" w:space="0" w:color="auto"/>
                    <w:right w:val="none" w:sz="0" w:space="0" w:color="auto"/>
                  </w:divBdr>
                  <w:divsChild>
                    <w:div w:id="686055471">
                      <w:marLeft w:val="0"/>
                      <w:marRight w:val="0"/>
                      <w:marTop w:val="0"/>
                      <w:marBottom w:val="0"/>
                      <w:divBdr>
                        <w:top w:val="none" w:sz="0" w:space="0" w:color="auto"/>
                        <w:left w:val="none" w:sz="0" w:space="0" w:color="auto"/>
                        <w:bottom w:val="none" w:sz="0" w:space="0" w:color="auto"/>
                        <w:right w:val="none" w:sz="0" w:space="0" w:color="auto"/>
                      </w:divBdr>
                    </w:div>
                  </w:divsChild>
                </w:div>
                <w:div w:id="346519119">
                  <w:marLeft w:val="0"/>
                  <w:marRight w:val="0"/>
                  <w:marTop w:val="0"/>
                  <w:marBottom w:val="0"/>
                  <w:divBdr>
                    <w:top w:val="none" w:sz="0" w:space="0" w:color="auto"/>
                    <w:left w:val="none" w:sz="0" w:space="0" w:color="auto"/>
                    <w:bottom w:val="none" w:sz="0" w:space="0" w:color="auto"/>
                    <w:right w:val="none" w:sz="0" w:space="0" w:color="auto"/>
                  </w:divBdr>
                  <w:divsChild>
                    <w:div w:id="1513103206">
                      <w:marLeft w:val="0"/>
                      <w:marRight w:val="0"/>
                      <w:marTop w:val="0"/>
                      <w:marBottom w:val="0"/>
                      <w:divBdr>
                        <w:top w:val="none" w:sz="0" w:space="0" w:color="auto"/>
                        <w:left w:val="none" w:sz="0" w:space="0" w:color="auto"/>
                        <w:bottom w:val="none" w:sz="0" w:space="0" w:color="auto"/>
                        <w:right w:val="none" w:sz="0" w:space="0" w:color="auto"/>
                      </w:divBdr>
                    </w:div>
                  </w:divsChild>
                </w:div>
                <w:div w:id="434135738">
                  <w:marLeft w:val="0"/>
                  <w:marRight w:val="0"/>
                  <w:marTop w:val="0"/>
                  <w:marBottom w:val="0"/>
                  <w:divBdr>
                    <w:top w:val="none" w:sz="0" w:space="0" w:color="auto"/>
                    <w:left w:val="none" w:sz="0" w:space="0" w:color="auto"/>
                    <w:bottom w:val="none" w:sz="0" w:space="0" w:color="auto"/>
                    <w:right w:val="none" w:sz="0" w:space="0" w:color="auto"/>
                  </w:divBdr>
                  <w:divsChild>
                    <w:div w:id="2128694842">
                      <w:marLeft w:val="0"/>
                      <w:marRight w:val="0"/>
                      <w:marTop w:val="0"/>
                      <w:marBottom w:val="0"/>
                      <w:divBdr>
                        <w:top w:val="none" w:sz="0" w:space="0" w:color="auto"/>
                        <w:left w:val="none" w:sz="0" w:space="0" w:color="auto"/>
                        <w:bottom w:val="none" w:sz="0" w:space="0" w:color="auto"/>
                        <w:right w:val="none" w:sz="0" w:space="0" w:color="auto"/>
                      </w:divBdr>
                    </w:div>
                  </w:divsChild>
                </w:div>
                <w:div w:id="465700558">
                  <w:marLeft w:val="0"/>
                  <w:marRight w:val="0"/>
                  <w:marTop w:val="0"/>
                  <w:marBottom w:val="0"/>
                  <w:divBdr>
                    <w:top w:val="none" w:sz="0" w:space="0" w:color="auto"/>
                    <w:left w:val="none" w:sz="0" w:space="0" w:color="auto"/>
                    <w:bottom w:val="none" w:sz="0" w:space="0" w:color="auto"/>
                    <w:right w:val="none" w:sz="0" w:space="0" w:color="auto"/>
                  </w:divBdr>
                  <w:divsChild>
                    <w:div w:id="742722308">
                      <w:marLeft w:val="0"/>
                      <w:marRight w:val="0"/>
                      <w:marTop w:val="0"/>
                      <w:marBottom w:val="0"/>
                      <w:divBdr>
                        <w:top w:val="none" w:sz="0" w:space="0" w:color="auto"/>
                        <w:left w:val="none" w:sz="0" w:space="0" w:color="auto"/>
                        <w:bottom w:val="none" w:sz="0" w:space="0" w:color="auto"/>
                        <w:right w:val="none" w:sz="0" w:space="0" w:color="auto"/>
                      </w:divBdr>
                    </w:div>
                  </w:divsChild>
                </w:div>
                <w:div w:id="1195575894">
                  <w:marLeft w:val="0"/>
                  <w:marRight w:val="0"/>
                  <w:marTop w:val="0"/>
                  <w:marBottom w:val="0"/>
                  <w:divBdr>
                    <w:top w:val="none" w:sz="0" w:space="0" w:color="auto"/>
                    <w:left w:val="none" w:sz="0" w:space="0" w:color="auto"/>
                    <w:bottom w:val="none" w:sz="0" w:space="0" w:color="auto"/>
                    <w:right w:val="none" w:sz="0" w:space="0" w:color="auto"/>
                  </w:divBdr>
                  <w:divsChild>
                    <w:div w:id="167335427">
                      <w:marLeft w:val="0"/>
                      <w:marRight w:val="0"/>
                      <w:marTop w:val="0"/>
                      <w:marBottom w:val="0"/>
                      <w:divBdr>
                        <w:top w:val="none" w:sz="0" w:space="0" w:color="auto"/>
                        <w:left w:val="none" w:sz="0" w:space="0" w:color="auto"/>
                        <w:bottom w:val="none" w:sz="0" w:space="0" w:color="auto"/>
                        <w:right w:val="none" w:sz="0" w:space="0" w:color="auto"/>
                      </w:divBdr>
                    </w:div>
                  </w:divsChild>
                </w:div>
                <w:div w:id="1264457452">
                  <w:marLeft w:val="0"/>
                  <w:marRight w:val="0"/>
                  <w:marTop w:val="0"/>
                  <w:marBottom w:val="0"/>
                  <w:divBdr>
                    <w:top w:val="none" w:sz="0" w:space="0" w:color="auto"/>
                    <w:left w:val="none" w:sz="0" w:space="0" w:color="auto"/>
                    <w:bottom w:val="none" w:sz="0" w:space="0" w:color="auto"/>
                    <w:right w:val="none" w:sz="0" w:space="0" w:color="auto"/>
                  </w:divBdr>
                  <w:divsChild>
                    <w:div w:id="412432573">
                      <w:marLeft w:val="0"/>
                      <w:marRight w:val="0"/>
                      <w:marTop w:val="0"/>
                      <w:marBottom w:val="0"/>
                      <w:divBdr>
                        <w:top w:val="none" w:sz="0" w:space="0" w:color="auto"/>
                        <w:left w:val="none" w:sz="0" w:space="0" w:color="auto"/>
                        <w:bottom w:val="none" w:sz="0" w:space="0" w:color="auto"/>
                        <w:right w:val="none" w:sz="0" w:space="0" w:color="auto"/>
                      </w:divBdr>
                    </w:div>
                  </w:divsChild>
                </w:div>
                <w:div w:id="1359314347">
                  <w:marLeft w:val="0"/>
                  <w:marRight w:val="0"/>
                  <w:marTop w:val="0"/>
                  <w:marBottom w:val="0"/>
                  <w:divBdr>
                    <w:top w:val="none" w:sz="0" w:space="0" w:color="auto"/>
                    <w:left w:val="none" w:sz="0" w:space="0" w:color="auto"/>
                    <w:bottom w:val="none" w:sz="0" w:space="0" w:color="auto"/>
                    <w:right w:val="none" w:sz="0" w:space="0" w:color="auto"/>
                  </w:divBdr>
                  <w:divsChild>
                    <w:div w:id="196698311">
                      <w:marLeft w:val="0"/>
                      <w:marRight w:val="0"/>
                      <w:marTop w:val="0"/>
                      <w:marBottom w:val="0"/>
                      <w:divBdr>
                        <w:top w:val="none" w:sz="0" w:space="0" w:color="auto"/>
                        <w:left w:val="none" w:sz="0" w:space="0" w:color="auto"/>
                        <w:bottom w:val="none" w:sz="0" w:space="0" w:color="auto"/>
                        <w:right w:val="none" w:sz="0" w:space="0" w:color="auto"/>
                      </w:divBdr>
                    </w:div>
                  </w:divsChild>
                </w:div>
                <w:div w:id="1521819470">
                  <w:marLeft w:val="0"/>
                  <w:marRight w:val="0"/>
                  <w:marTop w:val="0"/>
                  <w:marBottom w:val="0"/>
                  <w:divBdr>
                    <w:top w:val="none" w:sz="0" w:space="0" w:color="auto"/>
                    <w:left w:val="none" w:sz="0" w:space="0" w:color="auto"/>
                    <w:bottom w:val="none" w:sz="0" w:space="0" w:color="auto"/>
                    <w:right w:val="none" w:sz="0" w:space="0" w:color="auto"/>
                  </w:divBdr>
                  <w:divsChild>
                    <w:div w:id="1719744735">
                      <w:marLeft w:val="0"/>
                      <w:marRight w:val="0"/>
                      <w:marTop w:val="0"/>
                      <w:marBottom w:val="0"/>
                      <w:divBdr>
                        <w:top w:val="none" w:sz="0" w:space="0" w:color="auto"/>
                        <w:left w:val="none" w:sz="0" w:space="0" w:color="auto"/>
                        <w:bottom w:val="none" w:sz="0" w:space="0" w:color="auto"/>
                        <w:right w:val="none" w:sz="0" w:space="0" w:color="auto"/>
                      </w:divBdr>
                    </w:div>
                  </w:divsChild>
                </w:div>
                <w:div w:id="1944797216">
                  <w:marLeft w:val="0"/>
                  <w:marRight w:val="0"/>
                  <w:marTop w:val="0"/>
                  <w:marBottom w:val="0"/>
                  <w:divBdr>
                    <w:top w:val="none" w:sz="0" w:space="0" w:color="auto"/>
                    <w:left w:val="none" w:sz="0" w:space="0" w:color="auto"/>
                    <w:bottom w:val="none" w:sz="0" w:space="0" w:color="auto"/>
                    <w:right w:val="none" w:sz="0" w:space="0" w:color="auto"/>
                  </w:divBdr>
                  <w:divsChild>
                    <w:div w:id="790440572">
                      <w:marLeft w:val="0"/>
                      <w:marRight w:val="0"/>
                      <w:marTop w:val="0"/>
                      <w:marBottom w:val="0"/>
                      <w:divBdr>
                        <w:top w:val="none" w:sz="0" w:space="0" w:color="auto"/>
                        <w:left w:val="none" w:sz="0" w:space="0" w:color="auto"/>
                        <w:bottom w:val="none" w:sz="0" w:space="0" w:color="auto"/>
                        <w:right w:val="none" w:sz="0" w:space="0" w:color="auto"/>
                      </w:divBdr>
                    </w:div>
                  </w:divsChild>
                </w:div>
                <w:div w:id="2048985339">
                  <w:marLeft w:val="0"/>
                  <w:marRight w:val="0"/>
                  <w:marTop w:val="0"/>
                  <w:marBottom w:val="0"/>
                  <w:divBdr>
                    <w:top w:val="none" w:sz="0" w:space="0" w:color="auto"/>
                    <w:left w:val="none" w:sz="0" w:space="0" w:color="auto"/>
                    <w:bottom w:val="none" w:sz="0" w:space="0" w:color="auto"/>
                    <w:right w:val="none" w:sz="0" w:space="0" w:color="auto"/>
                  </w:divBdr>
                  <w:divsChild>
                    <w:div w:id="673343552">
                      <w:marLeft w:val="0"/>
                      <w:marRight w:val="0"/>
                      <w:marTop w:val="0"/>
                      <w:marBottom w:val="0"/>
                      <w:divBdr>
                        <w:top w:val="none" w:sz="0" w:space="0" w:color="auto"/>
                        <w:left w:val="none" w:sz="0" w:space="0" w:color="auto"/>
                        <w:bottom w:val="none" w:sz="0" w:space="0" w:color="auto"/>
                        <w:right w:val="none" w:sz="0" w:space="0" w:color="auto"/>
                      </w:divBdr>
                    </w:div>
                  </w:divsChild>
                </w:div>
                <w:div w:id="2055806699">
                  <w:marLeft w:val="0"/>
                  <w:marRight w:val="0"/>
                  <w:marTop w:val="0"/>
                  <w:marBottom w:val="0"/>
                  <w:divBdr>
                    <w:top w:val="none" w:sz="0" w:space="0" w:color="auto"/>
                    <w:left w:val="none" w:sz="0" w:space="0" w:color="auto"/>
                    <w:bottom w:val="none" w:sz="0" w:space="0" w:color="auto"/>
                    <w:right w:val="none" w:sz="0" w:space="0" w:color="auto"/>
                  </w:divBdr>
                  <w:divsChild>
                    <w:div w:id="11022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3124">
          <w:marLeft w:val="0"/>
          <w:marRight w:val="0"/>
          <w:marTop w:val="0"/>
          <w:marBottom w:val="0"/>
          <w:divBdr>
            <w:top w:val="none" w:sz="0" w:space="0" w:color="auto"/>
            <w:left w:val="none" w:sz="0" w:space="0" w:color="auto"/>
            <w:bottom w:val="none" w:sz="0" w:space="0" w:color="auto"/>
            <w:right w:val="none" w:sz="0" w:space="0" w:color="auto"/>
          </w:divBdr>
        </w:div>
        <w:div w:id="583031416">
          <w:marLeft w:val="0"/>
          <w:marRight w:val="0"/>
          <w:marTop w:val="0"/>
          <w:marBottom w:val="0"/>
          <w:divBdr>
            <w:top w:val="none" w:sz="0" w:space="0" w:color="auto"/>
            <w:left w:val="none" w:sz="0" w:space="0" w:color="auto"/>
            <w:bottom w:val="none" w:sz="0" w:space="0" w:color="auto"/>
            <w:right w:val="none" w:sz="0" w:space="0" w:color="auto"/>
          </w:divBdr>
          <w:divsChild>
            <w:div w:id="1863587228">
              <w:marLeft w:val="-75"/>
              <w:marRight w:val="0"/>
              <w:marTop w:val="30"/>
              <w:marBottom w:val="30"/>
              <w:divBdr>
                <w:top w:val="none" w:sz="0" w:space="0" w:color="auto"/>
                <w:left w:val="none" w:sz="0" w:space="0" w:color="auto"/>
                <w:bottom w:val="none" w:sz="0" w:space="0" w:color="auto"/>
                <w:right w:val="none" w:sz="0" w:space="0" w:color="auto"/>
              </w:divBdr>
              <w:divsChild>
                <w:div w:id="46683960">
                  <w:marLeft w:val="0"/>
                  <w:marRight w:val="0"/>
                  <w:marTop w:val="0"/>
                  <w:marBottom w:val="0"/>
                  <w:divBdr>
                    <w:top w:val="none" w:sz="0" w:space="0" w:color="auto"/>
                    <w:left w:val="none" w:sz="0" w:space="0" w:color="auto"/>
                    <w:bottom w:val="none" w:sz="0" w:space="0" w:color="auto"/>
                    <w:right w:val="none" w:sz="0" w:space="0" w:color="auto"/>
                  </w:divBdr>
                  <w:divsChild>
                    <w:div w:id="1804617469">
                      <w:marLeft w:val="0"/>
                      <w:marRight w:val="0"/>
                      <w:marTop w:val="0"/>
                      <w:marBottom w:val="0"/>
                      <w:divBdr>
                        <w:top w:val="none" w:sz="0" w:space="0" w:color="auto"/>
                        <w:left w:val="none" w:sz="0" w:space="0" w:color="auto"/>
                        <w:bottom w:val="none" w:sz="0" w:space="0" w:color="auto"/>
                        <w:right w:val="none" w:sz="0" w:space="0" w:color="auto"/>
                      </w:divBdr>
                    </w:div>
                  </w:divsChild>
                </w:div>
                <w:div w:id="77675023">
                  <w:marLeft w:val="0"/>
                  <w:marRight w:val="0"/>
                  <w:marTop w:val="0"/>
                  <w:marBottom w:val="0"/>
                  <w:divBdr>
                    <w:top w:val="none" w:sz="0" w:space="0" w:color="auto"/>
                    <w:left w:val="none" w:sz="0" w:space="0" w:color="auto"/>
                    <w:bottom w:val="none" w:sz="0" w:space="0" w:color="auto"/>
                    <w:right w:val="none" w:sz="0" w:space="0" w:color="auto"/>
                  </w:divBdr>
                  <w:divsChild>
                    <w:div w:id="177931117">
                      <w:marLeft w:val="0"/>
                      <w:marRight w:val="0"/>
                      <w:marTop w:val="0"/>
                      <w:marBottom w:val="0"/>
                      <w:divBdr>
                        <w:top w:val="none" w:sz="0" w:space="0" w:color="auto"/>
                        <w:left w:val="none" w:sz="0" w:space="0" w:color="auto"/>
                        <w:bottom w:val="none" w:sz="0" w:space="0" w:color="auto"/>
                        <w:right w:val="none" w:sz="0" w:space="0" w:color="auto"/>
                      </w:divBdr>
                    </w:div>
                  </w:divsChild>
                </w:div>
                <w:div w:id="146672829">
                  <w:marLeft w:val="0"/>
                  <w:marRight w:val="0"/>
                  <w:marTop w:val="0"/>
                  <w:marBottom w:val="0"/>
                  <w:divBdr>
                    <w:top w:val="none" w:sz="0" w:space="0" w:color="auto"/>
                    <w:left w:val="none" w:sz="0" w:space="0" w:color="auto"/>
                    <w:bottom w:val="none" w:sz="0" w:space="0" w:color="auto"/>
                    <w:right w:val="none" w:sz="0" w:space="0" w:color="auto"/>
                  </w:divBdr>
                  <w:divsChild>
                    <w:div w:id="1219629905">
                      <w:marLeft w:val="0"/>
                      <w:marRight w:val="0"/>
                      <w:marTop w:val="0"/>
                      <w:marBottom w:val="0"/>
                      <w:divBdr>
                        <w:top w:val="none" w:sz="0" w:space="0" w:color="auto"/>
                        <w:left w:val="none" w:sz="0" w:space="0" w:color="auto"/>
                        <w:bottom w:val="none" w:sz="0" w:space="0" w:color="auto"/>
                        <w:right w:val="none" w:sz="0" w:space="0" w:color="auto"/>
                      </w:divBdr>
                    </w:div>
                  </w:divsChild>
                </w:div>
                <w:div w:id="150021907">
                  <w:marLeft w:val="0"/>
                  <w:marRight w:val="0"/>
                  <w:marTop w:val="0"/>
                  <w:marBottom w:val="0"/>
                  <w:divBdr>
                    <w:top w:val="none" w:sz="0" w:space="0" w:color="auto"/>
                    <w:left w:val="none" w:sz="0" w:space="0" w:color="auto"/>
                    <w:bottom w:val="none" w:sz="0" w:space="0" w:color="auto"/>
                    <w:right w:val="none" w:sz="0" w:space="0" w:color="auto"/>
                  </w:divBdr>
                  <w:divsChild>
                    <w:div w:id="42558238">
                      <w:marLeft w:val="0"/>
                      <w:marRight w:val="0"/>
                      <w:marTop w:val="0"/>
                      <w:marBottom w:val="0"/>
                      <w:divBdr>
                        <w:top w:val="none" w:sz="0" w:space="0" w:color="auto"/>
                        <w:left w:val="none" w:sz="0" w:space="0" w:color="auto"/>
                        <w:bottom w:val="none" w:sz="0" w:space="0" w:color="auto"/>
                        <w:right w:val="none" w:sz="0" w:space="0" w:color="auto"/>
                      </w:divBdr>
                    </w:div>
                  </w:divsChild>
                </w:div>
                <w:div w:id="155730890">
                  <w:marLeft w:val="0"/>
                  <w:marRight w:val="0"/>
                  <w:marTop w:val="0"/>
                  <w:marBottom w:val="0"/>
                  <w:divBdr>
                    <w:top w:val="none" w:sz="0" w:space="0" w:color="auto"/>
                    <w:left w:val="none" w:sz="0" w:space="0" w:color="auto"/>
                    <w:bottom w:val="none" w:sz="0" w:space="0" w:color="auto"/>
                    <w:right w:val="none" w:sz="0" w:space="0" w:color="auto"/>
                  </w:divBdr>
                  <w:divsChild>
                    <w:div w:id="510219477">
                      <w:marLeft w:val="0"/>
                      <w:marRight w:val="0"/>
                      <w:marTop w:val="0"/>
                      <w:marBottom w:val="0"/>
                      <w:divBdr>
                        <w:top w:val="none" w:sz="0" w:space="0" w:color="auto"/>
                        <w:left w:val="none" w:sz="0" w:space="0" w:color="auto"/>
                        <w:bottom w:val="none" w:sz="0" w:space="0" w:color="auto"/>
                        <w:right w:val="none" w:sz="0" w:space="0" w:color="auto"/>
                      </w:divBdr>
                    </w:div>
                  </w:divsChild>
                </w:div>
                <w:div w:id="245069577">
                  <w:marLeft w:val="0"/>
                  <w:marRight w:val="0"/>
                  <w:marTop w:val="0"/>
                  <w:marBottom w:val="0"/>
                  <w:divBdr>
                    <w:top w:val="none" w:sz="0" w:space="0" w:color="auto"/>
                    <w:left w:val="none" w:sz="0" w:space="0" w:color="auto"/>
                    <w:bottom w:val="none" w:sz="0" w:space="0" w:color="auto"/>
                    <w:right w:val="none" w:sz="0" w:space="0" w:color="auto"/>
                  </w:divBdr>
                  <w:divsChild>
                    <w:div w:id="601107770">
                      <w:marLeft w:val="0"/>
                      <w:marRight w:val="0"/>
                      <w:marTop w:val="0"/>
                      <w:marBottom w:val="0"/>
                      <w:divBdr>
                        <w:top w:val="none" w:sz="0" w:space="0" w:color="auto"/>
                        <w:left w:val="none" w:sz="0" w:space="0" w:color="auto"/>
                        <w:bottom w:val="none" w:sz="0" w:space="0" w:color="auto"/>
                        <w:right w:val="none" w:sz="0" w:space="0" w:color="auto"/>
                      </w:divBdr>
                    </w:div>
                  </w:divsChild>
                </w:div>
                <w:div w:id="257180417">
                  <w:marLeft w:val="0"/>
                  <w:marRight w:val="0"/>
                  <w:marTop w:val="0"/>
                  <w:marBottom w:val="0"/>
                  <w:divBdr>
                    <w:top w:val="none" w:sz="0" w:space="0" w:color="auto"/>
                    <w:left w:val="none" w:sz="0" w:space="0" w:color="auto"/>
                    <w:bottom w:val="none" w:sz="0" w:space="0" w:color="auto"/>
                    <w:right w:val="none" w:sz="0" w:space="0" w:color="auto"/>
                  </w:divBdr>
                  <w:divsChild>
                    <w:div w:id="1632441492">
                      <w:marLeft w:val="0"/>
                      <w:marRight w:val="0"/>
                      <w:marTop w:val="0"/>
                      <w:marBottom w:val="0"/>
                      <w:divBdr>
                        <w:top w:val="none" w:sz="0" w:space="0" w:color="auto"/>
                        <w:left w:val="none" w:sz="0" w:space="0" w:color="auto"/>
                        <w:bottom w:val="none" w:sz="0" w:space="0" w:color="auto"/>
                        <w:right w:val="none" w:sz="0" w:space="0" w:color="auto"/>
                      </w:divBdr>
                    </w:div>
                  </w:divsChild>
                </w:div>
                <w:div w:id="274558896">
                  <w:marLeft w:val="0"/>
                  <w:marRight w:val="0"/>
                  <w:marTop w:val="0"/>
                  <w:marBottom w:val="0"/>
                  <w:divBdr>
                    <w:top w:val="none" w:sz="0" w:space="0" w:color="auto"/>
                    <w:left w:val="none" w:sz="0" w:space="0" w:color="auto"/>
                    <w:bottom w:val="none" w:sz="0" w:space="0" w:color="auto"/>
                    <w:right w:val="none" w:sz="0" w:space="0" w:color="auto"/>
                  </w:divBdr>
                  <w:divsChild>
                    <w:div w:id="1951470474">
                      <w:marLeft w:val="0"/>
                      <w:marRight w:val="0"/>
                      <w:marTop w:val="0"/>
                      <w:marBottom w:val="0"/>
                      <w:divBdr>
                        <w:top w:val="none" w:sz="0" w:space="0" w:color="auto"/>
                        <w:left w:val="none" w:sz="0" w:space="0" w:color="auto"/>
                        <w:bottom w:val="none" w:sz="0" w:space="0" w:color="auto"/>
                        <w:right w:val="none" w:sz="0" w:space="0" w:color="auto"/>
                      </w:divBdr>
                    </w:div>
                  </w:divsChild>
                </w:div>
                <w:div w:id="279264801">
                  <w:marLeft w:val="0"/>
                  <w:marRight w:val="0"/>
                  <w:marTop w:val="0"/>
                  <w:marBottom w:val="0"/>
                  <w:divBdr>
                    <w:top w:val="none" w:sz="0" w:space="0" w:color="auto"/>
                    <w:left w:val="none" w:sz="0" w:space="0" w:color="auto"/>
                    <w:bottom w:val="none" w:sz="0" w:space="0" w:color="auto"/>
                    <w:right w:val="none" w:sz="0" w:space="0" w:color="auto"/>
                  </w:divBdr>
                  <w:divsChild>
                    <w:div w:id="1393696911">
                      <w:marLeft w:val="0"/>
                      <w:marRight w:val="0"/>
                      <w:marTop w:val="0"/>
                      <w:marBottom w:val="0"/>
                      <w:divBdr>
                        <w:top w:val="none" w:sz="0" w:space="0" w:color="auto"/>
                        <w:left w:val="none" w:sz="0" w:space="0" w:color="auto"/>
                        <w:bottom w:val="none" w:sz="0" w:space="0" w:color="auto"/>
                        <w:right w:val="none" w:sz="0" w:space="0" w:color="auto"/>
                      </w:divBdr>
                    </w:div>
                  </w:divsChild>
                </w:div>
                <w:div w:id="286468473">
                  <w:marLeft w:val="0"/>
                  <w:marRight w:val="0"/>
                  <w:marTop w:val="0"/>
                  <w:marBottom w:val="0"/>
                  <w:divBdr>
                    <w:top w:val="none" w:sz="0" w:space="0" w:color="auto"/>
                    <w:left w:val="none" w:sz="0" w:space="0" w:color="auto"/>
                    <w:bottom w:val="none" w:sz="0" w:space="0" w:color="auto"/>
                    <w:right w:val="none" w:sz="0" w:space="0" w:color="auto"/>
                  </w:divBdr>
                  <w:divsChild>
                    <w:div w:id="627276349">
                      <w:marLeft w:val="0"/>
                      <w:marRight w:val="0"/>
                      <w:marTop w:val="0"/>
                      <w:marBottom w:val="0"/>
                      <w:divBdr>
                        <w:top w:val="none" w:sz="0" w:space="0" w:color="auto"/>
                        <w:left w:val="none" w:sz="0" w:space="0" w:color="auto"/>
                        <w:bottom w:val="none" w:sz="0" w:space="0" w:color="auto"/>
                        <w:right w:val="none" w:sz="0" w:space="0" w:color="auto"/>
                      </w:divBdr>
                    </w:div>
                  </w:divsChild>
                </w:div>
                <w:div w:id="290938804">
                  <w:marLeft w:val="0"/>
                  <w:marRight w:val="0"/>
                  <w:marTop w:val="0"/>
                  <w:marBottom w:val="0"/>
                  <w:divBdr>
                    <w:top w:val="none" w:sz="0" w:space="0" w:color="auto"/>
                    <w:left w:val="none" w:sz="0" w:space="0" w:color="auto"/>
                    <w:bottom w:val="none" w:sz="0" w:space="0" w:color="auto"/>
                    <w:right w:val="none" w:sz="0" w:space="0" w:color="auto"/>
                  </w:divBdr>
                  <w:divsChild>
                    <w:div w:id="1208487914">
                      <w:marLeft w:val="0"/>
                      <w:marRight w:val="0"/>
                      <w:marTop w:val="0"/>
                      <w:marBottom w:val="0"/>
                      <w:divBdr>
                        <w:top w:val="none" w:sz="0" w:space="0" w:color="auto"/>
                        <w:left w:val="none" w:sz="0" w:space="0" w:color="auto"/>
                        <w:bottom w:val="none" w:sz="0" w:space="0" w:color="auto"/>
                        <w:right w:val="none" w:sz="0" w:space="0" w:color="auto"/>
                      </w:divBdr>
                    </w:div>
                  </w:divsChild>
                </w:div>
                <w:div w:id="310601584">
                  <w:marLeft w:val="0"/>
                  <w:marRight w:val="0"/>
                  <w:marTop w:val="0"/>
                  <w:marBottom w:val="0"/>
                  <w:divBdr>
                    <w:top w:val="none" w:sz="0" w:space="0" w:color="auto"/>
                    <w:left w:val="none" w:sz="0" w:space="0" w:color="auto"/>
                    <w:bottom w:val="none" w:sz="0" w:space="0" w:color="auto"/>
                    <w:right w:val="none" w:sz="0" w:space="0" w:color="auto"/>
                  </w:divBdr>
                  <w:divsChild>
                    <w:div w:id="36666170">
                      <w:marLeft w:val="0"/>
                      <w:marRight w:val="0"/>
                      <w:marTop w:val="0"/>
                      <w:marBottom w:val="0"/>
                      <w:divBdr>
                        <w:top w:val="none" w:sz="0" w:space="0" w:color="auto"/>
                        <w:left w:val="none" w:sz="0" w:space="0" w:color="auto"/>
                        <w:bottom w:val="none" w:sz="0" w:space="0" w:color="auto"/>
                        <w:right w:val="none" w:sz="0" w:space="0" w:color="auto"/>
                      </w:divBdr>
                    </w:div>
                  </w:divsChild>
                </w:div>
                <w:div w:id="466122004">
                  <w:marLeft w:val="0"/>
                  <w:marRight w:val="0"/>
                  <w:marTop w:val="0"/>
                  <w:marBottom w:val="0"/>
                  <w:divBdr>
                    <w:top w:val="none" w:sz="0" w:space="0" w:color="auto"/>
                    <w:left w:val="none" w:sz="0" w:space="0" w:color="auto"/>
                    <w:bottom w:val="none" w:sz="0" w:space="0" w:color="auto"/>
                    <w:right w:val="none" w:sz="0" w:space="0" w:color="auto"/>
                  </w:divBdr>
                  <w:divsChild>
                    <w:div w:id="695889271">
                      <w:marLeft w:val="0"/>
                      <w:marRight w:val="0"/>
                      <w:marTop w:val="0"/>
                      <w:marBottom w:val="0"/>
                      <w:divBdr>
                        <w:top w:val="none" w:sz="0" w:space="0" w:color="auto"/>
                        <w:left w:val="none" w:sz="0" w:space="0" w:color="auto"/>
                        <w:bottom w:val="none" w:sz="0" w:space="0" w:color="auto"/>
                        <w:right w:val="none" w:sz="0" w:space="0" w:color="auto"/>
                      </w:divBdr>
                    </w:div>
                  </w:divsChild>
                </w:div>
                <w:div w:id="497230011">
                  <w:marLeft w:val="0"/>
                  <w:marRight w:val="0"/>
                  <w:marTop w:val="0"/>
                  <w:marBottom w:val="0"/>
                  <w:divBdr>
                    <w:top w:val="none" w:sz="0" w:space="0" w:color="auto"/>
                    <w:left w:val="none" w:sz="0" w:space="0" w:color="auto"/>
                    <w:bottom w:val="none" w:sz="0" w:space="0" w:color="auto"/>
                    <w:right w:val="none" w:sz="0" w:space="0" w:color="auto"/>
                  </w:divBdr>
                  <w:divsChild>
                    <w:div w:id="773329131">
                      <w:marLeft w:val="0"/>
                      <w:marRight w:val="0"/>
                      <w:marTop w:val="0"/>
                      <w:marBottom w:val="0"/>
                      <w:divBdr>
                        <w:top w:val="none" w:sz="0" w:space="0" w:color="auto"/>
                        <w:left w:val="none" w:sz="0" w:space="0" w:color="auto"/>
                        <w:bottom w:val="none" w:sz="0" w:space="0" w:color="auto"/>
                        <w:right w:val="none" w:sz="0" w:space="0" w:color="auto"/>
                      </w:divBdr>
                    </w:div>
                  </w:divsChild>
                </w:div>
                <w:div w:id="555895542">
                  <w:marLeft w:val="0"/>
                  <w:marRight w:val="0"/>
                  <w:marTop w:val="0"/>
                  <w:marBottom w:val="0"/>
                  <w:divBdr>
                    <w:top w:val="none" w:sz="0" w:space="0" w:color="auto"/>
                    <w:left w:val="none" w:sz="0" w:space="0" w:color="auto"/>
                    <w:bottom w:val="none" w:sz="0" w:space="0" w:color="auto"/>
                    <w:right w:val="none" w:sz="0" w:space="0" w:color="auto"/>
                  </w:divBdr>
                  <w:divsChild>
                    <w:div w:id="1370255672">
                      <w:marLeft w:val="0"/>
                      <w:marRight w:val="0"/>
                      <w:marTop w:val="0"/>
                      <w:marBottom w:val="0"/>
                      <w:divBdr>
                        <w:top w:val="none" w:sz="0" w:space="0" w:color="auto"/>
                        <w:left w:val="none" w:sz="0" w:space="0" w:color="auto"/>
                        <w:bottom w:val="none" w:sz="0" w:space="0" w:color="auto"/>
                        <w:right w:val="none" w:sz="0" w:space="0" w:color="auto"/>
                      </w:divBdr>
                    </w:div>
                  </w:divsChild>
                </w:div>
                <w:div w:id="580719020">
                  <w:marLeft w:val="0"/>
                  <w:marRight w:val="0"/>
                  <w:marTop w:val="0"/>
                  <w:marBottom w:val="0"/>
                  <w:divBdr>
                    <w:top w:val="none" w:sz="0" w:space="0" w:color="auto"/>
                    <w:left w:val="none" w:sz="0" w:space="0" w:color="auto"/>
                    <w:bottom w:val="none" w:sz="0" w:space="0" w:color="auto"/>
                    <w:right w:val="none" w:sz="0" w:space="0" w:color="auto"/>
                  </w:divBdr>
                  <w:divsChild>
                    <w:div w:id="631984325">
                      <w:marLeft w:val="0"/>
                      <w:marRight w:val="0"/>
                      <w:marTop w:val="0"/>
                      <w:marBottom w:val="0"/>
                      <w:divBdr>
                        <w:top w:val="none" w:sz="0" w:space="0" w:color="auto"/>
                        <w:left w:val="none" w:sz="0" w:space="0" w:color="auto"/>
                        <w:bottom w:val="none" w:sz="0" w:space="0" w:color="auto"/>
                        <w:right w:val="none" w:sz="0" w:space="0" w:color="auto"/>
                      </w:divBdr>
                    </w:div>
                  </w:divsChild>
                </w:div>
                <w:div w:id="601113708">
                  <w:marLeft w:val="0"/>
                  <w:marRight w:val="0"/>
                  <w:marTop w:val="0"/>
                  <w:marBottom w:val="0"/>
                  <w:divBdr>
                    <w:top w:val="none" w:sz="0" w:space="0" w:color="auto"/>
                    <w:left w:val="none" w:sz="0" w:space="0" w:color="auto"/>
                    <w:bottom w:val="none" w:sz="0" w:space="0" w:color="auto"/>
                    <w:right w:val="none" w:sz="0" w:space="0" w:color="auto"/>
                  </w:divBdr>
                  <w:divsChild>
                    <w:div w:id="695349392">
                      <w:marLeft w:val="0"/>
                      <w:marRight w:val="0"/>
                      <w:marTop w:val="0"/>
                      <w:marBottom w:val="0"/>
                      <w:divBdr>
                        <w:top w:val="none" w:sz="0" w:space="0" w:color="auto"/>
                        <w:left w:val="none" w:sz="0" w:space="0" w:color="auto"/>
                        <w:bottom w:val="none" w:sz="0" w:space="0" w:color="auto"/>
                        <w:right w:val="none" w:sz="0" w:space="0" w:color="auto"/>
                      </w:divBdr>
                    </w:div>
                  </w:divsChild>
                </w:div>
                <w:div w:id="654458890">
                  <w:marLeft w:val="0"/>
                  <w:marRight w:val="0"/>
                  <w:marTop w:val="0"/>
                  <w:marBottom w:val="0"/>
                  <w:divBdr>
                    <w:top w:val="none" w:sz="0" w:space="0" w:color="auto"/>
                    <w:left w:val="none" w:sz="0" w:space="0" w:color="auto"/>
                    <w:bottom w:val="none" w:sz="0" w:space="0" w:color="auto"/>
                    <w:right w:val="none" w:sz="0" w:space="0" w:color="auto"/>
                  </w:divBdr>
                  <w:divsChild>
                    <w:div w:id="680854959">
                      <w:marLeft w:val="0"/>
                      <w:marRight w:val="0"/>
                      <w:marTop w:val="0"/>
                      <w:marBottom w:val="0"/>
                      <w:divBdr>
                        <w:top w:val="none" w:sz="0" w:space="0" w:color="auto"/>
                        <w:left w:val="none" w:sz="0" w:space="0" w:color="auto"/>
                        <w:bottom w:val="none" w:sz="0" w:space="0" w:color="auto"/>
                        <w:right w:val="none" w:sz="0" w:space="0" w:color="auto"/>
                      </w:divBdr>
                    </w:div>
                  </w:divsChild>
                </w:div>
                <w:div w:id="680012929">
                  <w:marLeft w:val="0"/>
                  <w:marRight w:val="0"/>
                  <w:marTop w:val="0"/>
                  <w:marBottom w:val="0"/>
                  <w:divBdr>
                    <w:top w:val="none" w:sz="0" w:space="0" w:color="auto"/>
                    <w:left w:val="none" w:sz="0" w:space="0" w:color="auto"/>
                    <w:bottom w:val="none" w:sz="0" w:space="0" w:color="auto"/>
                    <w:right w:val="none" w:sz="0" w:space="0" w:color="auto"/>
                  </w:divBdr>
                  <w:divsChild>
                    <w:div w:id="1662275824">
                      <w:marLeft w:val="0"/>
                      <w:marRight w:val="0"/>
                      <w:marTop w:val="0"/>
                      <w:marBottom w:val="0"/>
                      <w:divBdr>
                        <w:top w:val="none" w:sz="0" w:space="0" w:color="auto"/>
                        <w:left w:val="none" w:sz="0" w:space="0" w:color="auto"/>
                        <w:bottom w:val="none" w:sz="0" w:space="0" w:color="auto"/>
                        <w:right w:val="none" w:sz="0" w:space="0" w:color="auto"/>
                      </w:divBdr>
                    </w:div>
                  </w:divsChild>
                </w:div>
                <w:div w:id="687558139">
                  <w:marLeft w:val="0"/>
                  <w:marRight w:val="0"/>
                  <w:marTop w:val="0"/>
                  <w:marBottom w:val="0"/>
                  <w:divBdr>
                    <w:top w:val="none" w:sz="0" w:space="0" w:color="auto"/>
                    <w:left w:val="none" w:sz="0" w:space="0" w:color="auto"/>
                    <w:bottom w:val="none" w:sz="0" w:space="0" w:color="auto"/>
                    <w:right w:val="none" w:sz="0" w:space="0" w:color="auto"/>
                  </w:divBdr>
                  <w:divsChild>
                    <w:div w:id="307520937">
                      <w:marLeft w:val="0"/>
                      <w:marRight w:val="0"/>
                      <w:marTop w:val="0"/>
                      <w:marBottom w:val="0"/>
                      <w:divBdr>
                        <w:top w:val="none" w:sz="0" w:space="0" w:color="auto"/>
                        <w:left w:val="none" w:sz="0" w:space="0" w:color="auto"/>
                        <w:bottom w:val="none" w:sz="0" w:space="0" w:color="auto"/>
                        <w:right w:val="none" w:sz="0" w:space="0" w:color="auto"/>
                      </w:divBdr>
                    </w:div>
                  </w:divsChild>
                </w:div>
                <w:div w:id="733816158">
                  <w:marLeft w:val="0"/>
                  <w:marRight w:val="0"/>
                  <w:marTop w:val="0"/>
                  <w:marBottom w:val="0"/>
                  <w:divBdr>
                    <w:top w:val="none" w:sz="0" w:space="0" w:color="auto"/>
                    <w:left w:val="none" w:sz="0" w:space="0" w:color="auto"/>
                    <w:bottom w:val="none" w:sz="0" w:space="0" w:color="auto"/>
                    <w:right w:val="none" w:sz="0" w:space="0" w:color="auto"/>
                  </w:divBdr>
                  <w:divsChild>
                    <w:div w:id="447161598">
                      <w:marLeft w:val="0"/>
                      <w:marRight w:val="0"/>
                      <w:marTop w:val="0"/>
                      <w:marBottom w:val="0"/>
                      <w:divBdr>
                        <w:top w:val="none" w:sz="0" w:space="0" w:color="auto"/>
                        <w:left w:val="none" w:sz="0" w:space="0" w:color="auto"/>
                        <w:bottom w:val="none" w:sz="0" w:space="0" w:color="auto"/>
                        <w:right w:val="none" w:sz="0" w:space="0" w:color="auto"/>
                      </w:divBdr>
                    </w:div>
                  </w:divsChild>
                </w:div>
                <w:div w:id="768161406">
                  <w:marLeft w:val="0"/>
                  <w:marRight w:val="0"/>
                  <w:marTop w:val="0"/>
                  <w:marBottom w:val="0"/>
                  <w:divBdr>
                    <w:top w:val="none" w:sz="0" w:space="0" w:color="auto"/>
                    <w:left w:val="none" w:sz="0" w:space="0" w:color="auto"/>
                    <w:bottom w:val="none" w:sz="0" w:space="0" w:color="auto"/>
                    <w:right w:val="none" w:sz="0" w:space="0" w:color="auto"/>
                  </w:divBdr>
                  <w:divsChild>
                    <w:div w:id="1985549858">
                      <w:marLeft w:val="0"/>
                      <w:marRight w:val="0"/>
                      <w:marTop w:val="0"/>
                      <w:marBottom w:val="0"/>
                      <w:divBdr>
                        <w:top w:val="none" w:sz="0" w:space="0" w:color="auto"/>
                        <w:left w:val="none" w:sz="0" w:space="0" w:color="auto"/>
                        <w:bottom w:val="none" w:sz="0" w:space="0" w:color="auto"/>
                        <w:right w:val="none" w:sz="0" w:space="0" w:color="auto"/>
                      </w:divBdr>
                    </w:div>
                  </w:divsChild>
                </w:div>
                <w:div w:id="799687764">
                  <w:marLeft w:val="0"/>
                  <w:marRight w:val="0"/>
                  <w:marTop w:val="0"/>
                  <w:marBottom w:val="0"/>
                  <w:divBdr>
                    <w:top w:val="none" w:sz="0" w:space="0" w:color="auto"/>
                    <w:left w:val="none" w:sz="0" w:space="0" w:color="auto"/>
                    <w:bottom w:val="none" w:sz="0" w:space="0" w:color="auto"/>
                    <w:right w:val="none" w:sz="0" w:space="0" w:color="auto"/>
                  </w:divBdr>
                  <w:divsChild>
                    <w:div w:id="1400983776">
                      <w:marLeft w:val="0"/>
                      <w:marRight w:val="0"/>
                      <w:marTop w:val="0"/>
                      <w:marBottom w:val="0"/>
                      <w:divBdr>
                        <w:top w:val="none" w:sz="0" w:space="0" w:color="auto"/>
                        <w:left w:val="none" w:sz="0" w:space="0" w:color="auto"/>
                        <w:bottom w:val="none" w:sz="0" w:space="0" w:color="auto"/>
                        <w:right w:val="none" w:sz="0" w:space="0" w:color="auto"/>
                      </w:divBdr>
                    </w:div>
                  </w:divsChild>
                </w:div>
                <w:div w:id="833957855">
                  <w:marLeft w:val="0"/>
                  <w:marRight w:val="0"/>
                  <w:marTop w:val="0"/>
                  <w:marBottom w:val="0"/>
                  <w:divBdr>
                    <w:top w:val="none" w:sz="0" w:space="0" w:color="auto"/>
                    <w:left w:val="none" w:sz="0" w:space="0" w:color="auto"/>
                    <w:bottom w:val="none" w:sz="0" w:space="0" w:color="auto"/>
                    <w:right w:val="none" w:sz="0" w:space="0" w:color="auto"/>
                  </w:divBdr>
                  <w:divsChild>
                    <w:div w:id="202645511">
                      <w:marLeft w:val="0"/>
                      <w:marRight w:val="0"/>
                      <w:marTop w:val="0"/>
                      <w:marBottom w:val="0"/>
                      <w:divBdr>
                        <w:top w:val="none" w:sz="0" w:space="0" w:color="auto"/>
                        <w:left w:val="none" w:sz="0" w:space="0" w:color="auto"/>
                        <w:bottom w:val="none" w:sz="0" w:space="0" w:color="auto"/>
                        <w:right w:val="none" w:sz="0" w:space="0" w:color="auto"/>
                      </w:divBdr>
                    </w:div>
                  </w:divsChild>
                </w:div>
                <w:div w:id="862354055">
                  <w:marLeft w:val="0"/>
                  <w:marRight w:val="0"/>
                  <w:marTop w:val="0"/>
                  <w:marBottom w:val="0"/>
                  <w:divBdr>
                    <w:top w:val="none" w:sz="0" w:space="0" w:color="auto"/>
                    <w:left w:val="none" w:sz="0" w:space="0" w:color="auto"/>
                    <w:bottom w:val="none" w:sz="0" w:space="0" w:color="auto"/>
                    <w:right w:val="none" w:sz="0" w:space="0" w:color="auto"/>
                  </w:divBdr>
                  <w:divsChild>
                    <w:div w:id="112867877">
                      <w:marLeft w:val="0"/>
                      <w:marRight w:val="0"/>
                      <w:marTop w:val="0"/>
                      <w:marBottom w:val="0"/>
                      <w:divBdr>
                        <w:top w:val="none" w:sz="0" w:space="0" w:color="auto"/>
                        <w:left w:val="none" w:sz="0" w:space="0" w:color="auto"/>
                        <w:bottom w:val="none" w:sz="0" w:space="0" w:color="auto"/>
                        <w:right w:val="none" w:sz="0" w:space="0" w:color="auto"/>
                      </w:divBdr>
                    </w:div>
                  </w:divsChild>
                </w:div>
                <w:div w:id="883447636">
                  <w:marLeft w:val="0"/>
                  <w:marRight w:val="0"/>
                  <w:marTop w:val="0"/>
                  <w:marBottom w:val="0"/>
                  <w:divBdr>
                    <w:top w:val="none" w:sz="0" w:space="0" w:color="auto"/>
                    <w:left w:val="none" w:sz="0" w:space="0" w:color="auto"/>
                    <w:bottom w:val="none" w:sz="0" w:space="0" w:color="auto"/>
                    <w:right w:val="none" w:sz="0" w:space="0" w:color="auto"/>
                  </w:divBdr>
                  <w:divsChild>
                    <w:div w:id="1068918789">
                      <w:marLeft w:val="0"/>
                      <w:marRight w:val="0"/>
                      <w:marTop w:val="0"/>
                      <w:marBottom w:val="0"/>
                      <w:divBdr>
                        <w:top w:val="none" w:sz="0" w:space="0" w:color="auto"/>
                        <w:left w:val="none" w:sz="0" w:space="0" w:color="auto"/>
                        <w:bottom w:val="none" w:sz="0" w:space="0" w:color="auto"/>
                        <w:right w:val="none" w:sz="0" w:space="0" w:color="auto"/>
                      </w:divBdr>
                    </w:div>
                  </w:divsChild>
                </w:div>
                <w:div w:id="900943927">
                  <w:marLeft w:val="0"/>
                  <w:marRight w:val="0"/>
                  <w:marTop w:val="0"/>
                  <w:marBottom w:val="0"/>
                  <w:divBdr>
                    <w:top w:val="none" w:sz="0" w:space="0" w:color="auto"/>
                    <w:left w:val="none" w:sz="0" w:space="0" w:color="auto"/>
                    <w:bottom w:val="none" w:sz="0" w:space="0" w:color="auto"/>
                    <w:right w:val="none" w:sz="0" w:space="0" w:color="auto"/>
                  </w:divBdr>
                  <w:divsChild>
                    <w:div w:id="1958833691">
                      <w:marLeft w:val="0"/>
                      <w:marRight w:val="0"/>
                      <w:marTop w:val="0"/>
                      <w:marBottom w:val="0"/>
                      <w:divBdr>
                        <w:top w:val="none" w:sz="0" w:space="0" w:color="auto"/>
                        <w:left w:val="none" w:sz="0" w:space="0" w:color="auto"/>
                        <w:bottom w:val="none" w:sz="0" w:space="0" w:color="auto"/>
                        <w:right w:val="none" w:sz="0" w:space="0" w:color="auto"/>
                      </w:divBdr>
                    </w:div>
                  </w:divsChild>
                </w:div>
                <w:div w:id="930698967">
                  <w:marLeft w:val="0"/>
                  <w:marRight w:val="0"/>
                  <w:marTop w:val="0"/>
                  <w:marBottom w:val="0"/>
                  <w:divBdr>
                    <w:top w:val="none" w:sz="0" w:space="0" w:color="auto"/>
                    <w:left w:val="none" w:sz="0" w:space="0" w:color="auto"/>
                    <w:bottom w:val="none" w:sz="0" w:space="0" w:color="auto"/>
                    <w:right w:val="none" w:sz="0" w:space="0" w:color="auto"/>
                  </w:divBdr>
                  <w:divsChild>
                    <w:div w:id="506793790">
                      <w:marLeft w:val="0"/>
                      <w:marRight w:val="0"/>
                      <w:marTop w:val="0"/>
                      <w:marBottom w:val="0"/>
                      <w:divBdr>
                        <w:top w:val="none" w:sz="0" w:space="0" w:color="auto"/>
                        <w:left w:val="none" w:sz="0" w:space="0" w:color="auto"/>
                        <w:bottom w:val="none" w:sz="0" w:space="0" w:color="auto"/>
                        <w:right w:val="none" w:sz="0" w:space="0" w:color="auto"/>
                      </w:divBdr>
                    </w:div>
                  </w:divsChild>
                </w:div>
                <w:div w:id="932323850">
                  <w:marLeft w:val="0"/>
                  <w:marRight w:val="0"/>
                  <w:marTop w:val="0"/>
                  <w:marBottom w:val="0"/>
                  <w:divBdr>
                    <w:top w:val="none" w:sz="0" w:space="0" w:color="auto"/>
                    <w:left w:val="none" w:sz="0" w:space="0" w:color="auto"/>
                    <w:bottom w:val="none" w:sz="0" w:space="0" w:color="auto"/>
                    <w:right w:val="none" w:sz="0" w:space="0" w:color="auto"/>
                  </w:divBdr>
                  <w:divsChild>
                    <w:div w:id="1878350125">
                      <w:marLeft w:val="0"/>
                      <w:marRight w:val="0"/>
                      <w:marTop w:val="0"/>
                      <w:marBottom w:val="0"/>
                      <w:divBdr>
                        <w:top w:val="none" w:sz="0" w:space="0" w:color="auto"/>
                        <w:left w:val="none" w:sz="0" w:space="0" w:color="auto"/>
                        <w:bottom w:val="none" w:sz="0" w:space="0" w:color="auto"/>
                        <w:right w:val="none" w:sz="0" w:space="0" w:color="auto"/>
                      </w:divBdr>
                    </w:div>
                  </w:divsChild>
                </w:div>
                <w:div w:id="957102246">
                  <w:marLeft w:val="0"/>
                  <w:marRight w:val="0"/>
                  <w:marTop w:val="0"/>
                  <w:marBottom w:val="0"/>
                  <w:divBdr>
                    <w:top w:val="none" w:sz="0" w:space="0" w:color="auto"/>
                    <w:left w:val="none" w:sz="0" w:space="0" w:color="auto"/>
                    <w:bottom w:val="none" w:sz="0" w:space="0" w:color="auto"/>
                    <w:right w:val="none" w:sz="0" w:space="0" w:color="auto"/>
                  </w:divBdr>
                  <w:divsChild>
                    <w:div w:id="49814274">
                      <w:marLeft w:val="0"/>
                      <w:marRight w:val="0"/>
                      <w:marTop w:val="0"/>
                      <w:marBottom w:val="0"/>
                      <w:divBdr>
                        <w:top w:val="none" w:sz="0" w:space="0" w:color="auto"/>
                        <w:left w:val="none" w:sz="0" w:space="0" w:color="auto"/>
                        <w:bottom w:val="none" w:sz="0" w:space="0" w:color="auto"/>
                        <w:right w:val="none" w:sz="0" w:space="0" w:color="auto"/>
                      </w:divBdr>
                    </w:div>
                  </w:divsChild>
                </w:div>
                <w:div w:id="977615676">
                  <w:marLeft w:val="0"/>
                  <w:marRight w:val="0"/>
                  <w:marTop w:val="0"/>
                  <w:marBottom w:val="0"/>
                  <w:divBdr>
                    <w:top w:val="none" w:sz="0" w:space="0" w:color="auto"/>
                    <w:left w:val="none" w:sz="0" w:space="0" w:color="auto"/>
                    <w:bottom w:val="none" w:sz="0" w:space="0" w:color="auto"/>
                    <w:right w:val="none" w:sz="0" w:space="0" w:color="auto"/>
                  </w:divBdr>
                  <w:divsChild>
                    <w:div w:id="1745179131">
                      <w:marLeft w:val="0"/>
                      <w:marRight w:val="0"/>
                      <w:marTop w:val="0"/>
                      <w:marBottom w:val="0"/>
                      <w:divBdr>
                        <w:top w:val="none" w:sz="0" w:space="0" w:color="auto"/>
                        <w:left w:val="none" w:sz="0" w:space="0" w:color="auto"/>
                        <w:bottom w:val="none" w:sz="0" w:space="0" w:color="auto"/>
                        <w:right w:val="none" w:sz="0" w:space="0" w:color="auto"/>
                      </w:divBdr>
                    </w:div>
                  </w:divsChild>
                </w:div>
                <w:div w:id="993030130">
                  <w:marLeft w:val="0"/>
                  <w:marRight w:val="0"/>
                  <w:marTop w:val="0"/>
                  <w:marBottom w:val="0"/>
                  <w:divBdr>
                    <w:top w:val="none" w:sz="0" w:space="0" w:color="auto"/>
                    <w:left w:val="none" w:sz="0" w:space="0" w:color="auto"/>
                    <w:bottom w:val="none" w:sz="0" w:space="0" w:color="auto"/>
                    <w:right w:val="none" w:sz="0" w:space="0" w:color="auto"/>
                  </w:divBdr>
                  <w:divsChild>
                    <w:div w:id="1096903335">
                      <w:marLeft w:val="0"/>
                      <w:marRight w:val="0"/>
                      <w:marTop w:val="0"/>
                      <w:marBottom w:val="0"/>
                      <w:divBdr>
                        <w:top w:val="none" w:sz="0" w:space="0" w:color="auto"/>
                        <w:left w:val="none" w:sz="0" w:space="0" w:color="auto"/>
                        <w:bottom w:val="none" w:sz="0" w:space="0" w:color="auto"/>
                        <w:right w:val="none" w:sz="0" w:space="0" w:color="auto"/>
                      </w:divBdr>
                    </w:div>
                  </w:divsChild>
                </w:div>
                <w:div w:id="1095399145">
                  <w:marLeft w:val="0"/>
                  <w:marRight w:val="0"/>
                  <w:marTop w:val="0"/>
                  <w:marBottom w:val="0"/>
                  <w:divBdr>
                    <w:top w:val="none" w:sz="0" w:space="0" w:color="auto"/>
                    <w:left w:val="none" w:sz="0" w:space="0" w:color="auto"/>
                    <w:bottom w:val="none" w:sz="0" w:space="0" w:color="auto"/>
                    <w:right w:val="none" w:sz="0" w:space="0" w:color="auto"/>
                  </w:divBdr>
                  <w:divsChild>
                    <w:div w:id="1612857170">
                      <w:marLeft w:val="0"/>
                      <w:marRight w:val="0"/>
                      <w:marTop w:val="0"/>
                      <w:marBottom w:val="0"/>
                      <w:divBdr>
                        <w:top w:val="none" w:sz="0" w:space="0" w:color="auto"/>
                        <w:left w:val="none" w:sz="0" w:space="0" w:color="auto"/>
                        <w:bottom w:val="none" w:sz="0" w:space="0" w:color="auto"/>
                        <w:right w:val="none" w:sz="0" w:space="0" w:color="auto"/>
                      </w:divBdr>
                    </w:div>
                  </w:divsChild>
                </w:div>
                <w:div w:id="1113943862">
                  <w:marLeft w:val="0"/>
                  <w:marRight w:val="0"/>
                  <w:marTop w:val="0"/>
                  <w:marBottom w:val="0"/>
                  <w:divBdr>
                    <w:top w:val="none" w:sz="0" w:space="0" w:color="auto"/>
                    <w:left w:val="none" w:sz="0" w:space="0" w:color="auto"/>
                    <w:bottom w:val="none" w:sz="0" w:space="0" w:color="auto"/>
                    <w:right w:val="none" w:sz="0" w:space="0" w:color="auto"/>
                  </w:divBdr>
                  <w:divsChild>
                    <w:div w:id="1718822456">
                      <w:marLeft w:val="0"/>
                      <w:marRight w:val="0"/>
                      <w:marTop w:val="0"/>
                      <w:marBottom w:val="0"/>
                      <w:divBdr>
                        <w:top w:val="none" w:sz="0" w:space="0" w:color="auto"/>
                        <w:left w:val="none" w:sz="0" w:space="0" w:color="auto"/>
                        <w:bottom w:val="none" w:sz="0" w:space="0" w:color="auto"/>
                        <w:right w:val="none" w:sz="0" w:space="0" w:color="auto"/>
                      </w:divBdr>
                    </w:div>
                  </w:divsChild>
                </w:div>
                <w:div w:id="1147623420">
                  <w:marLeft w:val="0"/>
                  <w:marRight w:val="0"/>
                  <w:marTop w:val="0"/>
                  <w:marBottom w:val="0"/>
                  <w:divBdr>
                    <w:top w:val="none" w:sz="0" w:space="0" w:color="auto"/>
                    <w:left w:val="none" w:sz="0" w:space="0" w:color="auto"/>
                    <w:bottom w:val="none" w:sz="0" w:space="0" w:color="auto"/>
                    <w:right w:val="none" w:sz="0" w:space="0" w:color="auto"/>
                  </w:divBdr>
                  <w:divsChild>
                    <w:div w:id="690567504">
                      <w:marLeft w:val="0"/>
                      <w:marRight w:val="0"/>
                      <w:marTop w:val="0"/>
                      <w:marBottom w:val="0"/>
                      <w:divBdr>
                        <w:top w:val="none" w:sz="0" w:space="0" w:color="auto"/>
                        <w:left w:val="none" w:sz="0" w:space="0" w:color="auto"/>
                        <w:bottom w:val="none" w:sz="0" w:space="0" w:color="auto"/>
                        <w:right w:val="none" w:sz="0" w:space="0" w:color="auto"/>
                      </w:divBdr>
                    </w:div>
                  </w:divsChild>
                </w:div>
                <w:div w:id="1164466666">
                  <w:marLeft w:val="0"/>
                  <w:marRight w:val="0"/>
                  <w:marTop w:val="0"/>
                  <w:marBottom w:val="0"/>
                  <w:divBdr>
                    <w:top w:val="none" w:sz="0" w:space="0" w:color="auto"/>
                    <w:left w:val="none" w:sz="0" w:space="0" w:color="auto"/>
                    <w:bottom w:val="none" w:sz="0" w:space="0" w:color="auto"/>
                    <w:right w:val="none" w:sz="0" w:space="0" w:color="auto"/>
                  </w:divBdr>
                  <w:divsChild>
                    <w:div w:id="1003631615">
                      <w:marLeft w:val="0"/>
                      <w:marRight w:val="0"/>
                      <w:marTop w:val="0"/>
                      <w:marBottom w:val="0"/>
                      <w:divBdr>
                        <w:top w:val="none" w:sz="0" w:space="0" w:color="auto"/>
                        <w:left w:val="none" w:sz="0" w:space="0" w:color="auto"/>
                        <w:bottom w:val="none" w:sz="0" w:space="0" w:color="auto"/>
                        <w:right w:val="none" w:sz="0" w:space="0" w:color="auto"/>
                      </w:divBdr>
                    </w:div>
                  </w:divsChild>
                </w:div>
                <w:div w:id="1210605227">
                  <w:marLeft w:val="0"/>
                  <w:marRight w:val="0"/>
                  <w:marTop w:val="0"/>
                  <w:marBottom w:val="0"/>
                  <w:divBdr>
                    <w:top w:val="none" w:sz="0" w:space="0" w:color="auto"/>
                    <w:left w:val="none" w:sz="0" w:space="0" w:color="auto"/>
                    <w:bottom w:val="none" w:sz="0" w:space="0" w:color="auto"/>
                    <w:right w:val="none" w:sz="0" w:space="0" w:color="auto"/>
                  </w:divBdr>
                  <w:divsChild>
                    <w:div w:id="1428963534">
                      <w:marLeft w:val="0"/>
                      <w:marRight w:val="0"/>
                      <w:marTop w:val="0"/>
                      <w:marBottom w:val="0"/>
                      <w:divBdr>
                        <w:top w:val="none" w:sz="0" w:space="0" w:color="auto"/>
                        <w:left w:val="none" w:sz="0" w:space="0" w:color="auto"/>
                        <w:bottom w:val="none" w:sz="0" w:space="0" w:color="auto"/>
                        <w:right w:val="none" w:sz="0" w:space="0" w:color="auto"/>
                      </w:divBdr>
                    </w:div>
                  </w:divsChild>
                </w:div>
                <w:div w:id="1230382252">
                  <w:marLeft w:val="0"/>
                  <w:marRight w:val="0"/>
                  <w:marTop w:val="0"/>
                  <w:marBottom w:val="0"/>
                  <w:divBdr>
                    <w:top w:val="none" w:sz="0" w:space="0" w:color="auto"/>
                    <w:left w:val="none" w:sz="0" w:space="0" w:color="auto"/>
                    <w:bottom w:val="none" w:sz="0" w:space="0" w:color="auto"/>
                    <w:right w:val="none" w:sz="0" w:space="0" w:color="auto"/>
                  </w:divBdr>
                  <w:divsChild>
                    <w:div w:id="787696450">
                      <w:marLeft w:val="0"/>
                      <w:marRight w:val="0"/>
                      <w:marTop w:val="0"/>
                      <w:marBottom w:val="0"/>
                      <w:divBdr>
                        <w:top w:val="none" w:sz="0" w:space="0" w:color="auto"/>
                        <w:left w:val="none" w:sz="0" w:space="0" w:color="auto"/>
                        <w:bottom w:val="none" w:sz="0" w:space="0" w:color="auto"/>
                        <w:right w:val="none" w:sz="0" w:space="0" w:color="auto"/>
                      </w:divBdr>
                    </w:div>
                  </w:divsChild>
                </w:div>
                <w:div w:id="1258322797">
                  <w:marLeft w:val="0"/>
                  <w:marRight w:val="0"/>
                  <w:marTop w:val="0"/>
                  <w:marBottom w:val="0"/>
                  <w:divBdr>
                    <w:top w:val="none" w:sz="0" w:space="0" w:color="auto"/>
                    <w:left w:val="none" w:sz="0" w:space="0" w:color="auto"/>
                    <w:bottom w:val="none" w:sz="0" w:space="0" w:color="auto"/>
                    <w:right w:val="none" w:sz="0" w:space="0" w:color="auto"/>
                  </w:divBdr>
                  <w:divsChild>
                    <w:div w:id="841508436">
                      <w:marLeft w:val="0"/>
                      <w:marRight w:val="0"/>
                      <w:marTop w:val="0"/>
                      <w:marBottom w:val="0"/>
                      <w:divBdr>
                        <w:top w:val="none" w:sz="0" w:space="0" w:color="auto"/>
                        <w:left w:val="none" w:sz="0" w:space="0" w:color="auto"/>
                        <w:bottom w:val="none" w:sz="0" w:space="0" w:color="auto"/>
                        <w:right w:val="none" w:sz="0" w:space="0" w:color="auto"/>
                      </w:divBdr>
                    </w:div>
                  </w:divsChild>
                </w:div>
                <w:div w:id="1305624935">
                  <w:marLeft w:val="0"/>
                  <w:marRight w:val="0"/>
                  <w:marTop w:val="0"/>
                  <w:marBottom w:val="0"/>
                  <w:divBdr>
                    <w:top w:val="none" w:sz="0" w:space="0" w:color="auto"/>
                    <w:left w:val="none" w:sz="0" w:space="0" w:color="auto"/>
                    <w:bottom w:val="none" w:sz="0" w:space="0" w:color="auto"/>
                    <w:right w:val="none" w:sz="0" w:space="0" w:color="auto"/>
                  </w:divBdr>
                  <w:divsChild>
                    <w:div w:id="1179730600">
                      <w:marLeft w:val="0"/>
                      <w:marRight w:val="0"/>
                      <w:marTop w:val="0"/>
                      <w:marBottom w:val="0"/>
                      <w:divBdr>
                        <w:top w:val="none" w:sz="0" w:space="0" w:color="auto"/>
                        <w:left w:val="none" w:sz="0" w:space="0" w:color="auto"/>
                        <w:bottom w:val="none" w:sz="0" w:space="0" w:color="auto"/>
                        <w:right w:val="none" w:sz="0" w:space="0" w:color="auto"/>
                      </w:divBdr>
                    </w:div>
                  </w:divsChild>
                </w:div>
                <w:div w:id="1420105100">
                  <w:marLeft w:val="0"/>
                  <w:marRight w:val="0"/>
                  <w:marTop w:val="0"/>
                  <w:marBottom w:val="0"/>
                  <w:divBdr>
                    <w:top w:val="none" w:sz="0" w:space="0" w:color="auto"/>
                    <w:left w:val="none" w:sz="0" w:space="0" w:color="auto"/>
                    <w:bottom w:val="none" w:sz="0" w:space="0" w:color="auto"/>
                    <w:right w:val="none" w:sz="0" w:space="0" w:color="auto"/>
                  </w:divBdr>
                  <w:divsChild>
                    <w:div w:id="747851924">
                      <w:marLeft w:val="0"/>
                      <w:marRight w:val="0"/>
                      <w:marTop w:val="0"/>
                      <w:marBottom w:val="0"/>
                      <w:divBdr>
                        <w:top w:val="none" w:sz="0" w:space="0" w:color="auto"/>
                        <w:left w:val="none" w:sz="0" w:space="0" w:color="auto"/>
                        <w:bottom w:val="none" w:sz="0" w:space="0" w:color="auto"/>
                        <w:right w:val="none" w:sz="0" w:space="0" w:color="auto"/>
                      </w:divBdr>
                    </w:div>
                  </w:divsChild>
                </w:div>
                <w:div w:id="1424380520">
                  <w:marLeft w:val="0"/>
                  <w:marRight w:val="0"/>
                  <w:marTop w:val="0"/>
                  <w:marBottom w:val="0"/>
                  <w:divBdr>
                    <w:top w:val="none" w:sz="0" w:space="0" w:color="auto"/>
                    <w:left w:val="none" w:sz="0" w:space="0" w:color="auto"/>
                    <w:bottom w:val="none" w:sz="0" w:space="0" w:color="auto"/>
                    <w:right w:val="none" w:sz="0" w:space="0" w:color="auto"/>
                  </w:divBdr>
                  <w:divsChild>
                    <w:div w:id="1676763679">
                      <w:marLeft w:val="0"/>
                      <w:marRight w:val="0"/>
                      <w:marTop w:val="0"/>
                      <w:marBottom w:val="0"/>
                      <w:divBdr>
                        <w:top w:val="none" w:sz="0" w:space="0" w:color="auto"/>
                        <w:left w:val="none" w:sz="0" w:space="0" w:color="auto"/>
                        <w:bottom w:val="none" w:sz="0" w:space="0" w:color="auto"/>
                        <w:right w:val="none" w:sz="0" w:space="0" w:color="auto"/>
                      </w:divBdr>
                    </w:div>
                  </w:divsChild>
                </w:div>
                <w:div w:id="1454665243">
                  <w:marLeft w:val="0"/>
                  <w:marRight w:val="0"/>
                  <w:marTop w:val="0"/>
                  <w:marBottom w:val="0"/>
                  <w:divBdr>
                    <w:top w:val="none" w:sz="0" w:space="0" w:color="auto"/>
                    <w:left w:val="none" w:sz="0" w:space="0" w:color="auto"/>
                    <w:bottom w:val="none" w:sz="0" w:space="0" w:color="auto"/>
                    <w:right w:val="none" w:sz="0" w:space="0" w:color="auto"/>
                  </w:divBdr>
                  <w:divsChild>
                    <w:div w:id="491407948">
                      <w:marLeft w:val="0"/>
                      <w:marRight w:val="0"/>
                      <w:marTop w:val="0"/>
                      <w:marBottom w:val="0"/>
                      <w:divBdr>
                        <w:top w:val="none" w:sz="0" w:space="0" w:color="auto"/>
                        <w:left w:val="none" w:sz="0" w:space="0" w:color="auto"/>
                        <w:bottom w:val="none" w:sz="0" w:space="0" w:color="auto"/>
                        <w:right w:val="none" w:sz="0" w:space="0" w:color="auto"/>
                      </w:divBdr>
                    </w:div>
                  </w:divsChild>
                </w:div>
                <w:div w:id="1458832508">
                  <w:marLeft w:val="0"/>
                  <w:marRight w:val="0"/>
                  <w:marTop w:val="0"/>
                  <w:marBottom w:val="0"/>
                  <w:divBdr>
                    <w:top w:val="none" w:sz="0" w:space="0" w:color="auto"/>
                    <w:left w:val="none" w:sz="0" w:space="0" w:color="auto"/>
                    <w:bottom w:val="none" w:sz="0" w:space="0" w:color="auto"/>
                    <w:right w:val="none" w:sz="0" w:space="0" w:color="auto"/>
                  </w:divBdr>
                  <w:divsChild>
                    <w:div w:id="487325848">
                      <w:marLeft w:val="0"/>
                      <w:marRight w:val="0"/>
                      <w:marTop w:val="0"/>
                      <w:marBottom w:val="0"/>
                      <w:divBdr>
                        <w:top w:val="none" w:sz="0" w:space="0" w:color="auto"/>
                        <w:left w:val="none" w:sz="0" w:space="0" w:color="auto"/>
                        <w:bottom w:val="none" w:sz="0" w:space="0" w:color="auto"/>
                        <w:right w:val="none" w:sz="0" w:space="0" w:color="auto"/>
                      </w:divBdr>
                    </w:div>
                  </w:divsChild>
                </w:div>
                <w:div w:id="1472409154">
                  <w:marLeft w:val="0"/>
                  <w:marRight w:val="0"/>
                  <w:marTop w:val="0"/>
                  <w:marBottom w:val="0"/>
                  <w:divBdr>
                    <w:top w:val="none" w:sz="0" w:space="0" w:color="auto"/>
                    <w:left w:val="none" w:sz="0" w:space="0" w:color="auto"/>
                    <w:bottom w:val="none" w:sz="0" w:space="0" w:color="auto"/>
                    <w:right w:val="none" w:sz="0" w:space="0" w:color="auto"/>
                  </w:divBdr>
                  <w:divsChild>
                    <w:div w:id="2078278668">
                      <w:marLeft w:val="0"/>
                      <w:marRight w:val="0"/>
                      <w:marTop w:val="0"/>
                      <w:marBottom w:val="0"/>
                      <w:divBdr>
                        <w:top w:val="none" w:sz="0" w:space="0" w:color="auto"/>
                        <w:left w:val="none" w:sz="0" w:space="0" w:color="auto"/>
                        <w:bottom w:val="none" w:sz="0" w:space="0" w:color="auto"/>
                        <w:right w:val="none" w:sz="0" w:space="0" w:color="auto"/>
                      </w:divBdr>
                    </w:div>
                  </w:divsChild>
                </w:div>
                <w:div w:id="1484351348">
                  <w:marLeft w:val="0"/>
                  <w:marRight w:val="0"/>
                  <w:marTop w:val="0"/>
                  <w:marBottom w:val="0"/>
                  <w:divBdr>
                    <w:top w:val="none" w:sz="0" w:space="0" w:color="auto"/>
                    <w:left w:val="none" w:sz="0" w:space="0" w:color="auto"/>
                    <w:bottom w:val="none" w:sz="0" w:space="0" w:color="auto"/>
                    <w:right w:val="none" w:sz="0" w:space="0" w:color="auto"/>
                  </w:divBdr>
                  <w:divsChild>
                    <w:div w:id="419330869">
                      <w:marLeft w:val="0"/>
                      <w:marRight w:val="0"/>
                      <w:marTop w:val="0"/>
                      <w:marBottom w:val="0"/>
                      <w:divBdr>
                        <w:top w:val="none" w:sz="0" w:space="0" w:color="auto"/>
                        <w:left w:val="none" w:sz="0" w:space="0" w:color="auto"/>
                        <w:bottom w:val="none" w:sz="0" w:space="0" w:color="auto"/>
                        <w:right w:val="none" w:sz="0" w:space="0" w:color="auto"/>
                      </w:divBdr>
                    </w:div>
                  </w:divsChild>
                </w:div>
                <w:div w:id="1488207097">
                  <w:marLeft w:val="0"/>
                  <w:marRight w:val="0"/>
                  <w:marTop w:val="0"/>
                  <w:marBottom w:val="0"/>
                  <w:divBdr>
                    <w:top w:val="none" w:sz="0" w:space="0" w:color="auto"/>
                    <w:left w:val="none" w:sz="0" w:space="0" w:color="auto"/>
                    <w:bottom w:val="none" w:sz="0" w:space="0" w:color="auto"/>
                    <w:right w:val="none" w:sz="0" w:space="0" w:color="auto"/>
                  </w:divBdr>
                  <w:divsChild>
                    <w:div w:id="425154442">
                      <w:marLeft w:val="0"/>
                      <w:marRight w:val="0"/>
                      <w:marTop w:val="0"/>
                      <w:marBottom w:val="0"/>
                      <w:divBdr>
                        <w:top w:val="none" w:sz="0" w:space="0" w:color="auto"/>
                        <w:left w:val="none" w:sz="0" w:space="0" w:color="auto"/>
                        <w:bottom w:val="none" w:sz="0" w:space="0" w:color="auto"/>
                        <w:right w:val="none" w:sz="0" w:space="0" w:color="auto"/>
                      </w:divBdr>
                    </w:div>
                  </w:divsChild>
                </w:div>
                <w:div w:id="1649942756">
                  <w:marLeft w:val="0"/>
                  <w:marRight w:val="0"/>
                  <w:marTop w:val="0"/>
                  <w:marBottom w:val="0"/>
                  <w:divBdr>
                    <w:top w:val="none" w:sz="0" w:space="0" w:color="auto"/>
                    <w:left w:val="none" w:sz="0" w:space="0" w:color="auto"/>
                    <w:bottom w:val="none" w:sz="0" w:space="0" w:color="auto"/>
                    <w:right w:val="none" w:sz="0" w:space="0" w:color="auto"/>
                  </w:divBdr>
                  <w:divsChild>
                    <w:div w:id="702680528">
                      <w:marLeft w:val="0"/>
                      <w:marRight w:val="0"/>
                      <w:marTop w:val="0"/>
                      <w:marBottom w:val="0"/>
                      <w:divBdr>
                        <w:top w:val="none" w:sz="0" w:space="0" w:color="auto"/>
                        <w:left w:val="none" w:sz="0" w:space="0" w:color="auto"/>
                        <w:bottom w:val="none" w:sz="0" w:space="0" w:color="auto"/>
                        <w:right w:val="none" w:sz="0" w:space="0" w:color="auto"/>
                      </w:divBdr>
                    </w:div>
                  </w:divsChild>
                </w:div>
                <w:div w:id="1699962379">
                  <w:marLeft w:val="0"/>
                  <w:marRight w:val="0"/>
                  <w:marTop w:val="0"/>
                  <w:marBottom w:val="0"/>
                  <w:divBdr>
                    <w:top w:val="none" w:sz="0" w:space="0" w:color="auto"/>
                    <w:left w:val="none" w:sz="0" w:space="0" w:color="auto"/>
                    <w:bottom w:val="none" w:sz="0" w:space="0" w:color="auto"/>
                    <w:right w:val="none" w:sz="0" w:space="0" w:color="auto"/>
                  </w:divBdr>
                  <w:divsChild>
                    <w:div w:id="1468935310">
                      <w:marLeft w:val="0"/>
                      <w:marRight w:val="0"/>
                      <w:marTop w:val="0"/>
                      <w:marBottom w:val="0"/>
                      <w:divBdr>
                        <w:top w:val="none" w:sz="0" w:space="0" w:color="auto"/>
                        <w:left w:val="none" w:sz="0" w:space="0" w:color="auto"/>
                        <w:bottom w:val="none" w:sz="0" w:space="0" w:color="auto"/>
                        <w:right w:val="none" w:sz="0" w:space="0" w:color="auto"/>
                      </w:divBdr>
                    </w:div>
                  </w:divsChild>
                </w:div>
                <w:div w:id="1721394463">
                  <w:marLeft w:val="0"/>
                  <w:marRight w:val="0"/>
                  <w:marTop w:val="0"/>
                  <w:marBottom w:val="0"/>
                  <w:divBdr>
                    <w:top w:val="none" w:sz="0" w:space="0" w:color="auto"/>
                    <w:left w:val="none" w:sz="0" w:space="0" w:color="auto"/>
                    <w:bottom w:val="none" w:sz="0" w:space="0" w:color="auto"/>
                    <w:right w:val="none" w:sz="0" w:space="0" w:color="auto"/>
                  </w:divBdr>
                  <w:divsChild>
                    <w:div w:id="803354654">
                      <w:marLeft w:val="0"/>
                      <w:marRight w:val="0"/>
                      <w:marTop w:val="0"/>
                      <w:marBottom w:val="0"/>
                      <w:divBdr>
                        <w:top w:val="none" w:sz="0" w:space="0" w:color="auto"/>
                        <w:left w:val="none" w:sz="0" w:space="0" w:color="auto"/>
                        <w:bottom w:val="none" w:sz="0" w:space="0" w:color="auto"/>
                        <w:right w:val="none" w:sz="0" w:space="0" w:color="auto"/>
                      </w:divBdr>
                    </w:div>
                  </w:divsChild>
                </w:div>
                <w:div w:id="1724016816">
                  <w:marLeft w:val="0"/>
                  <w:marRight w:val="0"/>
                  <w:marTop w:val="0"/>
                  <w:marBottom w:val="0"/>
                  <w:divBdr>
                    <w:top w:val="none" w:sz="0" w:space="0" w:color="auto"/>
                    <w:left w:val="none" w:sz="0" w:space="0" w:color="auto"/>
                    <w:bottom w:val="none" w:sz="0" w:space="0" w:color="auto"/>
                    <w:right w:val="none" w:sz="0" w:space="0" w:color="auto"/>
                  </w:divBdr>
                  <w:divsChild>
                    <w:div w:id="1917130012">
                      <w:marLeft w:val="0"/>
                      <w:marRight w:val="0"/>
                      <w:marTop w:val="0"/>
                      <w:marBottom w:val="0"/>
                      <w:divBdr>
                        <w:top w:val="none" w:sz="0" w:space="0" w:color="auto"/>
                        <w:left w:val="none" w:sz="0" w:space="0" w:color="auto"/>
                        <w:bottom w:val="none" w:sz="0" w:space="0" w:color="auto"/>
                        <w:right w:val="none" w:sz="0" w:space="0" w:color="auto"/>
                      </w:divBdr>
                    </w:div>
                  </w:divsChild>
                </w:div>
                <w:div w:id="1777673475">
                  <w:marLeft w:val="0"/>
                  <w:marRight w:val="0"/>
                  <w:marTop w:val="0"/>
                  <w:marBottom w:val="0"/>
                  <w:divBdr>
                    <w:top w:val="none" w:sz="0" w:space="0" w:color="auto"/>
                    <w:left w:val="none" w:sz="0" w:space="0" w:color="auto"/>
                    <w:bottom w:val="none" w:sz="0" w:space="0" w:color="auto"/>
                    <w:right w:val="none" w:sz="0" w:space="0" w:color="auto"/>
                  </w:divBdr>
                  <w:divsChild>
                    <w:div w:id="1725595646">
                      <w:marLeft w:val="0"/>
                      <w:marRight w:val="0"/>
                      <w:marTop w:val="0"/>
                      <w:marBottom w:val="0"/>
                      <w:divBdr>
                        <w:top w:val="none" w:sz="0" w:space="0" w:color="auto"/>
                        <w:left w:val="none" w:sz="0" w:space="0" w:color="auto"/>
                        <w:bottom w:val="none" w:sz="0" w:space="0" w:color="auto"/>
                        <w:right w:val="none" w:sz="0" w:space="0" w:color="auto"/>
                      </w:divBdr>
                    </w:div>
                  </w:divsChild>
                </w:div>
                <w:div w:id="1813712942">
                  <w:marLeft w:val="0"/>
                  <w:marRight w:val="0"/>
                  <w:marTop w:val="0"/>
                  <w:marBottom w:val="0"/>
                  <w:divBdr>
                    <w:top w:val="none" w:sz="0" w:space="0" w:color="auto"/>
                    <w:left w:val="none" w:sz="0" w:space="0" w:color="auto"/>
                    <w:bottom w:val="none" w:sz="0" w:space="0" w:color="auto"/>
                    <w:right w:val="none" w:sz="0" w:space="0" w:color="auto"/>
                  </w:divBdr>
                  <w:divsChild>
                    <w:div w:id="1552572262">
                      <w:marLeft w:val="0"/>
                      <w:marRight w:val="0"/>
                      <w:marTop w:val="0"/>
                      <w:marBottom w:val="0"/>
                      <w:divBdr>
                        <w:top w:val="none" w:sz="0" w:space="0" w:color="auto"/>
                        <w:left w:val="none" w:sz="0" w:space="0" w:color="auto"/>
                        <w:bottom w:val="none" w:sz="0" w:space="0" w:color="auto"/>
                        <w:right w:val="none" w:sz="0" w:space="0" w:color="auto"/>
                      </w:divBdr>
                    </w:div>
                  </w:divsChild>
                </w:div>
                <w:div w:id="1865709565">
                  <w:marLeft w:val="0"/>
                  <w:marRight w:val="0"/>
                  <w:marTop w:val="0"/>
                  <w:marBottom w:val="0"/>
                  <w:divBdr>
                    <w:top w:val="none" w:sz="0" w:space="0" w:color="auto"/>
                    <w:left w:val="none" w:sz="0" w:space="0" w:color="auto"/>
                    <w:bottom w:val="none" w:sz="0" w:space="0" w:color="auto"/>
                    <w:right w:val="none" w:sz="0" w:space="0" w:color="auto"/>
                  </w:divBdr>
                  <w:divsChild>
                    <w:div w:id="621231031">
                      <w:marLeft w:val="0"/>
                      <w:marRight w:val="0"/>
                      <w:marTop w:val="0"/>
                      <w:marBottom w:val="0"/>
                      <w:divBdr>
                        <w:top w:val="none" w:sz="0" w:space="0" w:color="auto"/>
                        <w:left w:val="none" w:sz="0" w:space="0" w:color="auto"/>
                        <w:bottom w:val="none" w:sz="0" w:space="0" w:color="auto"/>
                        <w:right w:val="none" w:sz="0" w:space="0" w:color="auto"/>
                      </w:divBdr>
                    </w:div>
                  </w:divsChild>
                </w:div>
                <w:div w:id="1868445866">
                  <w:marLeft w:val="0"/>
                  <w:marRight w:val="0"/>
                  <w:marTop w:val="0"/>
                  <w:marBottom w:val="0"/>
                  <w:divBdr>
                    <w:top w:val="none" w:sz="0" w:space="0" w:color="auto"/>
                    <w:left w:val="none" w:sz="0" w:space="0" w:color="auto"/>
                    <w:bottom w:val="none" w:sz="0" w:space="0" w:color="auto"/>
                    <w:right w:val="none" w:sz="0" w:space="0" w:color="auto"/>
                  </w:divBdr>
                  <w:divsChild>
                    <w:div w:id="1929188967">
                      <w:marLeft w:val="0"/>
                      <w:marRight w:val="0"/>
                      <w:marTop w:val="0"/>
                      <w:marBottom w:val="0"/>
                      <w:divBdr>
                        <w:top w:val="none" w:sz="0" w:space="0" w:color="auto"/>
                        <w:left w:val="none" w:sz="0" w:space="0" w:color="auto"/>
                        <w:bottom w:val="none" w:sz="0" w:space="0" w:color="auto"/>
                        <w:right w:val="none" w:sz="0" w:space="0" w:color="auto"/>
                      </w:divBdr>
                    </w:div>
                  </w:divsChild>
                </w:div>
                <w:div w:id="1886257451">
                  <w:marLeft w:val="0"/>
                  <w:marRight w:val="0"/>
                  <w:marTop w:val="0"/>
                  <w:marBottom w:val="0"/>
                  <w:divBdr>
                    <w:top w:val="none" w:sz="0" w:space="0" w:color="auto"/>
                    <w:left w:val="none" w:sz="0" w:space="0" w:color="auto"/>
                    <w:bottom w:val="none" w:sz="0" w:space="0" w:color="auto"/>
                    <w:right w:val="none" w:sz="0" w:space="0" w:color="auto"/>
                  </w:divBdr>
                  <w:divsChild>
                    <w:div w:id="218782235">
                      <w:marLeft w:val="0"/>
                      <w:marRight w:val="0"/>
                      <w:marTop w:val="0"/>
                      <w:marBottom w:val="0"/>
                      <w:divBdr>
                        <w:top w:val="none" w:sz="0" w:space="0" w:color="auto"/>
                        <w:left w:val="none" w:sz="0" w:space="0" w:color="auto"/>
                        <w:bottom w:val="none" w:sz="0" w:space="0" w:color="auto"/>
                        <w:right w:val="none" w:sz="0" w:space="0" w:color="auto"/>
                      </w:divBdr>
                    </w:div>
                  </w:divsChild>
                </w:div>
                <w:div w:id="1893231863">
                  <w:marLeft w:val="0"/>
                  <w:marRight w:val="0"/>
                  <w:marTop w:val="0"/>
                  <w:marBottom w:val="0"/>
                  <w:divBdr>
                    <w:top w:val="none" w:sz="0" w:space="0" w:color="auto"/>
                    <w:left w:val="none" w:sz="0" w:space="0" w:color="auto"/>
                    <w:bottom w:val="none" w:sz="0" w:space="0" w:color="auto"/>
                    <w:right w:val="none" w:sz="0" w:space="0" w:color="auto"/>
                  </w:divBdr>
                  <w:divsChild>
                    <w:div w:id="315456303">
                      <w:marLeft w:val="0"/>
                      <w:marRight w:val="0"/>
                      <w:marTop w:val="0"/>
                      <w:marBottom w:val="0"/>
                      <w:divBdr>
                        <w:top w:val="none" w:sz="0" w:space="0" w:color="auto"/>
                        <w:left w:val="none" w:sz="0" w:space="0" w:color="auto"/>
                        <w:bottom w:val="none" w:sz="0" w:space="0" w:color="auto"/>
                        <w:right w:val="none" w:sz="0" w:space="0" w:color="auto"/>
                      </w:divBdr>
                    </w:div>
                  </w:divsChild>
                </w:div>
                <w:div w:id="1911694739">
                  <w:marLeft w:val="0"/>
                  <w:marRight w:val="0"/>
                  <w:marTop w:val="0"/>
                  <w:marBottom w:val="0"/>
                  <w:divBdr>
                    <w:top w:val="none" w:sz="0" w:space="0" w:color="auto"/>
                    <w:left w:val="none" w:sz="0" w:space="0" w:color="auto"/>
                    <w:bottom w:val="none" w:sz="0" w:space="0" w:color="auto"/>
                    <w:right w:val="none" w:sz="0" w:space="0" w:color="auto"/>
                  </w:divBdr>
                  <w:divsChild>
                    <w:div w:id="1747998142">
                      <w:marLeft w:val="0"/>
                      <w:marRight w:val="0"/>
                      <w:marTop w:val="0"/>
                      <w:marBottom w:val="0"/>
                      <w:divBdr>
                        <w:top w:val="none" w:sz="0" w:space="0" w:color="auto"/>
                        <w:left w:val="none" w:sz="0" w:space="0" w:color="auto"/>
                        <w:bottom w:val="none" w:sz="0" w:space="0" w:color="auto"/>
                        <w:right w:val="none" w:sz="0" w:space="0" w:color="auto"/>
                      </w:divBdr>
                    </w:div>
                  </w:divsChild>
                </w:div>
                <w:div w:id="1967545019">
                  <w:marLeft w:val="0"/>
                  <w:marRight w:val="0"/>
                  <w:marTop w:val="0"/>
                  <w:marBottom w:val="0"/>
                  <w:divBdr>
                    <w:top w:val="none" w:sz="0" w:space="0" w:color="auto"/>
                    <w:left w:val="none" w:sz="0" w:space="0" w:color="auto"/>
                    <w:bottom w:val="none" w:sz="0" w:space="0" w:color="auto"/>
                    <w:right w:val="none" w:sz="0" w:space="0" w:color="auto"/>
                  </w:divBdr>
                  <w:divsChild>
                    <w:div w:id="2028169420">
                      <w:marLeft w:val="0"/>
                      <w:marRight w:val="0"/>
                      <w:marTop w:val="0"/>
                      <w:marBottom w:val="0"/>
                      <w:divBdr>
                        <w:top w:val="none" w:sz="0" w:space="0" w:color="auto"/>
                        <w:left w:val="none" w:sz="0" w:space="0" w:color="auto"/>
                        <w:bottom w:val="none" w:sz="0" w:space="0" w:color="auto"/>
                        <w:right w:val="none" w:sz="0" w:space="0" w:color="auto"/>
                      </w:divBdr>
                    </w:div>
                  </w:divsChild>
                </w:div>
                <w:div w:id="1979187471">
                  <w:marLeft w:val="0"/>
                  <w:marRight w:val="0"/>
                  <w:marTop w:val="0"/>
                  <w:marBottom w:val="0"/>
                  <w:divBdr>
                    <w:top w:val="none" w:sz="0" w:space="0" w:color="auto"/>
                    <w:left w:val="none" w:sz="0" w:space="0" w:color="auto"/>
                    <w:bottom w:val="none" w:sz="0" w:space="0" w:color="auto"/>
                    <w:right w:val="none" w:sz="0" w:space="0" w:color="auto"/>
                  </w:divBdr>
                  <w:divsChild>
                    <w:div w:id="1824420488">
                      <w:marLeft w:val="0"/>
                      <w:marRight w:val="0"/>
                      <w:marTop w:val="0"/>
                      <w:marBottom w:val="0"/>
                      <w:divBdr>
                        <w:top w:val="none" w:sz="0" w:space="0" w:color="auto"/>
                        <w:left w:val="none" w:sz="0" w:space="0" w:color="auto"/>
                        <w:bottom w:val="none" w:sz="0" w:space="0" w:color="auto"/>
                        <w:right w:val="none" w:sz="0" w:space="0" w:color="auto"/>
                      </w:divBdr>
                    </w:div>
                  </w:divsChild>
                </w:div>
                <w:div w:id="2062511845">
                  <w:marLeft w:val="0"/>
                  <w:marRight w:val="0"/>
                  <w:marTop w:val="0"/>
                  <w:marBottom w:val="0"/>
                  <w:divBdr>
                    <w:top w:val="none" w:sz="0" w:space="0" w:color="auto"/>
                    <w:left w:val="none" w:sz="0" w:space="0" w:color="auto"/>
                    <w:bottom w:val="none" w:sz="0" w:space="0" w:color="auto"/>
                    <w:right w:val="none" w:sz="0" w:space="0" w:color="auto"/>
                  </w:divBdr>
                  <w:divsChild>
                    <w:div w:id="407924550">
                      <w:marLeft w:val="0"/>
                      <w:marRight w:val="0"/>
                      <w:marTop w:val="0"/>
                      <w:marBottom w:val="0"/>
                      <w:divBdr>
                        <w:top w:val="none" w:sz="0" w:space="0" w:color="auto"/>
                        <w:left w:val="none" w:sz="0" w:space="0" w:color="auto"/>
                        <w:bottom w:val="none" w:sz="0" w:space="0" w:color="auto"/>
                        <w:right w:val="none" w:sz="0" w:space="0" w:color="auto"/>
                      </w:divBdr>
                    </w:div>
                  </w:divsChild>
                </w:div>
                <w:div w:id="2064669381">
                  <w:marLeft w:val="0"/>
                  <w:marRight w:val="0"/>
                  <w:marTop w:val="0"/>
                  <w:marBottom w:val="0"/>
                  <w:divBdr>
                    <w:top w:val="none" w:sz="0" w:space="0" w:color="auto"/>
                    <w:left w:val="none" w:sz="0" w:space="0" w:color="auto"/>
                    <w:bottom w:val="none" w:sz="0" w:space="0" w:color="auto"/>
                    <w:right w:val="none" w:sz="0" w:space="0" w:color="auto"/>
                  </w:divBdr>
                  <w:divsChild>
                    <w:div w:id="1810366644">
                      <w:marLeft w:val="0"/>
                      <w:marRight w:val="0"/>
                      <w:marTop w:val="0"/>
                      <w:marBottom w:val="0"/>
                      <w:divBdr>
                        <w:top w:val="none" w:sz="0" w:space="0" w:color="auto"/>
                        <w:left w:val="none" w:sz="0" w:space="0" w:color="auto"/>
                        <w:bottom w:val="none" w:sz="0" w:space="0" w:color="auto"/>
                        <w:right w:val="none" w:sz="0" w:space="0" w:color="auto"/>
                      </w:divBdr>
                    </w:div>
                  </w:divsChild>
                </w:div>
                <w:div w:id="2113696448">
                  <w:marLeft w:val="0"/>
                  <w:marRight w:val="0"/>
                  <w:marTop w:val="0"/>
                  <w:marBottom w:val="0"/>
                  <w:divBdr>
                    <w:top w:val="none" w:sz="0" w:space="0" w:color="auto"/>
                    <w:left w:val="none" w:sz="0" w:space="0" w:color="auto"/>
                    <w:bottom w:val="none" w:sz="0" w:space="0" w:color="auto"/>
                    <w:right w:val="none" w:sz="0" w:space="0" w:color="auto"/>
                  </w:divBdr>
                  <w:divsChild>
                    <w:div w:id="582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1455">
          <w:marLeft w:val="0"/>
          <w:marRight w:val="0"/>
          <w:marTop w:val="0"/>
          <w:marBottom w:val="0"/>
          <w:divBdr>
            <w:top w:val="none" w:sz="0" w:space="0" w:color="auto"/>
            <w:left w:val="none" w:sz="0" w:space="0" w:color="auto"/>
            <w:bottom w:val="none" w:sz="0" w:space="0" w:color="auto"/>
            <w:right w:val="none" w:sz="0" w:space="0" w:color="auto"/>
          </w:divBdr>
        </w:div>
        <w:div w:id="806314932">
          <w:marLeft w:val="0"/>
          <w:marRight w:val="0"/>
          <w:marTop w:val="0"/>
          <w:marBottom w:val="0"/>
          <w:divBdr>
            <w:top w:val="none" w:sz="0" w:space="0" w:color="auto"/>
            <w:left w:val="none" w:sz="0" w:space="0" w:color="auto"/>
            <w:bottom w:val="none" w:sz="0" w:space="0" w:color="auto"/>
            <w:right w:val="none" w:sz="0" w:space="0" w:color="auto"/>
          </w:divBdr>
          <w:divsChild>
            <w:div w:id="119764298">
              <w:marLeft w:val="-75"/>
              <w:marRight w:val="0"/>
              <w:marTop w:val="30"/>
              <w:marBottom w:val="30"/>
              <w:divBdr>
                <w:top w:val="none" w:sz="0" w:space="0" w:color="auto"/>
                <w:left w:val="none" w:sz="0" w:space="0" w:color="auto"/>
                <w:bottom w:val="none" w:sz="0" w:space="0" w:color="auto"/>
                <w:right w:val="none" w:sz="0" w:space="0" w:color="auto"/>
              </w:divBdr>
              <w:divsChild>
                <w:div w:id="152840457">
                  <w:marLeft w:val="0"/>
                  <w:marRight w:val="0"/>
                  <w:marTop w:val="0"/>
                  <w:marBottom w:val="0"/>
                  <w:divBdr>
                    <w:top w:val="none" w:sz="0" w:space="0" w:color="auto"/>
                    <w:left w:val="none" w:sz="0" w:space="0" w:color="auto"/>
                    <w:bottom w:val="none" w:sz="0" w:space="0" w:color="auto"/>
                    <w:right w:val="none" w:sz="0" w:space="0" w:color="auto"/>
                  </w:divBdr>
                  <w:divsChild>
                    <w:div w:id="805196736">
                      <w:marLeft w:val="0"/>
                      <w:marRight w:val="0"/>
                      <w:marTop w:val="0"/>
                      <w:marBottom w:val="0"/>
                      <w:divBdr>
                        <w:top w:val="none" w:sz="0" w:space="0" w:color="auto"/>
                        <w:left w:val="none" w:sz="0" w:space="0" w:color="auto"/>
                        <w:bottom w:val="none" w:sz="0" w:space="0" w:color="auto"/>
                        <w:right w:val="none" w:sz="0" w:space="0" w:color="auto"/>
                      </w:divBdr>
                    </w:div>
                  </w:divsChild>
                </w:div>
                <w:div w:id="192887485">
                  <w:marLeft w:val="0"/>
                  <w:marRight w:val="0"/>
                  <w:marTop w:val="0"/>
                  <w:marBottom w:val="0"/>
                  <w:divBdr>
                    <w:top w:val="none" w:sz="0" w:space="0" w:color="auto"/>
                    <w:left w:val="none" w:sz="0" w:space="0" w:color="auto"/>
                    <w:bottom w:val="none" w:sz="0" w:space="0" w:color="auto"/>
                    <w:right w:val="none" w:sz="0" w:space="0" w:color="auto"/>
                  </w:divBdr>
                  <w:divsChild>
                    <w:div w:id="1634603810">
                      <w:marLeft w:val="0"/>
                      <w:marRight w:val="0"/>
                      <w:marTop w:val="0"/>
                      <w:marBottom w:val="0"/>
                      <w:divBdr>
                        <w:top w:val="none" w:sz="0" w:space="0" w:color="auto"/>
                        <w:left w:val="none" w:sz="0" w:space="0" w:color="auto"/>
                        <w:bottom w:val="none" w:sz="0" w:space="0" w:color="auto"/>
                        <w:right w:val="none" w:sz="0" w:space="0" w:color="auto"/>
                      </w:divBdr>
                    </w:div>
                  </w:divsChild>
                </w:div>
                <w:div w:id="378088117">
                  <w:marLeft w:val="0"/>
                  <w:marRight w:val="0"/>
                  <w:marTop w:val="0"/>
                  <w:marBottom w:val="0"/>
                  <w:divBdr>
                    <w:top w:val="none" w:sz="0" w:space="0" w:color="auto"/>
                    <w:left w:val="none" w:sz="0" w:space="0" w:color="auto"/>
                    <w:bottom w:val="none" w:sz="0" w:space="0" w:color="auto"/>
                    <w:right w:val="none" w:sz="0" w:space="0" w:color="auto"/>
                  </w:divBdr>
                  <w:divsChild>
                    <w:div w:id="355079397">
                      <w:marLeft w:val="0"/>
                      <w:marRight w:val="0"/>
                      <w:marTop w:val="0"/>
                      <w:marBottom w:val="0"/>
                      <w:divBdr>
                        <w:top w:val="none" w:sz="0" w:space="0" w:color="auto"/>
                        <w:left w:val="none" w:sz="0" w:space="0" w:color="auto"/>
                        <w:bottom w:val="none" w:sz="0" w:space="0" w:color="auto"/>
                        <w:right w:val="none" w:sz="0" w:space="0" w:color="auto"/>
                      </w:divBdr>
                    </w:div>
                  </w:divsChild>
                </w:div>
                <w:div w:id="522129373">
                  <w:marLeft w:val="0"/>
                  <w:marRight w:val="0"/>
                  <w:marTop w:val="0"/>
                  <w:marBottom w:val="0"/>
                  <w:divBdr>
                    <w:top w:val="none" w:sz="0" w:space="0" w:color="auto"/>
                    <w:left w:val="none" w:sz="0" w:space="0" w:color="auto"/>
                    <w:bottom w:val="none" w:sz="0" w:space="0" w:color="auto"/>
                    <w:right w:val="none" w:sz="0" w:space="0" w:color="auto"/>
                  </w:divBdr>
                  <w:divsChild>
                    <w:div w:id="1636374804">
                      <w:marLeft w:val="0"/>
                      <w:marRight w:val="0"/>
                      <w:marTop w:val="0"/>
                      <w:marBottom w:val="0"/>
                      <w:divBdr>
                        <w:top w:val="none" w:sz="0" w:space="0" w:color="auto"/>
                        <w:left w:val="none" w:sz="0" w:space="0" w:color="auto"/>
                        <w:bottom w:val="none" w:sz="0" w:space="0" w:color="auto"/>
                        <w:right w:val="none" w:sz="0" w:space="0" w:color="auto"/>
                      </w:divBdr>
                    </w:div>
                  </w:divsChild>
                </w:div>
                <w:div w:id="606234270">
                  <w:marLeft w:val="0"/>
                  <w:marRight w:val="0"/>
                  <w:marTop w:val="0"/>
                  <w:marBottom w:val="0"/>
                  <w:divBdr>
                    <w:top w:val="none" w:sz="0" w:space="0" w:color="auto"/>
                    <w:left w:val="none" w:sz="0" w:space="0" w:color="auto"/>
                    <w:bottom w:val="none" w:sz="0" w:space="0" w:color="auto"/>
                    <w:right w:val="none" w:sz="0" w:space="0" w:color="auto"/>
                  </w:divBdr>
                  <w:divsChild>
                    <w:div w:id="1243105843">
                      <w:marLeft w:val="0"/>
                      <w:marRight w:val="0"/>
                      <w:marTop w:val="0"/>
                      <w:marBottom w:val="0"/>
                      <w:divBdr>
                        <w:top w:val="none" w:sz="0" w:space="0" w:color="auto"/>
                        <w:left w:val="none" w:sz="0" w:space="0" w:color="auto"/>
                        <w:bottom w:val="none" w:sz="0" w:space="0" w:color="auto"/>
                        <w:right w:val="none" w:sz="0" w:space="0" w:color="auto"/>
                      </w:divBdr>
                    </w:div>
                  </w:divsChild>
                </w:div>
                <w:div w:id="720175774">
                  <w:marLeft w:val="0"/>
                  <w:marRight w:val="0"/>
                  <w:marTop w:val="0"/>
                  <w:marBottom w:val="0"/>
                  <w:divBdr>
                    <w:top w:val="none" w:sz="0" w:space="0" w:color="auto"/>
                    <w:left w:val="none" w:sz="0" w:space="0" w:color="auto"/>
                    <w:bottom w:val="none" w:sz="0" w:space="0" w:color="auto"/>
                    <w:right w:val="none" w:sz="0" w:space="0" w:color="auto"/>
                  </w:divBdr>
                  <w:divsChild>
                    <w:div w:id="464012200">
                      <w:marLeft w:val="0"/>
                      <w:marRight w:val="0"/>
                      <w:marTop w:val="0"/>
                      <w:marBottom w:val="0"/>
                      <w:divBdr>
                        <w:top w:val="none" w:sz="0" w:space="0" w:color="auto"/>
                        <w:left w:val="none" w:sz="0" w:space="0" w:color="auto"/>
                        <w:bottom w:val="none" w:sz="0" w:space="0" w:color="auto"/>
                        <w:right w:val="none" w:sz="0" w:space="0" w:color="auto"/>
                      </w:divBdr>
                    </w:div>
                  </w:divsChild>
                </w:div>
                <w:div w:id="750662892">
                  <w:marLeft w:val="0"/>
                  <w:marRight w:val="0"/>
                  <w:marTop w:val="0"/>
                  <w:marBottom w:val="0"/>
                  <w:divBdr>
                    <w:top w:val="none" w:sz="0" w:space="0" w:color="auto"/>
                    <w:left w:val="none" w:sz="0" w:space="0" w:color="auto"/>
                    <w:bottom w:val="none" w:sz="0" w:space="0" w:color="auto"/>
                    <w:right w:val="none" w:sz="0" w:space="0" w:color="auto"/>
                  </w:divBdr>
                  <w:divsChild>
                    <w:div w:id="176238223">
                      <w:marLeft w:val="0"/>
                      <w:marRight w:val="0"/>
                      <w:marTop w:val="0"/>
                      <w:marBottom w:val="0"/>
                      <w:divBdr>
                        <w:top w:val="none" w:sz="0" w:space="0" w:color="auto"/>
                        <w:left w:val="none" w:sz="0" w:space="0" w:color="auto"/>
                        <w:bottom w:val="none" w:sz="0" w:space="0" w:color="auto"/>
                        <w:right w:val="none" w:sz="0" w:space="0" w:color="auto"/>
                      </w:divBdr>
                    </w:div>
                  </w:divsChild>
                </w:div>
                <w:div w:id="822544553">
                  <w:marLeft w:val="0"/>
                  <w:marRight w:val="0"/>
                  <w:marTop w:val="0"/>
                  <w:marBottom w:val="0"/>
                  <w:divBdr>
                    <w:top w:val="none" w:sz="0" w:space="0" w:color="auto"/>
                    <w:left w:val="none" w:sz="0" w:space="0" w:color="auto"/>
                    <w:bottom w:val="none" w:sz="0" w:space="0" w:color="auto"/>
                    <w:right w:val="none" w:sz="0" w:space="0" w:color="auto"/>
                  </w:divBdr>
                  <w:divsChild>
                    <w:div w:id="1259175756">
                      <w:marLeft w:val="0"/>
                      <w:marRight w:val="0"/>
                      <w:marTop w:val="0"/>
                      <w:marBottom w:val="0"/>
                      <w:divBdr>
                        <w:top w:val="none" w:sz="0" w:space="0" w:color="auto"/>
                        <w:left w:val="none" w:sz="0" w:space="0" w:color="auto"/>
                        <w:bottom w:val="none" w:sz="0" w:space="0" w:color="auto"/>
                        <w:right w:val="none" w:sz="0" w:space="0" w:color="auto"/>
                      </w:divBdr>
                    </w:div>
                  </w:divsChild>
                </w:div>
                <w:div w:id="890656996">
                  <w:marLeft w:val="0"/>
                  <w:marRight w:val="0"/>
                  <w:marTop w:val="0"/>
                  <w:marBottom w:val="0"/>
                  <w:divBdr>
                    <w:top w:val="none" w:sz="0" w:space="0" w:color="auto"/>
                    <w:left w:val="none" w:sz="0" w:space="0" w:color="auto"/>
                    <w:bottom w:val="none" w:sz="0" w:space="0" w:color="auto"/>
                    <w:right w:val="none" w:sz="0" w:space="0" w:color="auto"/>
                  </w:divBdr>
                  <w:divsChild>
                    <w:div w:id="1417363385">
                      <w:marLeft w:val="0"/>
                      <w:marRight w:val="0"/>
                      <w:marTop w:val="0"/>
                      <w:marBottom w:val="0"/>
                      <w:divBdr>
                        <w:top w:val="none" w:sz="0" w:space="0" w:color="auto"/>
                        <w:left w:val="none" w:sz="0" w:space="0" w:color="auto"/>
                        <w:bottom w:val="none" w:sz="0" w:space="0" w:color="auto"/>
                        <w:right w:val="none" w:sz="0" w:space="0" w:color="auto"/>
                      </w:divBdr>
                    </w:div>
                  </w:divsChild>
                </w:div>
                <w:div w:id="916741885">
                  <w:marLeft w:val="0"/>
                  <w:marRight w:val="0"/>
                  <w:marTop w:val="0"/>
                  <w:marBottom w:val="0"/>
                  <w:divBdr>
                    <w:top w:val="none" w:sz="0" w:space="0" w:color="auto"/>
                    <w:left w:val="none" w:sz="0" w:space="0" w:color="auto"/>
                    <w:bottom w:val="none" w:sz="0" w:space="0" w:color="auto"/>
                    <w:right w:val="none" w:sz="0" w:space="0" w:color="auto"/>
                  </w:divBdr>
                  <w:divsChild>
                    <w:div w:id="604727428">
                      <w:marLeft w:val="0"/>
                      <w:marRight w:val="0"/>
                      <w:marTop w:val="0"/>
                      <w:marBottom w:val="0"/>
                      <w:divBdr>
                        <w:top w:val="none" w:sz="0" w:space="0" w:color="auto"/>
                        <w:left w:val="none" w:sz="0" w:space="0" w:color="auto"/>
                        <w:bottom w:val="none" w:sz="0" w:space="0" w:color="auto"/>
                        <w:right w:val="none" w:sz="0" w:space="0" w:color="auto"/>
                      </w:divBdr>
                    </w:div>
                  </w:divsChild>
                </w:div>
                <w:div w:id="1159924517">
                  <w:marLeft w:val="0"/>
                  <w:marRight w:val="0"/>
                  <w:marTop w:val="0"/>
                  <w:marBottom w:val="0"/>
                  <w:divBdr>
                    <w:top w:val="none" w:sz="0" w:space="0" w:color="auto"/>
                    <w:left w:val="none" w:sz="0" w:space="0" w:color="auto"/>
                    <w:bottom w:val="none" w:sz="0" w:space="0" w:color="auto"/>
                    <w:right w:val="none" w:sz="0" w:space="0" w:color="auto"/>
                  </w:divBdr>
                  <w:divsChild>
                    <w:div w:id="991985321">
                      <w:marLeft w:val="0"/>
                      <w:marRight w:val="0"/>
                      <w:marTop w:val="0"/>
                      <w:marBottom w:val="0"/>
                      <w:divBdr>
                        <w:top w:val="none" w:sz="0" w:space="0" w:color="auto"/>
                        <w:left w:val="none" w:sz="0" w:space="0" w:color="auto"/>
                        <w:bottom w:val="none" w:sz="0" w:space="0" w:color="auto"/>
                        <w:right w:val="none" w:sz="0" w:space="0" w:color="auto"/>
                      </w:divBdr>
                    </w:div>
                  </w:divsChild>
                </w:div>
                <w:div w:id="1262295657">
                  <w:marLeft w:val="0"/>
                  <w:marRight w:val="0"/>
                  <w:marTop w:val="0"/>
                  <w:marBottom w:val="0"/>
                  <w:divBdr>
                    <w:top w:val="none" w:sz="0" w:space="0" w:color="auto"/>
                    <w:left w:val="none" w:sz="0" w:space="0" w:color="auto"/>
                    <w:bottom w:val="none" w:sz="0" w:space="0" w:color="auto"/>
                    <w:right w:val="none" w:sz="0" w:space="0" w:color="auto"/>
                  </w:divBdr>
                  <w:divsChild>
                    <w:div w:id="1641688149">
                      <w:marLeft w:val="0"/>
                      <w:marRight w:val="0"/>
                      <w:marTop w:val="0"/>
                      <w:marBottom w:val="0"/>
                      <w:divBdr>
                        <w:top w:val="none" w:sz="0" w:space="0" w:color="auto"/>
                        <w:left w:val="none" w:sz="0" w:space="0" w:color="auto"/>
                        <w:bottom w:val="none" w:sz="0" w:space="0" w:color="auto"/>
                        <w:right w:val="none" w:sz="0" w:space="0" w:color="auto"/>
                      </w:divBdr>
                    </w:div>
                  </w:divsChild>
                </w:div>
                <w:div w:id="1270699143">
                  <w:marLeft w:val="0"/>
                  <w:marRight w:val="0"/>
                  <w:marTop w:val="0"/>
                  <w:marBottom w:val="0"/>
                  <w:divBdr>
                    <w:top w:val="none" w:sz="0" w:space="0" w:color="auto"/>
                    <w:left w:val="none" w:sz="0" w:space="0" w:color="auto"/>
                    <w:bottom w:val="none" w:sz="0" w:space="0" w:color="auto"/>
                    <w:right w:val="none" w:sz="0" w:space="0" w:color="auto"/>
                  </w:divBdr>
                  <w:divsChild>
                    <w:div w:id="1060792189">
                      <w:marLeft w:val="0"/>
                      <w:marRight w:val="0"/>
                      <w:marTop w:val="0"/>
                      <w:marBottom w:val="0"/>
                      <w:divBdr>
                        <w:top w:val="none" w:sz="0" w:space="0" w:color="auto"/>
                        <w:left w:val="none" w:sz="0" w:space="0" w:color="auto"/>
                        <w:bottom w:val="none" w:sz="0" w:space="0" w:color="auto"/>
                        <w:right w:val="none" w:sz="0" w:space="0" w:color="auto"/>
                      </w:divBdr>
                    </w:div>
                  </w:divsChild>
                </w:div>
                <w:div w:id="1346445849">
                  <w:marLeft w:val="0"/>
                  <w:marRight w:val="0"/>
                  <w:marTop w:val="0"/>
                  <w:marBottom w:val="0"/>
                  <w:divBdr>
                    <w:top w:val="none" w:sz="0" w:space="0" w:color="auto"/>
                    <w:left w:val="none" w:sz="0" w:space="0" w:color="auto"/>
                    <w:bottom w:val="none" w:sz="0" w:space="0" w:color="auto"/>
                    <w:right w:val="none" w:sz="0" w:space="0" w:color="auto"/>
                  </w:divBdr>
                  <w:divsChild>
                    <w:div w:id="1697073352">
                      <w:marLeft w:val="0"/>
                      <w:marRight w:val="0"/>
                      <w:marTop w:val="0"/>
                      <w:marBottom w:val="0"/>
                      <w:divBdr>
                        <w:top w:val="none" w:sz="0" w:space="0" w:color="auto"/>
                        <w:left w:val="none" w:sz="0" w:space="0" w:color="auto"/>
                        <w:bottom w:val="none" w:sz="0" w:space="0" w:color="auto"/>
                        <w:right w:val="none" w:sz="0" w:space="0" w:color="auto"/>
                      </w:divBdr>
                    </w:div>
                  </w:divsChild>
                </w:div>
                <w:div w:id="1347246317">
                  <w:marLeft w:val="0"/>
                  <w:marRight w:val="0"/>
                  <w:marTop w:val="0"/>
                  <w:marBottom w:val="0"/>
                  <w:divBdr>
                    <w:top w:val="none" w:sz="0" w:space="0" w:color="auto"/>
                    <w:left w:val="none" w:sz="0" w:space="0" w:color="auto"/>
                    <w:bottom w:val="none" w:sz="0" w:space="0" w:color="auto"/>
                    <w:right w:val="none" w:sz="0" w:space="0" w:color="auto"/>
                  </w:divBdr>
                  <w:divsChild>
                    <w:div w:id="1464616099">
                      <w:marLeft w:val="0"/>
                      <w:marRight w:val="0"/>
                      <w:marTop w:val="0"/>
                      <w:marBottom w:val="0"/>
                      <w:divBdr>
                        <w:top w:val="none" w:sz="0" w:space="0" w:color="auto"/>
                        <w:left w:val="none" w:sz="0" w:space="0" w:color="auto"/>
                        <w:bottom w:val="none" w:sz="0" w:space="0" w:color="auto"/>
                        <w:right w:val="none" w:sz="0" w:space="0" w:color="auto"/>
                      </w:divBdr>
                    </w:div>
                  </w:divsChild>
                </w:div>
                <w:div w:id="1375302688">
                  <w:marLeft w:val="0"/>
                  <w:marRight w:val="0"/>
                  <w:marTop w:val="0"/>
                  <w:marBottom w:val="0"/>
                  <w:divBdr>
                    <w:top w:val="none" w:sz="0" w:space="0" w:color="auto"/>
                    <w:left w:val="none" w:sz="0" w:space="0" w:color="auto"/>
                    <w:bottom w:val="none" w:sz="0" w:space="0" w:color="auto"/>
                    <w:right w:val="none" w:sz="0" w:space="0" w:color="auto"/>
                  </w:divBdr>
                  <w:divsChild>
                    <w:div w:id="580873699">
                      <w:marLeft w:val="0"/>
                      <w:marRight w:val="0"/>
                      <w:marTop w:val="0"/>
                      <w:marBottom w:val="0"/>
                      <w:divBdr>
                        <w:top w:val="none" w:sz="0" w:space="0" w:color="auto"/>
                        <w:left w:val="none" w:sz="0" w:space="0" w:color="auto"/>
                        <w:bottom w:val="none" w:sz="0" w:space="0" w:color="auto"/>
                        <w:right w:val="none" w:sz="0" w:space="0" w:color="auto"/>
                      </w:divBdr>
                    </w:div>
                    <w:div w:id="1322613654">
                      <w:marLeft w:val="0"/>
                      <w:marRight w:val="0"/>
                      <w:marTop w:val="0"/>
                      <w:marBottom w:val="0"/>
                      <w:divBdr>
                        <w:top w:val="none" w:sz="0" w:space="0" w:color="auto"/>
                        <w:left w:val="none" w:sz="0" w:space="0" w:color="auto"/>
                        <w:bottom w:val="none" w:sz="0" w:space="0" w:color="auto"/>
                        <w:right w:val="none" w:sz="0" w:space="0" w:color="auto"/>
                      </w:divBdr>
                    </w:div>
                  </w:divsChild>
                </w:div>
                <w:div w:id="1491671241">
                  <w:marLeft w:val="0"/>
                  <w:marRight w:val="0"/>
                  <w:marTop w:val="0"/>
                  <w:marBottom w:val="0"/>
                  <w:divBdr>
                    <w:top w:val="none" w:sz="0" w:space="0" w:color="auto"/>
                    <w:left w:val="none" w:sz="0" w:space="0" w:color="auto"/>
                    <w:bottom w:val="none" w:sz="0" w:space="0" w:color="auto"/>
                    <w:right w:val="none" w:sz="0" w:space="0" w:color="auto"/>
                  </w:divBdr>
                  <w:divsChild>
                    <w:div w:id="1883706138">
                      <w:marLeft w:val="0"/>
                      <w:marRight w:val="0"/>
                      <w:marTop w:val="0"/>
                      <w:marBottom w:val="0"/>
                      <w:divBdr>
                        <w:top w:val="none" w:sz="0" w:space="0" w:color="auto"/>
                        <w:left w:val="none" w:sz="0" w:space="0" w:color="auto"/>
                        <w:bottom w:val="none" w:sz="0" w:space="0" w:color="auto"/>
                        <w:right w:val="none" w:sz="0" w:space="0" w:color="auto"/>
                      </w:divBdr>
                    </w:div>
                  </w:divsChild>
                </w:div>
                <w:div w:id="1496455671">
                  <w:marLeft w:val="0"/>
                  <w:marRight w:val="0"/>
                  <w:marTop w:val="0"/>
                  <w:marBottom w:val="0"/>
                  <w:divBdr>
                    <w:top w:val="none" w:sz="0" w:space="0" w:color="auto"/>
                    <w:left w:val="none" w:sz="0" w:space="0" w:color="auto"/>
                    <w:bottom w:val="none" w:sz="0" w:space="0" w:color="auto"/>
                    <w:right w:val="none" w:sz="0" w:space="0" w:color="auto"/>
                  </w:divBdr>
                  <w:divsChild>
                    <w:div w:id="598875040">
                      <w:marLeft w:val="0"/>
                      <w:marRight w:val="0"/>
                      <w:marTop w:val="0"/>
                      <w:marBottom w:val="0"/>
                      <w:divBdr>
                        <w:top w:val="none" w:sz="0" w:space="0" w:color="auto"/>
                        <w:left w:val="none" w:sz="0" w:space="0" w:color="auto"/>
                        <w:bottom w:val="none" w:sz="0" w:space="0" w:color="auto"/>
                        <w:right w:val="none" w:sz="0" w:space="0" w:color="auto"/>
                      </w:divBdr>
                    </w:div>
                  </w:divsChild>
                </w:div>
                <w:div w:id="1638218203">
                  <w:marLeft w:val="0"/>
                  <w:marRight w:val="0"/>
                  <w:marTop w:val="0"/>
                  <w:marBottom w:val="0"/>
                  <w:divBdr>
                    <w:top w:val="none" w:sz="0" w:space="0" w:color="auto"/>
                    <w:left w:val="none" w:sz="0" w:space="0" w:color="auto"/>
                    <w:bottom w:val="none" w:sz="0" w:space="0" w:color="auto"/>
                    <w:right w:val="none" w:sz="0" w:space="0" w:color="auto"/>
                  </w:divBdr>
                  <w:divsChild>
                    <w:div w:id="654649586">
                      <w:marLeft w:val="0"/>
                      <w:marRight w:val="0"/>
                      <w:marTop w:val="0"/>
                      <w:marBottom w:val="0"/>
                      <w:divBdr>
                        <w:top w:val="none" w:sz="0" w:space="0" w:color="auto"/>
                        <w:left w:val="none" w:sz="0" w:space="0" w:color="auto"/>
                        <w:bottom w:val="none" w:sz="0" w:space="0" w:color="auto"/>
                        <w:right w:val="none" w:sz="0" w:space="0" w:color="auto"/>
                      </w:divBdr>
                    </w:div>
                  </w:divsChild>
                </w:div>
                <w:div w:id="1815097942">
                  <w:marLeft w:val="0"/>
                  <w:marRight w:val="0"/>
                  <w:marTop w:val="0"/>
                  <w:marBottom w:val="0"/>
                  <w:divBdr>
                    <w:top w:val="none" w:sz="0" w:space="0" w:color="auto"/>
                    <w:left w:val="none" w:sz="0" w:space="0" w:color="auto"/>
                    <w:bottom w:val="none" w:sz="0" w:space="0" w:color="auto"/>
                    <w:right w:val="none" w:sz="0" w:space="0" w:color="auto"/>
                  </w:divBdr>
                  <w:divsChild>
                    <w:div w:id="132455042">
                      <w:marLeft w:val="0"/>
                      <w:marRight w:val="0"/>
                      <w:marTop w:val="0"/>
                      <w:marBottom w:val="0"/>
                      <w:divBdr>
                        <w:top w:val="none" w:sz="0" w:space="0" w:color="auto"/>
                        <w:left w:val="none" w:sz="0" w:space="0" w:color="auto"/>
                        <w:bottom w:val="none" w:sz="0" w:space="0" w:color="auto"/>
                        <w:right w:val="none" w:sz="0" w:space="0" w:color="auto"/>
                      </w:divBdr>
                    </w:div>
                  </w:divsChild>
                </w:div>
                <w:div w:id="1846239635">
                  <w:marLeft w:val="0"/>
                  <w:marRight w:val="0"/>
                  <w:marTop w:val="0"/>
                  <w:marBottom w:val="0"/>
                  <w:divBdr>
                    <w:top w:val="none" w:sz="0" w:space="0" w:color="auto"/>
                    <w:left w:val="none" w:sz="0" w:space="0" w:color="auto"/>
                    <w:bottom w:val="none" w:sz="0" w:space="0" w:color="auto"/>
                    <w:right w:val="none" w:sz="0" w:space="0" w:color="auto"/>
                  </w:divBdr>
                  <w:divsChild>
                    <w:div w:id="992179985">
                      <w:marLeft w:val="0"/>
                      <w:marRight w:val="0"/>
                      <w:marTop w:val="0"/>
                      <w:marBottom w:val="0"/>
                      <w:divBdr>
                        <w:top w:val="none" w:sz="0" w:space="0" w:color="auto"/>
                        <w:left w:val="none" w:sz="0" w:space="0" w:color="auto"/>
                        <w:bottom w:val="none" w:sz="0" w:space="0" w:color="auto"/>
                        <w:right w:val="none" w:sz="0" w:space="0" w:color="auto"/>
                      </w:divBdr>
                    </w:div>
                  </w:divsChild>
                </w:div>
                <w:div w:id="1898123888">
                  <w:marLeft w:val="0"/>
                  <w:marRight w:val="0"/>
                  <w:marTop w:val="0"/>
                  <w:marBottom w:val="0"/>
                  <w:divBdr>
                    <w:top w:val="none" w:sz="0" w:space="0" w:color="auto"/>
                    <w:left w:val="none" w:sz="0" w:space="0" w:color="auto"/>
                    <w:bottom w:val="none" w:sz="0" w:space="0" w:color="auto"/>
                    <w:right w:val="none" w:sz="0" w:space="0" w:color="auto"/>
                  </w:divBdr>
                  <w:divsChild>
                    <w:div w:id="346106889">
                      <w:marLeft w:val="0"/>
                      <w:marRight w:val="0"/>
                      <w:marTop w:val="0"/>
                      <w:marBottom w:val="0"/>
                      <w:divBdr>
                        <w:top w:val="none" w:sz="0" w:space="0" w:color="auto"/>
                        <w:left w:val="none" w:sz="0" w:space="0" w:color="auto"/>
                        <w:bottom w:val="none" w:sz="0" w:space="0" w:color="auto"/>
                        <w:right w:val="none" w:sz="0" w:space="0" w:color="auto"/>
                      </w:divBdr>
                    </w:div>
                  </w:divsChild>
                </w:div>
                <w:div w:id="2049211598">
                  <w:marLeft w:val="0"/>
                  <w:marRight w:val="0"/>
                  <w:marTop w:val="0"/>
                  <w:marBottom w:val="0"/>
                  <w:divBdr>
                    <w:top w:val="none" w:sz="0" w:space="0" w:color="auto"/>
                    <w:left w:val="none" w:sz="0" w:space="0" w:color="auto"/>
                    <w:bottom w:val="none" w:sz="0" w:space="0" w:color="auto"/>
                    <w:right w:val="none" w:sz="0" w:space="0" w:color="auto"/>
                  </w:divBdr>
                  <w:divsChild>
                    <w:div w:id="1551725529">
                      <w:marLeft w:val="0"/>
                      <w:marRight w:val="0"/>
                      <w:marTop w:val="0"/>
                      <w:marBottom w:val="0"/>
                      <w:divBdr>
                        <w:top w:val="none" w:sz="0" w:space="0" w:color="auto"/>
                        <w:left w:val="none" w:sz="0" w:space="0" w:color="auto"/>
                        <w:bottom w:val="none" w:sz="0" w:space="0" w:color="auto"/>
                        <w:right w:val="none" w:sz="0" w:space="0" w:color="auto"/>
                      </w:divBdr>
                    </w:div>
                  </w:divsChild>
                </w:div>
                <w:div w:id="2057506583">
                  <w:marLeft w:val="0"/>
                  <w:marRight w:val="0"/>
                  <w:marTop w:val="0"/>
                  <w:marBottom w:val="0"/>
                  <w:divBdr>
                    <w:top w:val="none" w:sz="0" w:space="0" w:color="auto"/>
                    <w:left w:val="none" w:sz="0" w:space="0" w:color="auto"/>
                    <w:bottom w:val="none" w:sz="0" w:space="0" w:color="auto"/>
                    <w:right w:val="none" w:sz="0" w:space="0" w:color="auto"/>
                  </w:divBdr>
                  <w:divsChild>
                    <w:div w:id="1437939726">
                      <w:marLeft w:val="0"/>
                      <w:marRight w:val="0"/>
                      <w:marTop w:val="0"/>
                      <w:marBottom w:val="0"/>
                      <w:divBdr>
                        <w:top w:val="none" w:sz="0" w:space="0" w:color="auto"/>
                        <w:left w:val="none" w:sz="0" w:space="0" w:color="auto"/>
                        <w:bottom w:val="none" w:sz="0" w:space="0" w:color="auto"/>
                        <w:right w:val="none" w:sz="0" w:space="0" w:color="auto"/>
                      </w:divBdr>
                    </w:div>
                  </w:divsChild>
                </w:div>
                <w:div w:id="2083064735">
                  <w:marLeft w:val="0"/>
                  <w:marRight w:val="0"/>
                  <w:marTop w:val="0"/>
                  <w:marBottom w:val="0"/>
                  <w:divBdr>
                    <w:top w:val="none" w:sz="0" w:space="0" w:color="auto"/>
                    <w:left w:val="none" w:sz="0" w:space="0" w:color="auto"/>
                    <w:bottom w:val="none" w:sz="0" w:space="0" w:color="auto"/>
                    <w:right w:val="none" w:sz="0" w:space="0" w:color="auto"/>
                  </w:divBdr>
                  <w:divsChild>
                    <w:div w:id="2137749225">
                      <w:marLeft w:val="0"/>
                      <w:marRight w:val="0"/>
                      <w:marTop w:val="0"/>
                      <w:marBottom w:val="0"/>
                      <w:divBdr>
                        <w:top w:val="none" w:sz="0" w:space="0" w:color="auto"/>
                        <w:left w:val="none" w:sz="0" w:space="0" w:color="auto"/>
                        <w:bottom w:val="none" w:sz="0" w:space="0" w:color="auto"/>
                        <w:right w:val="none" w:sz="0" w:space="0" w:color="auto"/>
                      </w:divBdr>
                    </w:div>
                  </w:divsChild>
                </w:div>
                <w:div w:id="2123452711">
                  <w:marLeft w:val="0"/>
                  <w:marRight w:val="0"/>
                  <w:marTop w:val="0"/>
                  <w:marBottom w:val="0"/>
                  <w:divBdr>
                    <w:top w:val="none" w:sz="0" w:space="0" w:color="auto"/>
                    <w:left w:val="none" w:sz="0" w:space="0" w:color="auto"/>
                    <w:bottom w:val="none" w:sz="0" w:space="0" w:color="auto"/>
                    <w:right w:val="none" w:sz="0" w:space="0" w:color="auto"/>
                  </w:divBdr>
                  <w:divsChild>
                    <w:div w:id="12657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7728">
          <w:marLeft w:val="0"/>
          <w:marRight w:val="0"/>
          <w:marTop w:val="0"/>
          <w:marBottom w:val="0"/>
          <w:divBdr>
            <w:top w:val="none" w:sz="0" w:space="0" w:color="auto"/>
            <w:left w:val="none" w:sz="0" w:space="0" w:color="auto"/>
            <w:bottom w:val="none" w:sz="0" w:space="0" w:color="auto"/>
            <w:right w:val="none" w:sz="0" w:space="0" w:color="auto"/>
          </w:divBdr>
          <w:divsChild>
            <w:div w:id="455367868">
              <w:marLeft w:val="-75"/>
              <w:marRight w:val="0"/>
              <w:marTop w:val="30"/>
              <w:marBottom w:val="30"/>
              <w:divBdr>
                <w:top w:val="none" w:sz="0" w:space="0" w:color="auto"/>
                <w:left w:val="none" w:sz="0" w:space="0" w:color="auto"/>
                <w:bottom w:val="none" w:sz="0" w:space="0" w:color="auto"/>
                <w:right w:val="none" w:sz="0" w:space="0" w:color="auto"/>
              </w:divBdr>
              <w:divsChild>
                <w:div w:id="457526420">
                  <w:marLeft w:val="0"/>
                  <w:marRight w:val="0"/>
                  <w:marTop w:val="0"/>
                  <w:marBottom w:val="0"/>
                  <w:divBdr>
                    <w:top w:val="none" w:sz="0" w:space="0" w:color="auto"/>
                    <w:left w:val="none" w:sz="0" w:space="0" w:color="auto"/>
                    <w:bottom w:val="none" w:sz="0" w:space="0" w:color="auto"/>
                    <w:right w:val="none" w:sz="0" w:space="0" w:color="auto"/>
                  </w:divBdr>
                  <w:divsChild>
                    <w:div w:id="1392263590">
                      <w:marLeft w:val="0"/>
                      <w:marRight w:val="0"/>
                      <w:marTop w:val="0"/>
                      <w:marBottom w:val="0"/>
                      <w:divBdr>
                        <w:top w:val="none" w:sz="0" w:space="0" w:color="auto"/>
                        <w:left w:val="none" w:sz="0" w:space="0" w:color="auto"/>
                        <w:bottom w:val="none" w:sz="0" w:space="0" w:color="auto"/>
                        <w:right w:val="none" w:sz="0" w:space="0" w:color="auto"/>
                      </w:divBdr>
                    </w:div>
                  </w:divsChild>
                </w:div>
                <w:div w:id="663433307">
                  <w:marLeft w:val="0"/>
                  <w:marRight w:val="0"/>
                  <w:marTop w:val="0"/>
                  <w:marBottom w:val="0"/>
                  <w:divBdr>
                    <w:top w:val="none" w:sz="0" w:space="0" w:color="auto"/>
                    <w:left w:val="none" w:sz="0" w:space="0" w:color="auto"/>
                    <w:bottom w:val="none" w:sz="0" w:space="0" w:color="auto"/>
                    <w:right w:val="none" w:sz="0" w:space="0" w:color="auto"/>
                  </w:divBdr>
                  <w:divsChild>
                    <w:div w:id="200090564">
                      <w:marLeft w:val="0"/>
                      <w:marRight w:val="0"/>
                      <w:marTop w:val="0"/>
                      <w:marBottom w:val="0"/>
                      <w:divBdr>
                        <w:top w:val="none" w:sz="0" w:space="0" w:color="auto"/>
                        <w:left w:val="none" w:sz="0" w:space="0" w:color="auto"/>
                        <w:bottom w:val="none" w:sz="0" w:space="0" w:color="auto"/>
                        <w:right w:val="none" w:sz="0" w:space="0" w:color="auto"/>
                      </w:divBdr>
                    </w:div>
                  </w:divsChild>
                </w:div>
                <w:div w:id="771777834">
                  <w:marLeft w:val="0"/>
                  <w:marRight w:val="0"/>
                  <w:marTop w:val="0"/>
                  <w:marBottom w:val="0"/>
                  <w:divBdr>
                    <w:top w:val="none" w:sz="0" w:space="0" w:color="auto"/>
                    <w:left w:val="none" w:sz="0" w:space="0" w:color="auto"/>
                    <w:bottom w:val="none" w:sz="0" w:space="0" w:color="auto"/>
                    <w:right w:val="none" w:sz="0" w:space="0" w:color="auto"/>
                  </w:divBdr>
                  <w:divsChild>
                    <w:div w:id="1882277347">
                      <w:marLeft w:val="0"/>
                      <w:marRight w:val="0"/>
                      <w:marTop w:val="0"/>
                      <w:marBottom w:val="0"/>
                      <w:divBdr>
                        <w:top w:val="none" w:sz="0" w:space="0" w:color="auto"/>
                        <w:left w:val="none" w:sz="0" w:space="0" w:color="auto"/>
                        <w:bottom w:val="none" w:sz="0" w:space="0" w:color="auto"/>
                        <w:right w:val="none" w:sz="0" w:space="0" w:color="auto"/>
                      </w:divBdr>
                    </w:div>
                  </w:divsChild>
                </w:div>
                <w:div w:id="1002246334">
                  <w:marLeft w:val="0"/>
                  <w:marRight w:val="0"/>
                  <w:marTop w:val="0"/>
                  <w:marBottom w:val="0"/>
                  <w:divBdr>
                    <w:top w:val="none" w:sz="0" w:space="0" w:color="auto"/>
                    <w:left w:val="none" w:sz="0" w:space="0" w:color="auto"/>
                    <w:bottom w:val="none" w:sz="0" w:space="0" w:color="auto"/>
                    <w:right w:val="none" w:sz="0" w:space="0" w:color="auto"/>
                  </w:divBdr>
                  <w:divsChild>
                    <w:div w:id="366100836">
                      <w:marLeft w:val="0"/>
                      <w:marRight w:val="0"/>
                      <w:marTop w:val="0"/>
                      <w:marBottom w:val="0"/>
                      <w:divBdr>
                        <w:top w:val="none" w:sz="0" w:space="0" w:color="auto"/>
                        <w:left w:val="none" w:sz="0" w:space="0" w:color="auto"/>
                        <w:bottom w:val="none" w:sz="0" w:space="0" w:color="auto"/>
                        <w:right w:val="none" w:sz="0" w:space="0" w:color="auto"/>
                      </w:divBdr>
                    </w:div>
                  </w:divsChild>
                </w:div>
                <w:div w:id="1021393000">
                  <w:marLeft w:val="0"/>
                  <w:marRight w:val="0"/>
                  <w:marTop w:val="0"/>
                  <w:marBottom w:val="0"/>
                  <w:divBdr>
                    <w:top w:val="none" w:sz="0" w:space="0" w:color="auto"/>
                    <w:left w:val="none" w:sz="0" w:space="0" w:color="auto"/>
                    <w:bottom w:val="none" w:sz="0" w:space="0" w:color="auto"/>
                    <w:right w:val="none" w:sz="0" w:space="0" w:color="auto"/>
                  </w:divBdr>
                  <w:divsChild>
                    <w:div w:id="1194226247">
                      <w:marLeft w:val="0"/>
                      <w:marRight w:val="0"/>
                      <w:marTop w:val="0"/>
                      <w:marBottom w:val="0"/>
                      <w:divBdr>
                        <w:top w:val="none" w:sz="0" w:space="0" w:color="auto"/>
                        <w:left w:val="none" w:sz="0" w:space="0" w:color="auto"/>
                        <w:bottom w:val="none" w:sz="0" w:space="0" w:color="auto"/>
                        <w:right w:val="none" w:sz="0" w:space="0" w:color="auto"/>
                      </w:divBdr>
                    </w:div>
                  </w:divsChild>
                </w:div>
                <w:div w:id="1275944176">
                  <w:marLeft w:val="0"/>
                  <w:marRight w:val="0"/>
                  <w:marTop w:val="0"/>
                  <w:marBottom w:val="0"/>
                  <w:divBdr>
                    <w:top w:val="none" w:sz="0" w:space="0" w:color="auto"/>
                    <w:left w:val="none" w:sz="0" w:space="0" w:color="auto"/>
                    <w:bottom w:val="none" w:sz="0" w:space="0" w:color="auto"/>
                    <w:right w:val="none" w:sz="0" w:space="0" w:color="auto"/>
                  </w:divBdr>
                  <w:divsChild>
                    <w:div w:id="390350585">
                      <w:marLeft w:val="0"/>
                      <w:marRight w:val="0"/>
                      <w:marTop w:val="0"/>
                      <w:marBottom w:val="0"/>
                      <w:divBdr>
                        <w:top w:val="none" w:sz="0" w:space="0" w:color="auto"/>
                        <w:left w:val="none" w:sz="0" w:space="0" w:color="auto"/>
                        <w:bottom w:val="none" w:sz="0" w:space="0" w:color="auto"/>
                        <w:right w:val="none" w:sz="0" w:space="0" w:color="auto"/>
                      </w:divBdr>
                    </w:div>
                  </w:divsChild>
                </w:div>
                <w:div w:id="1396467060">
                  <w:marLeft w:val="0"/>
                  <w:marRight w:val="0"/>
                  <w:marTop w:val="0"/>
                  <w:marBottom w:val="0"/>
                  <w:divBdr>
                    <w:top w:val="none" w:sz="0" w:space="0" w:color="auto"/>
                    <w:left w:val="none" w:sz="0" w:space="0" w:color="auto"/>
                    <w:bottom w:val="none" w:sz="0" w:space="0" w:color="auto"/>
                    <w:right w:val="none" w:sz="0" w:space="0" w:color="auto"/>
                  </w:divBdr>
                  <w:divsChild>
                    <w:div w:id="503975492">
                      <w:marLeft w:val="0"/>
                      <w:marRight w:val="0"/>
                      <w:marTop w:val="0"/>
                      <w:marBottom w:val="0"/>
                      <w:divBdr>
                        <w:top w:val="none" w:sz="0" w:space="0" w:color="auto"/>
                        <w:left w:val="none" w:sz="0" w:space="0" w:color="auto"/>
                        <w:bottom w:val="none" w:sz="0" w:space="0" w:color="auto"/>
                        <w:right w:val="none" w:sz="0" w:space="0" w:color="auto"/>
                      </w:divBdr>
                    </w:div>
                  </w:divsChild>
                </w:div>
                <w:div w:id="1935238611">
                  <w:marLeft w:val="0"/>
                  <w:marRight w:val="0"/>
                  <w:marTop w:val="0"/>
                  <w:marBottom w:val="0"/>
                  <w:divBdr>
                    <w:top w:val="none" w:sz="0" w:space="0" w:color="auto"/>
                    <w:left w:val="none" w:sz="0" w:space="0" w:color="auto"/>
                    <w:bottom w:val="none" w:sz="0" w:space="0" w:color="auto"/>
                    <w:right w:val="none" w:sz="0" w:space="0" w:color="auto"/>
                  </w:divBdr>
                  <w:divsChild>
                    <w:div w:id="820315606">
                      <w:marLeft w:val="0"/>
                      <w:marRight w:val="0"/>
                      <w:marTop w:val="0"/>
                      <w:marBottom w:val="0"/>
                      <w:divBdr>
                        <w:top w:val="none" w:sz="0" w:space="0" w:color="auto"/>
                        <w:left w:val="none" w:sz="0" w:space="0" w:color="auto"/>
                        <w:bottom w:val="none" w:sz="0" w:space="0" w:color="auto"/>
                        <w:right w:val="none" w:sz="0" w:space="0" w:color="auto"/>
                      </w:divBdr>
                    </w:div>
                  </w:divsChild>
                </w:div>
                <w:div w:id="1967153368">
                  <w:marLeft w:val="0"/>
                  <w:marRight w:val="0"/>
                  <w:marTop w:val="0"/>
                  <w:marBottom w:val="0"/>
                  <w:divBdr>
                    <w:top w:val="none" w:sz="0" w:space="0" w:color="auto"/>
                    <w:left w:val="none" w:sz="0" w:space="0" w:color="auto"/>
                    <w:bottom w:val="none" w:sz="0" w:space="0" w:color="auto"/>
                    <w:right w:val="none" w:sz="0" w:space="0" w:color="auto"/>
                  </w:divBdr>
                  <w:divsChild>
                    <w:div w:id="1793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8288">
          <w:marLeft w:val="0"/>
          <w:marRight w:val="0"/>
          <w:marTop w:val="0"/>
          <w:marBottom w:val="0"/>
          <w:divBdr>
            <w:top w:val="none" w:sz="0" w:space="0" w:color="auto"/>
            <w:left w:val="none" w:sz="0" w:space="0" w:color="auto"/>
            <w:bottom w:val="none" w:sz="0" w:space="0" w:color="auto"/>
            <w:right w:val="none" w:sz="0" w:space="0" w:color="auto"/>
          </w:divBdr>
          <w:divsChild>
            <w:div w:id="1194537719">
              <w:marLeft w:val="-75"/>
              <w:marRight w:val="0"/>
              <w:marTop w:val="30"/>
              <w:marBottom w:val="30"/>
              <w:divBdr>
                <w:top w:val="none" w:sz="0" w:space="0" w:color="auto"/>
                <w:left w:val="none" w:sz="0" w:space="0" w:color="auto"/>
                <w:bottom w:val="none" w:sz="0" w:space="0" w:color="auto"/>
                <w:right w:val="none" w:sz="0" w:space="0" w:color="auto"/>
              </w:divBdr>
              <w:divsChild>
                <w:div w:id="52581506">
                  <w:marLeft w:val="0"/>
                  <w:marRight w:val="0"/>
                  <w:marTop w:val="0"/>
                  <w:marBottom w:val="0"/>
                  <w:divBdr>
                    <w:top w:val="none" w:sz="0" w:space="0" w:color="auto"/>
                    <w:left w:val="none" w:sz="0" w:space="0" w:color="auto"/>
                    <w:bottom w:val="none" w:sz="0" w:space="0" w:color="auto"/>
                    <w:right w:val="none" w:sz="0" w:space="0" w:color="auto"/>
                  </w:divBdr>
                  <w:divsChild>
                    <w:div w:id="1806654894">
                      <w:marLeft w:val="0"/>
                      <w:marRight w:val="0"/>
                      <w:marTop w:val="0"/>
                      <w:marBottom w:val="0"/>
                      <w:divBdr>
                        <w:top w:val="none" w:sz="0" w:space="0" w:color="auto"/>
                        <w:left w:val="none" w:sz="0" w:space="0" w:color="auto"/>
                        <w:bottom w:val="none" w:sz="0" w:space="0" w:color="auto"/>
                        <w:right w:val="none" w:sz="0" w:space="0" w:color="auto"/>
                      </w:divBdr>
                    </w:div>
                  </w:divsChild>
                </w:div>
                <w:div w:id="331570384">
                  <w:marLeft w:val="0"/>
                  <w:marRight w:val="0"/>
                  <w:marTop w:val="0"/>
                  <w:marBottom w:val="0"/>
                  <w:divBdr>
                    <w:top w:val="none" w:sz="0" w:space="0" w:color="auto"/>
                    <w:left w:val="none" w:sz="0" w:space="0" w:color="auto"/>
                    <w:bottom w:val="none" w:sz="0" w:space="0" w:color="auto"/>
                    <w:right w:val="none" w:sz="0" w:space="0" w:color="auto"/>
                  </w:divBdr>
                  <w:divsChild>
                    <w:div w:id="637759299">
                      <w:marLeft w:val="0"/>
                      <w:marRight w:val="0"/>
                      <w:marTop w:val="0"/>
                      <w:marBottom w:val="0"/>
                      <w:divBdr>
                        <w:top w:val="none" w:sz="0" w:space="0" w:color="auto"/>
                        <w:left w:val="none" w:sz="0" w:space="0" w:color="auto"/>
                        <w:bottom w:val="none" w:sz="0" w:space="0" w:color="auto"/>
                        <w:right w:val="none" w:sz="0" w:space="0" w:color="auto"/>
                      </w:divBdr>
                    </w:div>
                  </w:divsChild>
                </w:div>
                <w:div w:id="358623787">
                  <w:marLeft w:val="0"/>
                  <w:marRight w:val="0"/>
                  <w:marTop w:val="0"/>
                  <w:marBottom w:val="0"/>
                  <w:divBdr>
                    <w:top w:val="none" w:sz="0" w:space="0" w:color="auto"/>
                    <w:left w:val="none" w:sz="0" w:space="0" w:color="auto"/>
                    <w:bottom w:val="none" w:sz="0" w:space="0" w:color="auto"/>
                    <w:right w:val="none" w:sz="0" w:space="0" w:color="auto"/>
                  </w:divBdr>
                  <w:divsChild>
                    <w:div w:id="487938839">
                      <w:marLeft w:val="0"/>
                      <w:marRight w:val="0"/>
                      <w:marTop w:val="0"/>
                      <w:marBottom w:val="0"/>
                      <w:divBdr>
                        <w:top w:val="none" w:sz="0" w:space="0" w:color="auto"/>
                        <w:left w:val="none" w:sz="0" w:space="0" w:color="auto"/>
                        <w:bottom w:val="none" w:sz="0" w:space="0" w:color="auto"/>
                        <w:right w:val="none" w:sz="0" w:space="0" w:color="auto"/>
                      </w:divBdr>
                    </w:div>
                  </w:divsChild>
                </w:div>
                <w:div w:id="436488433">
                  <w:marLeft w:val="0"/>
                  <w:marRight w:val="0"/>
                  <w:marTop w:val="0"/>
                  <w:marBottom w:val="0"/>
                  <w:divBdr>
                    <w:top w:val="none" w:sz="0" w:space="0" w:color="auto"/>
                    <w:left w:val="none" w:sz="0" w:space="0" w:color="auto"/>
                    <w:bottom w:val="none" w:sz="0" w:space="0" w:color="auto"/>
                    <w:right w:val="none" w:sz="0" w:space="0" w:color="auto"/>
                  </w:divBdr>
                  <w:divsChild>
                    <w:div w:id="265818517">
                      <w:marLeft w:val="0"/>
                      <w:marRight w:val="0"/>
                      <w:marTop w:val="0"/>
                      <w:marBottom w:val="0"/>
                      <w:divBdr>
                        <w:top w:val="none" w:sz="0" w:space="0" w:color="auto"/>
                        <w:left w:val="none" w:sz="0" w:space="0" w:color="auto"/>
                        <w:bottom w:val="none" w:sz="0" w:space="0" w:color="auto"/>
                        <w:right w:val="none" w:sz="0" w:space="0" w:color="auto"/>
                      </w:divBdr>
                    </w:div>
                  </w:divsChild>
                </w:div>
                <w:div w:id="471362078">
                  <w:marLeft w:val="0"/>
                  <w:marRight w:val="0"/>
                  <w:marTop w:val="0"/>
                  <w:marBottom w:val="0"/>
                  <w:divBdr>
                    <w:top w:val="none" w:sz="0" w:space="0" w:color="auto"/>
                    <w:left w:val="none" w:sz="0" w:space="0" w:color="auto"/>
                    <w:bottom w:val="none" w:sz="0" w:space="0" w:color="auto"/>
                    <w:right w:val="none" w:sz="0" w:space="0" w:color="auto"/>
                  </w:divBdr>
                  <w:divsChild>
                    <w:div w:id="1190417141">
                      <w:marLeft w:val="0"/>
                      <w:marRight w:val="0"/>
                      <w:marTop w:val="0"/>
                      <w:marBottom w:val="0"/>
                      <w:divBdr>
                        <w:top w:val="none" w:sz="0" w:space="0" w:color="auto"/>
                        <w:left w:val="none" w:sz="0" w:space="0" w:color="auto"/>
                        <w:bottom w:val="none" w:sz="0" w:space="0" w:color="auto"/>
                        <w:right w:val="none" w:sz="0" w:space="0" w:color="auto"/>
                      </w:divBdr>
                    </w:div>
                  </w:divsChild>
                </w:div>
                <w:div w:id="702290354">
                  <w:marLeft w:val="0"/>
                  <w:marRight w:val="0"/>
                  <w:marTop w:val="0"/>
                  <w:marBottom w:val="0"/>
                  <w:divBdr>
                    <w:top w:val="none" w:sz="0" w:space="0" w:color="auto"/>
                    <w:left w:val="none" w:sz="0" w:space="0" w:color="auto"/>
                    <w:bottom w:val="none" w:sz="0" w:space="0" w:color="auto"/>
                    <w:right w:val="none" w:sz="0" w:space="0" w:color="auto"/>
                  </w:divBdr>
                  <w:divsChild>
                    <w:div w:id="1828134485">
                      <w:marLeft w:val="0"/>
                      <w:marRight w:val="0"/>
                      <w:marTop w:val="0"/>
                      <w:marBottom w:val="0"/>
                      <w:divBdr>
                        <w:top w:val="none" w:sz="0" w:space="0" w:color="auto"/>
                        <w:left w:val="none" w:sz="0" w:space="0" w:color="auto"/>
                        <w:bottom w:val="none" w:sz="0" w:space="0" w:color="auto"/>
                        <w:right w:val="none" w:sz="0" w:space="0" w:color="auto"/>
                      </w:divBdr>
                    </w:div>
                  </w:divsChild>
                </w:div>
                <w:div w:id="875851817">
                  <w:marLeft w:val="0"/>
                  <w:marRight w:val="0"/>
                  <w:marTop w:val="0"/>
                  <w:marBottom w:val="0"/>
                  <w:divBdr>
                    <w:top w:val="none" w:sz="0" w:space="0" w:color="auto"/>
                    <w:left w:val="none" w:sz="0" w:space="0" w:color="auto"/>
                    <w:bottom w:val="none" w:sz="0" w:space="0" w:color="auto"/>
                    <w:right w:val="none" w:sz="0" w:space="0" w:color="auto"/>
                  </w:divBdr>
                  <w:divsChild>
                    <w:div w:id="360980136">
                      <w:marLeft w:val="0"/>
                      <w:marRight w:val="0"/>
                      <w:marTop w:val="0"/>
                      <w:marBottom w:val="0"/>
                      <w:divBdr>
                        <w:top w:val="none" w:sz="0" w:space="0" w:color="auto"/>
                        <w:left w:val="none" w:sz="0" w:space="0" w:color="auto"/>
                        <w:bottom w:val="none" w:sz="0" w:space="0" w:color="auto"/>
                        <w:right w:val="none" w:sz="0" w:space="0" w:color="auto"/>
                      </w:divBdr>
                    </w:div>
                  </w:divsChild>
                </w:div>
                <w:div w:id="885678310">
                  <w:marLeft w:val="0"/>
                  <w:marRight w:val="0"/>
                  <w:marTop w:val="0"/>
                  <w:marBottom w:val="0"/>
                  <w:divBdr>
                    <w:top w:val="none" w:sz="0" w:space="0" w:color="auto"/>
                    <w:left w:val="none" w:sz="0" w:space="0" w:color="auto"/>
                    <w:bottom w:val="none" w:sz="0" w:space="0" w:color="auto"/>
                    <w:right w:val="none" w:sz="0" w:space="0" w:color="auto"/>
                  </w:divBdr>
                  <w:divsChild>
                    <w:div w:id="792795773">
                      <w:marLeft w:val="0"/>
                      <w:marRight w:val="0"/>
                      <w:marTop w:val="0"/>
                      <w:marBottom w:val="0"/>
                      <w:divBdr>
                        <w:top w:val="none" w:sz="0" w:space="0" w:color="auto"/>
                        <w:left w:val="none" w:sz="0" w:space="0" w:color="auto"/>
                        <w:bottom w:val="none" w:sz="0" w:space="0" w:color="auto"/>
                        <w:right w:val="none" w:sz="0" w:space="0" w:color="auto"/>
                      </w:divBdr>
                    </w:div>
                  </w:divsChild>
                </w:div>
                <w:div w:id="952442645">
                  <w:marLeft w:val="0"/>
                  <w:marRight w:val="0"/>
                  <w:marTop w:val="0"/>
                  <w:marBottom w:val="0"/>
                  <w:divBdr>
                    <w:top w:val="none" w:sz="0" w:space="0" w:color="auto"/>
                    <w:left w:val="none" w:sz="0" w:space="0" w:color="auto"/>
                    <w:bottom w:val="none" w:sz="0" w:space="0" w:color="auto"/>
                    <w:right w:val="none" w:sz="0" w:space="0" w:color="auto"/>
                  </w:divBdr>
                  <w:divsChild>
                    <w:div w:id="1400716337">
                      <w:marLeft w:val="0"/>
                      <w:marRight w:val="0"/>
                      <w:marTop w:val="0"/>
                      <w:marBottom w:val="0"/>
                      <w:divBdr>
                        <w:top w:val="none" w:sz="0" w:space="0" w:color="auto"/>
                        <w:left w:val="none" w:sz="0" w:space="0" w:color="auto"/>
                        <w:bottom w:val="none" w:sz="0" w:space="0" w:color="auto"/>
                        <w:right w:val="none" w:sz="0" w:space="0" w:color="auto"/>
                      </w:divBdr>
                    </w:div>
                  </w:divsChild>
                </w:div>
                <w:div w:id="1025906320">
                  <w:marLeft w:val="0"/>
                  <w:marRight w:val="0"/>
                  <w:marTop w:val="0"/>
                  <w:marBottom w:val="0"/>
                  <w:divBdr>
                    <w:top w:val="none" w:sz="0" w:space="0" w:color="auto"/>
                    <w:left w:val="none" w:sz="0" w:space="0" w:color="auto"/>
                    <w:bottom w:val="none" w:sz="0" w:space="0" w:color="auto"/>
                    <w:right w:val="none" w:sz="0" w:space="0" w:color="auto"/>
                  </w:divBdr>
                  <w:divsChild>
                    <w:div w:id="1200817434">
                      <w:marLeft w:val="0"/>
                      <w:marRight w:val="0"/>
                      <w:marTop w:val="0"/>
                      <w:marBottom w:val="0"/>
                      <w:divBdr>
                        <w:top w:val="none" w:sz="0" w:space="0" w:color="auto"/>
                        <w:left w:val="none" w:sz="0" w:space="0" w:color="auto"/>
                        <w:bottom w:val="none" w:sz="0" w:space="0" w:color="auto"/>
                        <w:right w:val="none" w:sz="0" w:space="0" w:color="auto"/>
                      </w:divBdr>
                    </w:div>
                  </w:divsChild>
                </w:div>
                <w:div w:id="1178733923">
                  <w:marLeft w:val="0"/>
                  <w:marRight w:val="0"/>
                  <w:marTop w:val="0"/>
                  <w:marBottom w:val="0"/>
                  <w:divBdr>
                    <w:top w:val="none" w:sz="0" w:space="0" w:color="auto"/>
                    <w:left w:val="none" w:sz="0" w:space="0" w:color="auto"/>
                    <w:bottom w:val="none" w:sz="0" w:space="0" w:color="auto"/>
                    <w:right w:val="none" w:sz="0" w:space="0" w:color="auto"/>
                  </w:divBdr>
                  <w:divsChild>
                    <w:div w:id="1744257407">
                      <w:marLeft w:val="0"/>
                      <w:marRight w:val="0"/>
                      <w:marTop w:val="0"/>
                      <w:marBottom w:val="0"/>
                      <w:divBdr>
                        <w:top w:val="none" w:sz="0" w:space="0" w:color="auto"/>
                        <w:left w:val="none" w:sz="0" w:space="0" w:color="auto"/>
                        <w:bottom w:val="none" w:sz="0" w:space="0" w:color="auto"/>
                        <w:right w:val="none" w:sz="0" w:space="0" w:color="auto"/>
                      </w:divBdr>
                    </w:div>
                  </w:divsChild>
                </w:div>
                <w:div w:id="1249116214">
                  <w:marLeft w:val="0"/>
                  <w:marRight w:val="0"/>
                  <w:marTop w:val="0"/>
                  <w:marBottom w:val="0"/>
                  <w:divBdr>
                    <w:top w:val="none" w:sz="0" w:space="0" w:color="auto"/>
                    <w:left w:val="none" w:sz="0" w:space="0" w:color="auto"/>
                    <w:bottom w:val="none" w:sz="0" w:space="0" w:color="auto"/>
                    <w:right w:val="none" w:sz="0" w:space="0" w:color="auto"/>
                  </w:divBdr>
                  <w:divsChild>
                    <w:div w:id="1800299309">
                      <w:marLeft w:val="0"/>
                      <w:marRight w:val="0"/>
                      <w:marTop w:val="0"/>
                      <w:marBottom w:val="0"/>
                      <w:divBdr>
                        <w:top w:val="none" w:sz="0" w:space="0" w:color="auto"/>
                        <w:left w:val="none" w:sz="0" w:space="0" w:color="auto"/>
                        <w:bottom w:val="none" w:sz="0" w:space="0" w:color="auto"/>
                        <w:right w:val="none" w:sz="0" w:space="0" w:color="auto"/>
                      </w:divBdr>
                    </w:div>
                  </w:divsChild>
                </w:div>
                <w:div w:id="1326545091">
                  <w:marLeft w:val="0"/>
                  <w:marRight w:val="0"/>
                  <w:marTop w:val="0"/>
                  <w:marBottom w:val="0"/>
                  <w:divBdr>
                    <w:top w:val="none" w:sz="0" w:space="0" w:color="auto"/>
                    <w:left w:val="none" w:sz="0" w:space="0" w:color="auto"/>
                    <w:bottom w:val="none" w:sz="0" w:space="0" w:color="auto"/>
                    <w:right w:val="none" w:sz="0" w:space="0" w:color="auto"/>
                  </w:divBdr>
                  <w:divsChild>
                    <w:div w:id="58018983">
                      <w:marLeft w:val="0"/>
                      <w:marRight w:val="0"/>
                      <w:marTop w:val="0"/>
                      <w:marBottom w:val="0"/>
                      <w:divBdr>
                        <w:top w:val="none" w:sz="0" w:space="0" w:color="auto"/>
                        <w:left w:val="none" w:sz="0" w:space="0" w:color="auto"/>
                        <w:bottom w:val="none" w:sz="0" w:space="0" w:color="auto"/>
                        <w:right w:val="none" w:sz="0" w:space="0" w:color="auto"/>
                      </w:divBdr>
                    </w:div>
                  </w:divsChild>
                </w:div>
                <w:div w:id="1402174995">
                  <w:marLeft w:val="0"/>
                  <w:marRight w:val="0"/>
                  <w:marTop w:val="0"/>
                  <w:marBottom w:val="0"/>
                  <w:divBdr>
                    <w:top w:val="none" w:sz="0" w:space="0" w:color="auto"/>
                    <w:left w:val="none" w:sz="0" w:space="0" w:color="auto"/>
                    <w:bottom w:val="none" w:sz="0" w:space="0" w:color="auto"/>
                    <w:right w:val="none" w:sz="0" w:space="0" w:color="auto"/>
                  </w:divBdr>
                  <w:divsChild>
                    <w:div w:id="721950664">
                      <w:marLeft w:val="0"/>
                      <w:marRight w:val="0"/>
                      <w:marTop w:val="0"/>
                      <w:marBottom w:val="0"/>
                      <w:divBdr>
                        <w:top w:val="none" w:sz="0" w:space="0" w:color="auto"/>
                        <w:left w:val="none" w:sz="0" w:space="0" w:color="auto"/>
                        <w:bottom w:val="none" w:sz="0" w:space="0" w:color="auto"/>
                        <w:right w:val="none" w:sz="0" w:space="0" w:color="auto"/>
                      </w:divBdr>
                    </w:div>
                  </w:divsChild>
                </w:div>
                <w:div w:id="1482039880">
                  <w:marLeft w:val="0"/>
                  <w:marRight w:val="0"/>
                  <w:marTop w:val="0"/>
                  <w:marBottom w:val="0"/>
                  <w:divBdr>
                    <w:top w:val="none" w:sz="0" w:space="0" w:color="auto"/>
                    <w:left w:val="none" w:sz="0" w:space="0" w:color="auto"/>
                    <w:bottom w:val="none" w:sz="0" w:space="0" w:color="auto"/>
                    <w:right w:val="none" w:sz="0" w:space="0" w:color="auto"/>
                  </w:divBdr>
                  <w:divsChild>
                    <w:div w:id="1731003258">
                      <w:marLeft w:val="0"/>
                      <w:marRight w:val="0"/>
                      <w:marTop w:val="0"/>
                      <w:marBottom w:val="0"/>
                      <w:divBdr>
                        <w:top w:val="none" w:sz="0" w:space="0" w:color="auto"/>
                        <w:left w:val="none" w:sz="0" w:space="0" w:color="auto"/>
                        <w:bottom w:val="none" w:sz="0" w:space="0" w:color="auto"/>
                        <w:right w:val="none" w:sz="0" w:space="0" w:color="auto"/>
                      </w:divBdr>
                    </w:div>
                  </w:divsChild>
                </w:div>
                <w:div w:id="1602836014">
                  <w:marLeft w:val="0"/>
                  <w:marRight w:val="0"/>
                  <w:marTop w:val="0"/>
                  <w:marBottom w:val="0"/>
                  <w:divBdr>
                    <w:top w:val="none" w:sz="0" w:space="0" w:color="auto"/>
                    <w:left w:val="none" w:sz="0" w:space="0" w:color="auto"/>
                    <w:bottom w:val="none" w:sz="0" w:space="0" w:color="auto"/>
                    <w:right w:val="none" w:sz="0" w:space="0" w:color="auto"/>
                  </w:divBdr>
                  <w:divsChild>
                    <w:div w:id="1460605956">
                      <w:marLeft w:val="0"/>
                      <w:marRight w:val="0"/>
                      <w:marTop w:val="0"/>
                      <w:marBottom w:val="0"/>
                      <w:divBdr>
                        <w:top w:val="none" w:sz="0" w:space="0" w:color="auto"/>
                        <w:left w:val="none" w:sz="0" w:space="0" w:color="auto"/>
                        <w:bottom w:val="none" w:sz="0" w:space="0" w:color="auto"/>
                        <w:right w:val="none" w:sz="0" w:space="0" w:color="auto"/>
                      </w:divBdr>
                    </w:div>
                  </w:divsChild>
                </w:div>
                <w:div w:id="1672295040">
                  <w:marLeft w:val="0"/>
                  <w:marRight w:val="0"/>
                  <w:marTop w:val="0"/>
                  <w:marBottom w:val="0"/>
                  <w:divBdr>
                    <w:top w:val="none" w:sz="0" w:space="0" w:color="auto"/>
                    <w:left w:val="none" w:sz="0" w:space="0" w:color="auto"/>
                    <w:bottom w:val="none" w:sz="0" w:space="0" w:color="auto"/>
                    <w:right w:val="none" w:sz="0" w:space="0" w:color="auto"/>
                  </w:divBdr>
                  <w:divsChild>
                    <w:div w:id="1415543526">
                      <w:marLeft w:val="0"/>
                      <w:marRight w:val="0"/>
                      <w:marTop w:val="0"/>
                      <w:marBottom w:val="0"/>
                      <w:divBdr>
                        <w:top w:val="none" w:sz="0" w:space="0" w:color="auto"/>
                        <w:left w:val="none" w:sz="0" w:space="0" w:color="auto"/>
                        <w:bottom w:val="none" w:sz="0" w:space="0" w:color="auto"/>
                        <w:right w:val="none" w:sz="0" w:space="0" w:color="auto"/>
                      </w:divBdr>
                    </w:div>
                  </w:divsChild>
                </w:div>
                <w:div w:id="1770809381">
                  <w:marLeft w:val="0"/>
                  <w:marRight w:val="0"/>
                  <w:marTop w:val="0"/>
                  <w:marBottom w:val="0"/>
                  <w:divBdr>
                    <w:top w:val="none" w:sz="0" w:space="0" w:color="auto"/>
                    <w:left w:val="none" w:sz="0" w:space="0" w:color="auto"/>
                    <w:bottom w:val="none" w:sz="0" w:space="0" w:color="auto"/>
                    <w:right w:val="none" w:sz="0" w:space="0" w:color="auto"/>
                  </w:divBdr>
                  <w:divsChild>
                    <w:div w:id="745540528">
                      <w:marLeft w:val="0"/>
                      <w:marRight w:val="0"/>
                      <w:marTop w:val="0"/>
                      <w:marBottom w:val="0"/>
                      <w:divBdr>
                        <w:top w:val="none" w:sz="0" w:space="0" w:color="auto"/>
                        <w:left w:val="none" w:sz="0" w:space="0" w:color="auto"/>
                        <w:bottom w:val="none" w:sz="0" w:space="0" w:color="auto"/>
                        <w:right w:val="none" w:sz="0" w:space="0" w:color="auto"/>
                      </w:divBdr>
                    </w:div>
                  </w:divsChild>
                </w:div>
                <w:div w:id="1823504295">
                  <w:marLeft w:val="0"/>
                  <w:marRight w:val="0"/>
                  <w:marTop w:val="0"/>
                  <w:marBottom w:val="0"/>
                  <w:divBdr>
                    <w:top w:val="none" w:sz="0" w:space="0" w:color="auto"/>
                    <w:left w:val="none" w:sz="0" w:space="0" w:color="auto"/>
                    <w:bottom w:val="none" w:sz="0" w:space="0" w:color="auto"/>
                    <w:right w:val="none" w:sz="0" w:space="0" w:color="auto"/>
                  </w:divBdr>
                  <w:divsChild>
                    <w:div w:id="1437796155">
                      <w:marLeft w:val="0"/>
                      <w:marRight w:val="0"/>
                      <w:marTop w:val="0"/>
                      <w:marBottom w:val="0"/>
                      <w:divBdr>
                        <w:top w:val="none" w:sz="0" w:space="0" w:color="auto"/>
                        <w:left w:val="none" w:sz="0" w:space="0" w:color="auto"/>
                        <w:bottom w:val="none" w:sz="0" w:space="0" w:color="auto"/>
                        <w:right w:val="none" w:sz="0" w:space="0" w:color="auto"/>
                      </w:divBdr>
                    </w:div>
                  </w:divsChild>
                </w:div>
                <w:div w:id="1841386213">
                  <w:marLeft w:val="0"/>
                  <w:marRight w:val="0"/>
                  <w:marTop w:val="0"/>
                  <w:marBottom w:val="0"/>
                  <w:divBdr>
                    <w:top w:val="none" w:sz="0" w:space="0" w:color="auto"/>
                    <w:left w:val="none" w:sz="0" w:space="0" w:color="auto"/>
                    <w:bottom w:val="none" w:sz="0" w:space="0" w:color="auto"/>
                    <w:right w:val="none" w:sz="0" w:space="0" w:color="auto"/>
                  </w:divBdr>
                  <w:divsChild>
                    <w:div w:id="832376145">
                      <w:marLeft w:val="0"/>
                      <w:marRight w:val="0"/>
                      <w:marTop w:val="0"/>
                      <w:marBottom w:val="0"/>
                      <w:divBdr>
                        <w:top w:val="none" w:sz="0" w:space="0" w:color="auto"/>
                        <w:left w:val="none" w:sz="0" w:space="0" w:color="auto"/>
                        <w:bottom w:val="none" w:sz="0" w:space="0" w:color="auto"/>
                        <w:right w:val="none" w:sz="0" w:space="0" w:color="auto"/>
                      </w:divBdr>
                    </w:div>
                  </w:divsChild>
                </w:div>
                <w:div w:id="1847789457">
                  <w:marLeft w:val="0"/>
                  <w:marRight w:val="0"/>
                  <w:marTop w:val="0"/>
                  <w:marBottom w:val="0"/>
                  <w:divBdr>
                    <w:top w:val="none" w:sz="0" w:space="0" w:color="auto"/>
                    <w:left w:val="none" w:sz="0" w:space="0" w:color="auto"/>
                    <w:bottom w:val="none" w:sz="0" w:space="0" w:color="auto"/>
                    <w:right w:val="none" w:sz="0" w:space="0" w:color="auto"/>
                  </w:divBdr>
                  <w:divsChild>
                    <w:div w:id="1650328175">
                      <w:marLeft w:val="0"/>
                      <w:marRight w:val="0"/>
                      <w:marTop w:val="0"/>
                      <w:marBottom w:val="0"/>
                      <w:divBdr>
                        <w:top w:val="none" w:sz="0" w:space="0" w:color="auto"/>
                        <w:left w:val="none" w:sz="0" w:space="0" w:color="auto"/>
                        <w:bottom w:val="none" w:sz="0" w:space="0" w:color="auto"/>
                        <w:right w:val="none" w:sz="0" w:space="0" w:color="auto"/>
                      </w:divBdr>
                    </w:div>
                  </w:divsChild>
                </w:div>
                <w:div w:id="1848324767">
                  <w:marLeft w:val="0"/>
                  <w:marRight w:val="0"/>
                  <w:marTop w:val="0"/>
                  <w:marBottom w:val="0"/>
                  <w:divBdr>
                    <w:top w:val="none" w:sz="0" w:space="0" w:color="auto"/>
                    <w:left w:val="none" w:sz="0" w:space="0" w:color="auto"/>
                    <w:bottom w:val="none" w:sz="0" w:space="0" w:color="auto"/>
                    <w:right w:val="none" w:sz="0" w:space="0" w:color="auto"/>
                  </w:divBdr>
                  <w:divsChild>
                    <w:div w:id="357584184">
                      <w:marLeft w:val="0"/>
                      <w:marRight w:val="0"/>
                      <w:marTop w:val="0"/>
                      <w:marBottom w:val="0"/>
                      <w:divBdr>
                        <w:top w:val="none" w:sz="0" w:space="0" w:color="auto"/>
                        <w:left w:val="none" w:sz="0" w:space="0" w:color="auto"/>
                        <w:bottom w:val="none" w:sz="0" w:space="0" w:color="auto"/>
                        <w:right w:val="none" w:sz="0" w:space="0" w:color="auto"/>
                      </w:divBdr>
                    </w:div>
                  </w:divsChild>
                </w:div>
                <w:div w:id="1876917856">
                  <w:marLeft w:val="0"/>
                  <w:marRight w:val="0"/>
                  <w:marTop w:val="0"/>
                  <w:marBottom w:val="0"/>
                  <w:divBdr>
                    <w:top w:val="none" w:sz="0" w:space="0" w:color="auto"/>
                    <w:left w:val="none" w:sz="0" w:space="0" w:color="auto"/>
                    <w:bottom w:val="none" w:sz="0" w:space="0" w:color="auto"/>
                    <w:right w:val="none" w:sz="0" w:space="0" w:color="auto"/>
                  </w:divBdr>
                  <w:divsChild>
                    <w:div w:id="870529725">
                      <w:marLeft w:val="0"/>
                      <w:marRight w:val="0"/>
                      <w:marTop w:val="0"/>
                      <w:marBottom w:val="0"/>
                      <w:divBdr>
                        <w:top w:val="none" w:sz="0" w:space="0" w:color="auto"/>
                        <w:left w:val="none" w:sz="0" w:space="0" w:color="auto"/>
                        <w:bottom w:val="none" w:sz="0" w:space="0" w:color="auto"/>
                        <w:right w:val="none" w:sz="0" w:space="0" w:color="auto"/>
                      </w:divBdr>
                    </w:div>
                  </w:divsChild>
                </w:div>
                <w:div w:id="1994334670">
                  <w:marLeft w:val="0"/>
                  <w:marRight w:val="0"/>
                  <w:marTop w:val="0"/>
                  <w:marBottom w:val="0"/>
                  <w:divBdr>
                    <w:top w:val="none" w:sz="0" w:space="0" w:color="auto"/>
                    <w:left w:val="none" w:sz="0" w:space="0" w:color="auto"/>
                    <w:bottom w:val="none" w:sz="0" w:space="0" w:color="auto"/>
                    <w:right w:val="none" w:sz="0" w:space="0" w:color="auto"/>
                  </w:divBdr>
                  <w:divsChild>
                    <w:div w:id="1947038331">
                      <w:marLeft w:val="0"/>
                      <w:marRight w:val="0"/>
                      <w:marTop w:val="0"/>
                      <w:marBottom w:val="0"/>
                      <w:divBdr>
                        <w:top w:val="none" w:sz="0" w:space="0" w:color="auto"/>
                        <w:left w:val="none" w:sz="0" w:space="0" w:color="auto"/>
                        <w:bottom w:val="none" w:sz="0" w:space="0" w:color="auto"/>
                        <w:right w:val="none" w:sz="0" w:space="0" w:color="auto"/>
                      </w:divBdr>
                    </w:div>
                  </w:divsChild>
                </w:div>
                <w:div w:id="2036880574">
                  <w:marLeft w:val="0"/>
                  <w:marRight w:val="0"/>
                  <w:marTop w:val="0"/>
                  <w:marBottom w:val="0"/>
                  <w:divBdr>
                    <w:top w:val="none" w:sz="0" w:space="0" w:color="auto"/>
                    <w:left w:val="none" w:sz="0" w:space="0" w:color="auto"/>
                    <w:bottom w:val="none" w:sz="0" w:space="0" w:color="auto"/>
                    <w:right w:val="none" w:sz="0" w:space="0" w:color="auto"/>
                  </w:divBdr>
                  <w:divsChild>
                    <w:div w:id="1950891556">
                      <w:marLeft w:val="0"/>
                      <w:marRight w:val="0"/>
                      <w:marTop w:val="0"/>
                      <w:marBottom w:val="0"/>
                      <w:divBdr>
                        <w:top w:val="none" w:sz="0" w:space="0" w:color="auto"/>
                        <w:left w:val="none" w:sz="0" w:space="0" w:color="auto"/>
                        <w:bottom w:val="none" w:sz="0" w:space="0" w:color="auto"/>
                        <w:right w:val="none" w:sz="0" w:space="0" w:color="auto"/>
                      </w:divBdr>
                    </w:div>
                  </w:divsChild>
                </w:div>
                <w:div w:id="2086873485">
                  <w:marLeft w:val="0"/>
                  <w:marRight w:val="0"/>
                  <w:marTop w:val="0"/>
                  <w:marBottom w:val="0"/>
                  <w:divBdr>
                    <w:top w:val="none" w:sz="0" w:space="0" w:color="auto"/>
                    <w:left w:val="none" w:sz="0" w:space="0" w:color="auto"/>
                    <w:bottom w:val="none" w:sz="0" w:space="0" w:color="auto"/>
                    <w:right w:val="none" w:sz="0" w:space="0" w:color="auto"/>
                  </w:divBdr>
                  <w:divsChild>
                    <w:div w:id="887300355">
                      <w:marLeft w:val="0"/>
                      <w:marRight w:val="0"/>
                      <w:marTop w:val="0"/>
                      <w:marBottom w:val="0"/>
                      <w:divBdr>
                        <w:top w:val="none" w:sz="0" w:space="0" w:color="auto"/>
                        <w:left w:val="none" w:sz="0" w:space="0" w:color="auto"/>
                        <w:bottom w:val="none" w:sz="0" w:space="0" w:color="auto"/>
                        <w:right w:val="none" w:sz="0" w:space="0" w:color="auto"/>
                      </w:divBdr>
                    </w:div>
                  </w:divsChild>
                </w:div>
                <w:div w:id="2121336747">
                  <w:marLeft w:val="0"/>
                  <w:marRight w:val="0"/>
                  <w:marTop w:val="0"/>
                  <w:marBottom w:val="0"/>
                  <w:divBdr>
                    <w:top w:val="none" w:sz="0" w:space="0" w:color="auto"/>
                    <w:left w:val="none" w:sz="0" w:space="0" w:color="auto"/>
                    <w:bottom w:val="none" w:sz="0" w:space="0" w:color="auto"/>
                    <w:right w:val="none" w:sz="0" w:space="0" w:color="auto"/>
                  </w:divBdr>
                  <w:divsChild>
                    <w:div w:id="7700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3419">
          <w:marLeft w:val="0"/>
          <w:marRight w:val="0"/>
          <w:marTop w:val="0"/>
          <w:marBottom w:val="0"/>
          <w:divBdr>
            <w:top w:val="none" w:sz="0" w:space="0" w:color="auto"/>
            <w:left w:val="none" w:sz="0" w:space="0" w:color="auto"/>
            <w:bottom w:val="none" w:sz="0" w:space="0" w:color="auto"/>
            <w:right w:val="none" w:sz="0" w:space="0" w:color="auto"/>
          </w:divBdr>
        </w:div>
        <w:div w:id="1028989605">
          <w:marLeft w:val="0"/>
          <w:marRight w:val="0"/>
          <w:marTop w:val="0"/>
          <w:marBottom w:val="0"/>
          <w:divBdr>
            <w:top w:val="none" w:sz="0" w:space="0" w:color="auto"/>
            <w:left w:val="none" w:sz="0" w:space="0" w:color="auto"/>
            <w:bottom w:val="none" w:sz="0" w:space="0" w:color="auto"/>
            <w:right w:val="none" w:sz="0" w:space="0" w:color="auto"/>
          </w:divBdr>
          <w:divsChild>
            <w:div w:id="716004553">
              <w:marLeft w:val="-75"/>
              <w:marRight w:val="0"/>
              <w:marTop w:val="30"/>
              <w:marBottom w:val="30"/>
              <w:divBdr>
                <w:top w:val="none" w:sz="0" w:space="0" w:color="auto"/>
                <w:left w:val="none" w:sz="0" w:space="0" w:color="auto"/>
                <w:bottom w:val="none" w:sz="0" w:space="0" w:color="auto"/>
                <w:right w:val="none" w:sz="0" w:space="0" w:color="auto"/>
              </w:divBdr>
              <w:divsChild>
                <w:div w:id="6492725">
                  <w:marLeft w:val="0"/>
                  <w:marRight w:val="0"/>
                  <w:marTop w:val="0"/>
                  <w:marBottom w:val="0"/>
                  <w:divBdr>
                    <w:top w:val="none" w:sz="0" w:space="0" w:color="auto"/>
                    <w:left w:val="none" w:sz="0" w:space="0" w:color="auto"/>
                    <w:bottom w:val="none" w:sz="0" w:space="0" w:color="auto"/>
                    <w:right w:val="none" w:sz="0" w:space="0" w:color="auto"/>
                  </w:divBdr>
                  <w:divsChild>
                    <w:div w:id="1607882248">
                      <w:marLeft w:val="0"/>
                      <w:marRight w:val="0"/>
                      <w:marTop w:val="0"/>
                      <w:marBottom w:val="0"/>
                      <w:divBdr>
                        <w:top w:val="none" w:sz="0" w:space="0" w:color="auto"/>
                        <w:left w:val="none" w:sz="0" w:space="0" w:color="auto"/>
                        <w:bottom w:val="none" w:sz="0" w:space="0" w:color="auto"/>
                        <w:right w:val="none" w:sz="0" w:space="0" w:color="auto"/>
                      </w:divBdr>
                    </w:div>
                  </w:divsChild>
                </w:div>
                <w:div w:id="341277121">
                  <w:marLeft w:val="0"/>
                  <w:marRight w:val="0"/>
                  <w:marTop w:val="0"/>
                  <w:marBottom w:val="0"/>
                  <w:divBdr>
                    <w:top w:val="none" w:sz="0" w:space="0" w:color="auto"/>
                    <w:left w:val="none" w:sz="0" w:space="0" w:color="auto"/>
                    <w:bottom w:val="none" w:sz="0" w:space="0" w:color="auto"/>
                    <w:right w:val="none" w:sz="0" w:space="0" w:color="auto"/>
                  </w:divBdr>
                  <w:divsChild>
                    <w:div w:id="1783186871">
                      <w:marLeft w:val="0"/>
                      <w:marRight w:val="0"/>
                      <w:marTop w:val="0"/>
                      <w:marBottom w:val="0"/>
                      <w:divBdr>
                        <w:top w:val="none" w:sz="0" w:space="0" w:color="auto"/>
                        <w:left w:val="none" w:sz="0" w:space="0" w:color="auto"/>
                        <w:bottom w:val="none" w:sz="0" w:space="0" w:color="auto"/>
                        <w:right w:val="none" w:sz="0" w:space="0" w:color="auto"/>
                      </w:divBdr>
                    </w:div>
                  </w:divsChild>
                </w:div>
                <w:div w:id="498276642">
                  <w:marLeft w:val="0"/>
                  <w:marRight w:val="0"/>
                  <w:marTop w:val="0"/>
                  <w:marBottom w:val="0"/>
                  <w:divBdr>
                    <w:top w:val="none" w:sz="0" w:space="0" w:color="auto"/>
                    <w:left w:val="none" w:sz="0" w:space="0" w:color="auto"/>
                    <w:bottom w:val="none" w:sz="0" w:space="0" w:color="auto"/>
                    <w:right w:val="none" w:sz="0" w:space="0" w:color="auto"/>
                  </w:divBdr>
                  <w:divsChild>
                    <w:div w:id="247081247">
                      <w:marLeft w:val="0"/>
                      <w:marRight w:val="0"/>
                      <w:marTop w:val="0"/>
                      <w:marBottom w:val="0"/>
                      <w:divBdr>
                        <w:top w:val="none" w:sz="0" w:space="0" w:color="auto"/>
                        <w:left w:val="none" w:sz="0" w:space="0" w:color="auto"/>
                        <w:bottom w:val="none" w:sz="0" w:space="0" w:color="auto"/>
                        <w:right w:val="none" w:sz="0" w:space="0" w:color="auto"/>
                      </w:divBdr>
                    </w:div>
                  </w:divsChild>
                </w:div>
                <w:div w:id="840509746">
                  <w:marLeft w:val="0"/>
                  <w:marRight w:val="0"/>
                  <w:marTop w:val="0"/>
                  <w:marBottom w:val="0"/>
                  <w:divBdr>
                    <w:top w:val="none" w:sz="0" w:space="0" w:color="auto"/>
                    <w:left w:val="none" w:sz="0" w:space="0" w:color="auto"/>
                    <w:bottom w:val="none" w:sz="0" w:space="0" w:color="auto"/>
                    <w:right w:val="none" w:sz="0" w:space="0" w:color="auto"/>
                  </w:divBdr>
                  <w:divsChild>
                    <w:div w:id="1924146263">
                      <w:marLeft w:val="0"/>
                      <w:marRight w:val="0"/>
                      <w:marTop w:val="0"/>
                      <w:marBottom w:val="0"/>
                      <w:divBdr>
                        <w:top w:val="none" w:sz="0" w:space="0" w:color="auto"/>
                        <w:left w:val="none" w:sz="0" w:space="0" w:color="auto"/>
                        <w:bottom w:val="none" w:sz="0" w:space="0" w:color="auto"/>
                        <w:right w:val="none" w:sz="0" w:space="0" w:color="auto"/>
                      </w:divBdr>
                    </w:div>
                  </w:divsChild>
                </w:div>
                <w:div w:id="1144280159">
                  <w:marLeft w:val="0"/>
                  <w:marRight w:val="0"/>
                  <w:marTop w:val="0"/>
                  <w:marBottom w:val="0"/>
                  <w:divBdr>
                    <w:top w:val="none" w:sz="0" w:space="0" w:color="auto"/>
                    <w:left w:val="none" w:sz="0" w:space="0" w:color="auto"/>
                    <w:bottom w:val="none" w:sz="0" w:space="0" w:color="auto"/>
                    <w:right w:val="none" w:sz="0" w:space="0" w:color="auto"/>
                  </w:divBdr>
                  <w:divsChild>
                    <w:div w:id="144247650">
                      <w:marLeft w:val="0"/>
                      <w:marRight w:val="0"/>
                      <w:marTop w:val="0"/>
                      <w:marBottom w:val="0"/>
                      <w:divBdr>
                        <w:top w:val="none" w:sz="0" w:space="0" w:color="auto"/>
                        <w:left w:val="none" w:sz="0" w:space="0" w:color="auto"/>
                        <w:bottom w:val="none" w:sz="0" w:space="0" w:color="auto"/>
                        <w:right w:val="none" w:sz="0" w:space="0" w:color="auto"/>
                      </w:divBdr>
                    </w:div>
                  </w:divsChild>
                </w:div>
                <w:div w:id="1240552674">
                  <w:marLeft w:val="0"/>
                  <w:marRight w:val="0"/>
                  <w:marTop w:val="0"/>
                  <w:marBottom w:val="0"/>
                  <w:divBdr>
                    <w:top w:val="none" w:sz="0" w:space="0" w:color="auto"/>
                    <w:left w:val="none" w:sz="0" w:space="0" w:color="auto"/>
                    <w:bottom w:val="none" w:sz="0" w:space="0" w:color="auto"/>
                    <w:right w:val="none" w:sz="0" w:space="0" w:color="auto"/>
                  </w:divBdr>
                  <w:divsChild>
                    <w:div w:id="152259378">
                      <w:marLeft w:val="0"/>
                      <w:marRight w:val="0"/>
                      <w:marTop w:val="0"/>
                      <w:marBottom w:val="0"/>
                      <w:divBdr>
                        <w:top w:val="none" w:sz="0" w:space="0" w:color="auto"/>
                        <w:left w:val="none" w:sz="0" w:space="0" w:color="auto"/>
                        <w:bottom w:val="none" w:sz="0" w:space="0" w:color="auto"/>
                        <w:right w:val="none" w:sz="0" w:space="0" w:color="auto"/>
                      </w:divBdr>
                    </w:div>
                  </w:divsChild>
                </w:div>
                <w:div w:id="1301156631">
                  <w:marLeft w:val="0"/>
                  <w:marRight w:val="0"/>
                  <w:marTop w:val="0"/>
                  <w:marBottom w:val="0"/>
                  <w:divBdr>
                    <w:top w:val="none" w:sz="0" w:space="0" w:color="auto"/>
                    <w:left w:val="none" w:sz="0" w:space="0" w:color="auto"/>
                    <w:bottom w:val="none" w:sz="0" w:space="0" w:color="auto"/>
                    <w:right w:val="none" w:sz="0" w:space="0" w:color="auto"/>
                  </w:divBdr>
                  <w:divsChild>
                    <w:div w:id="922227922">
                      <w:marLeft w:val="0"/>
                      <w:marRight w:val="0"/>
                      <w:marTop w:val="0"/>
                      <w:marBottom w:val="0"/>
                      <w:divBdr>
                        <w:top w:val="none" w:sz="0" w:space="0" w:color="auto"/>
                        <w:left w:val="none" w:sz="0" w:space="0" w:color="auto"/>
                        <w:bottom w:val="none" w:sz="0" w:space="0" w:color="auto"/>
                        <w:right w:val="none" w:sz="0" w:space="0" w:color="auto"/>
                      </w:divBdr>
                    </w:div>
                  </w:divsChild>
                </w:div>
                <w:div w:id="1406993654">
                  <w:marLeft w:val="0"/>
                  <w:marRight w:val="0"/>
                  <w:marTop w:val="0"/>
                  <w:marBottom w:val="0"/>
                  <w:divBdr>
                    <w:top w:val="none" w:sz="0" w:space="0" w:color="auto"/>
                    <w:left w:val="none" w:sz="0" w:space="0" w:color="auto"/>
                    <w:bottom w:val="none" w:sz="0" w:space="0" w:color="auto"/>
                    <w:right w:val="none" w:sz="0" w:space="0" w:color="auto"/>
                  </w:divBdr>
                  <w:divsChild>
                    <w:div w:id="17588446">
                      <w:marLeft w:val="0"/>
                      <w:marRight w:val="0"/>
                      <w:marTop w:val="0"/>
                      <w:marBottom w:val="0"/>
                      <w:divBdr>
                        <w:top w:val="none" w:sz="0" w:space="0" w:color="auto"/>
                        <w:left w:val="none" w:sz="0" w:space="0" w:color="auto"/>
                        <w:bottom w:val="none" w:sz="0" w:space="0" w:color="auto"/>
                        <w:right w:val="none" w:sz="0" w:space="0" w:color="auto"/>
                      </w:divBdr>
                    </w:div>
                  </w:divsChild>
                </w:div>
                <w:div w:id="1507789642">
                  <w:marLeft w:val="0"/>
                  <w:marRight w:val="0"/>
                  <w:marTop w:val="0"/>
                  <w:marBottom w:val="0"/>
                  <w:divBdr>
                    <w:top w:val="none" w:sz="0" w:space="0" w:color="auto"/>
                    <w:left w:val="none" w:sz="0" w:space="0" w:color="auto"/>
                    <w:bottom w:val="none" w:sz="0" w:space="0" w:color="auto"/>
                    <w:right w:val="none" w:sz="0" w:space="0" w:color="auto"/>
                  </w:divBdr>
                  <w:divsChild>
                    <w:div w:id="1876386145">
                      <w:marLeft w:val="0"/>
                      <w:marRight w:val="0"/>
                      <w:marTop w:val="0"/>
                      <w:marBottom w:val="0"/>
                      <w:divBdr>
                        <w:top w:val="none" w:sz="0" w:space="0" w:color="auto"/>
                        <w:left w:val="none" w:sz="0" w:space="0" w:color="auto"/>
                        <w:bottom w:val="none" w:sz="0" w:space="0" w:color="auto"/>
                        <w:right w:val="none" w:sz="0" w:space="0" w:color="auto"/>
                      </w:divBdr>
                    </w:div>
                  </w:divsChild>
                </w:div>
                <w:div w:id="1664699481">
                  <w:marLeft w:val="0"/>
                  <w:marRight w:val="0"/>
                  <w:marTop w:val="0"/>
                  <w:marBottom w:val="0"/>
                  <w:divBdr>
                    <w:top w:val="none" w:sz="0" w:space="0" w:color="auto"/>
                    <w:left w:val="none" w:sz="0" w:space="0" w:color="auto"/>
                    <w:bottom w:val="none" w:sz="0" w:space="0" w:color="auto"/>
                    <w:right w:val="none" w:sz="0" w:space="0" w:color="auto"/>
                  </w:divBdr>
                  <w:divsChild>
                    <w:div w:id="1193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283">
          <w:marLeft w:val="0"/>
          <w:marRight w:val="0"/>
          <w:marTop w:val="0"/>
          <w:marBottom w:val="0"/>
          <w:divBdr>
            <w:top w:val="none" w:sz="0" w:space="0" w:color="auto"/>
            <w:left w:val="none" w:sz="0" w:space="0" w:color="auto"/>
            <w:bottom w:val="none" w:sz="0" w:space="0" w:color="auto"/>
            <w:right w:val="none" w:sz="0" w:space="0" w:color="auto"/>
          </w:divBdr>
        </w:div>
        <w:div w:id="1204825295">
          <w:marLeft w:val="0"/>
          <w:marRight w:val="0"/>
          <w:marTop w:val="0"/>
          <w:marBottom w:val="0"/>
          <w:divBdr>
            <w:top w:val="none" w:sz="0" w:space="0" w:color="auto"/>
            <w:left w:val="none" w:sz="0" w:space="0" w:color="auto"/>
            <w:bottom w:val="none" w:sz="0" w:space="0" w:color="auto"/>
            <w:right w:val="none" w:sz="0" w:space="0" w:color="auto"/>
          </w:divBdr>
        </w:div>
        <w:div w:id="1475485611">
          <w:marLeft w:val="0"/>
          <w:marRight w:val="0"/>
          <w:marTop w:val="0"/>
          <w:marBottom w:val="0"/>
          <w:divBdr>
            <w:top w:val="none" w:sz="0" w:space="0" w:color="auto"/>
            <w:left w:val="none" w:sz="0" w:space="0" w:color="auto"/>
            <w:bottom w:val="none" w:sz="0" w:space="0" w:color="auto"/>
            <w:right w:val="none" w:sz="0" w:space="0" w:color="auto"/>
          </w:divBdr>
          <w:divsChild>
            <w:div w:id="467170855">
              <w:marLeft w:val="-75"/>
              <w:marRight w:val="0"/>
              <w:marTop w:val="30"/>
              <w:marBottom w:val="30"/>
              <w:divBdr>
                <w:top w:val="none" w:sz="0" w:space="0" w:color="auto"/>
                <w:left w:val="none" w:sz="0" w:space="0" w:color="auto"/>
                <w:bottom w:val="none" w:sz="0" w:space="0" w:color="auto"/>
                <w:right w:val="none" w:sz="0" w:space="0" w:color="auto"/>
              </w:divBdr>
              <w:divsChild>
                <w:div w:id="210582047">
                  <w:marLeft w:val="0"/>
                  <w:marRight w:val="0"/>
                  <w:marTop w:val="0"/>
                  <w:marBottom w:val="0"/>
                  <w:divBdr>
                    <w:top w:val="none" w:sz="0" w:space="0" w:color="auto"/>
                    <w:left w:val="none" w:sz="0" w:space="0" w:color="auto"/>
                    <w:bottom w:val="none" w:sz="0" w:space="0" w:color="auto"/>
                    <w:right w:val="none" w:sz="0" w:space="0" w:color="auto"/>
                  </w:divBdr>
                  <w:divsChild>
                    <w:div w:id="961036903">
                      <w:marLeft w:val="0"/>
                      <w:marRight w:val="0"/>
                      <w:marTop w:val="0"/>
                      <w:marBottom w:val="0"/>
                      <w:divBdr>
                        <w:top w:val="none" w:sz="0" w:space="0" w:color="auto"/>
                        <w:left w:val="none" w:sz="0" w:space="0" w:color="auto"/>
                        <w:bottom w:val="none" w:sz="0" w:space="0" w:color="auto"/>
                        <w:right w:val="none" w:sz="0" w:space="0" w:color="auto"/>
                      </w:divBdr>
                    </w:div>
                  </w:divsChild>
                </w:div>
                <w:div w:id="437332587">
                  <w:marLeft w:val="0"/>
                  <w:marRight w:val="0"/>
                  <w:marTop w:val="0"/>
                  <w:marBottom w:val="0"/>
                  <w:divBdr>
                    <w:top w:val="none" w:sz="0" w:space="0" w:color="auto"/>
                    <w:left w:val="none" w:sz="0" w:space="0" w:color="auto"/>
                    <w:bottom w:val="none" w:sz="0" w:space="0" w:color="auto"/>
                    <w:right w:val="none" w:sz="0" w:space="0" w:color="auto"/>
                  </w:divBdr>
                  <w:divsChild>
                    <w:div w:id="1504467605">
                      <w:marLeft w:val="0"/>
                      <w:marRight w:val="0"/>
                      <w:marTop w:val="0"/>
                      <w:marBottom w:val="0"/>
                      <w:divBdr>
                        <w:top w:val="none" w:sz="0" w:space="0" w:color="auto"/>
                        <w:left w:val="none" w:sz="0" w:space="0" w:color="auto"/>
                        <w:bottom w:val="none" w:sz="0" w:space="0" w:color="auto"/>
                        <w:right w:val="none" w:sz="0" w:space="0" w:color="auto"/>
                      </w:divBdr>
                    </w:div>
                  </w:divsChild>
                </w:div>
                <w:div w:id="819926828">
                  <w:marLeft w:val="0"/>
                  <w:marRight w:val="0"/>
                  <w:marTop w:val="0"/>
                  <w:marBottom w:val="0"/>
                  <w:divBdr>
                    <w:top w:val="none" w:sz="0" w:space="0" w:color="auto"/>
                    <w:left w:val="none" w:sz="0" w:space="0" w:color="auto"/>
                    <w:bottom w:val="none" w:sz="0" w:space="0" w:color="auto"/>
                    <w:right w:val="none" w:sz="0" w:space="0" w:color="auto"/>
                  </w:divBdr>
                  <w:divsChild>
                    <w:div w:id="2026204386">
                      <w:marLeft w:val="0"/>
                      <w:marRight w:val="0"/>
                      <w:marTop w:val="0"/>
                      <w:marBottom w:val="0"/>
                      <w:divBdr>
                        <w:top w:val="none" w:sz="0" w:space="0" w:color="auto"/>
                        <w:left w:val="none" w:sz="0" w:space="0" w:color="auto"/>
                        <w:bottom w:val="none" w:sz="0" w:space="0" w:color="auto"/>
                        <w:right w:val="none" w:sz="0" w:space="0" w:color="auto"/>
                      </w:divBdr>
                    </w:div>
                  </w:divsChild>
                </w:div>
                <w:div w:id="910964328">
                  <w:marLeft w:val="0"/>
                  <w:marRight w:val="0"/>
                  <w:marTop w:val="0"/>
                  <w:marBottom w:val="0"/>
                  <w:divBdr>
                    <w:top w:val="none" w:sz="0" w:space="0" w:color="auto"/>
                    <w:left w:val="none" w:sz="0" w:space="0" w:color="auto"/>
                    <w:bottom w:val="none" w:sz="0" w:space="0" w:color="auto"/>
                    <w:right w:val="none" w:sz="0" w:space="0" w:color="auto"/>
                  </w:divBdr>
                  <w:divsChild>
                    <w:div w:id="1055934944">
                      <w:marLeft w:val="0"/>
                      <w:marRight w:val="0"/>
                      <w:marTop w:val="0"/>
                      <w:marBottom w:val="0"/>
                      <w:divBdr>
                        <w:top w:val="none" w:sz="0" w:space="0" w:color="auto"/>
                        <w:left w:val="none" w:sz="0" w:space="0" w:color="auto"/>
                        <w:bottom w:val="none" w:sz="0" w:space="0" w:color="auto"/>
                        <w:right w:val="none" w:sz="0" w:space="0" w:color="auto"/>
                      </w:divBdr>
                    </w:div>
                  </w:divsChild>
                </w:div>
                <w:div w:id="1594168006">
                  <w:marLeft w:val="0"/>
                  <w:marRight w:val="0"/>
                  <w:marTop w:val="0"/>
                  <w:marBottom w:val="0"/>
                  <w:divBdr>
                    <w:top w:val="none" w:sz="0" w:space="0" w:color="auto"/>
                    <w:left w:val="none" w:sz="0" w:space="0" w:color="auto"/>
                    <w:bottom w:val="none" w:sz="0" w:space="0" w:color="auto"/>
                    <w:right w:val="none" w:sz="0" w:space="0" w:color="auto"/>
                  </w:divBdr>
                  <w:divsChild>
                    <w:div w:id="1638800068">
                      <w:marLeft w:val="0"/>
                      <w:marRight w:val="0"/>
                      <w:marTop w:val="0"/>
                      <w:marBottom w:val="0"/>
                      <w:divBdr>
                        <w:top w:val="none" w:sz="0" w:space="0" w:color="auto"/>
                        <w:left w:val="none" w:sz="0" w:space="0" w:color="auto"/>
                        <w:bottom w:val="none" w:sz="0" w:space="0" w:color="auto"/>
                        <w:right w:val="none" w:sz="0" w:space="0" w:color="auto"/>
                      </w:divBdr>
                    </w:div>
                  </w:divsChild>
                </w:div>
                <w:div w:id="1627201806">
                  <w:marLeft w:val="0"/>
                  <w:marRight w:val="0"/>
                  <w:marTop w:val="0"/>
                  <w:marBottom w:val="0"/>
                  <w:divBdr>
                    <w:top w:val="none" w:sz="0" w:space="0" w:color="auto"/>
                    <w:left w:val="none" w:sz="0" w:space="0" w:color="auto"/>
                    <w:bottom w:val="none" w:sz="0" w:space="0" w:color="auto"/>
                    <w:right w:val="none" w:sz="0" w:space="0" w:color="auto"/>
                  </w:divBdr>
                  <w:divsChild>
                    <w:div w:id="1545484214">
                      <w:marLeft w:val="0"/>
                      <w:marRight w:val="0"/>
                      <w:marTop w:val="0"/>
                      <w:marBottom w:val="0"/>
                      <w:divBdr>
                        <w:top w:val="none" w:sz="0" w:space="0" w:color="auto"/>
                        <w:left w:val="none" w:sz="0" w:space="0" w:color="auto"/>
                        <w:bottom w:val="none" w:sz="0" w:space="0" w:color="auto"/>
                        <w:right w:val="none" w:sz="0" w:space="0" w:color="auto"/>
                      </w:divBdr>
                    </w:div>
                  </w:divsChild>
                </w:div>
                <w:div w:id="1667247280">
                  <w:marLeft w:val="0"/>
                  <w:marRight w:val="0"/>
                  <w:marTop w:val="0"/>
                  <w:marBottom w:val="0"/>
                  <w:divBdr>
                    <w:top w:val="none" w:sz="0" w:space="0" w:color="auto"/>
                    <w:left w:val="none" w:sz="0" w:space="0" w:color="auto"/>
                    <w:bottom w:val="none" w:sz="0" w:space="0" w:color="auto"/>
                    <w:right w:val="none" w:sz="0" w:space="0" w:color="auto"/>
                  </w:divBdr>
                  <w:divsChild>
                    <w:div w:id="1713967832">
                      <w:marLeft w:val="0"/>
                      <w:marRight w:val="0"/>
                      <w:marTop w:val="0"/>
                      <w:marBottom w:val="0"/>
                      <w:divBdr>
                        <w:top w:val="none" w:sz="0" w:space="0" w:color="auto"/>
                        <w:left w:val="none" w:sz="0" w:space="0" w:color="auto"/>
                        <w:bottom w:val="none" w:sz="0" w:space="0" w:color="auto"/>
                        <w:right w:val="none" w:sz="0" w:space="0" w:color="auto"/>
                      </w:divBdr>
                    </w:div>
                  </w:divsChild>
                </w:div>
                <w:div w:id="1766729267">
                  <w:marLeft w:val="0"/>
                  <w:marRight w:val="0"/>
                  <w:marTop w:val="0"/>
                  <w:marBottom w:val="0"/>
                  <w:divBdr>
                    <w:top w:val="none" w:sz="0" w:space="0" w:color="auto"/>
                    <w:left w:val="none" w:sz="0" w:space="0" w:color="auto"/>
                    <w:bottom w:val="none" w:sz="0" w:space="0" w:color="auto"/>
                    <w:right w:val="none" w:sz="0" w:space="0" w:color="auto"/>
                  </w:divBdr>
                  <w:divsChild>
                    <w:div w:id="914240615">
                      <w:marLeft w:val="0"/>
                      <w:marRight w:val="0"/>
                      <w:marTop w:val="0"/>
                      <w:marBottom w:val="0"/>
                      <w:divBdr>
                        <w:top w:val="none" w:sz="0" w:space="0" w:color="auto"/>
                        <w:left w:val="none" w:sz="0" w:space="0" w:color="auto"/>
                        <w:bottom w:val="none" w:sz="0" w:space="0" w:color="auto"/>
                        <w:right w:val="none" w:sz="0" w:space="0" w:color="auto"/>
                      </w:divBdr>
                    </w:div>
                  </w:divsChild>
                </w:div>
                <w:div w:id="1878666194">
                  <w:marLeft w:val="0"/>
                  <w:marRight w:val="0"/>
                  <w:marTop w:val="0"/>
                  <w:marBottom w:val="0"/>
                  <w:divBdr>
                    <w:top w:val="none" w:sz="0" w:space="0" w:color="auto"/>
                    <w:left w:val="none" w:sz="0" w:space="0" w:color="auto"/>
                    <w:bottom w:val="none" w:sz="0" w:space="0" w:color="auto"/>
                    <w:right w:val="none" w:sz="0" w:space="0" w:color="auto"/>
                  </w:divBdr>
                  <w:divsChild>
                    <w:div w:id="116030582">
                      <w:marLeft w:val="0"/>
                      <w:marRight w:val="0"/>
                      <w:marTop w:val="0"/>
                      <w:marBottom w:val="0"/>
                      <w:divBdr>
                        <w:top w:val="none" w:sz="0" w:space="0" w:color="auto"/>
                        <w:left w:val="none" w:sz="0" w:space="0" w:color="auto"/>
                        <w:bottom w:val="none" w:sz="0" w:space="0" w:color="auto"/>
                        <w:right w:val="none" w:sz="0" w:space="0" w:color="auto"/>
                      </w:divBdr>
                    </w:div>
                  </w:divsChild>
                </w:div>
                <w:div w:id="1980333051">
                  <w:marLeft w:val="0"/>
                  <w:marRight w:val="0"/>
                  <w:marTop w:val="0"/>
                  <w:marBottom w:val="0"/>
                  <w:divBdr>
                    <w:top w:val="none" w:sz="0" w:space="0" w:color="auto"/>
                    <w:left w:val="none" w:sz="0" w:space="0" w:color="auto"/>
                    <w:bottom w:val="none" w:sz="0" w:space="0" w:color="auto"/>
                    <w:right w:val="none" w:sz="0" w:space="0" w:color="auto"/>
                  </w:divBdr>
                  <w:divsChild>
                    <w:div w:id="683436142">
                      <w:marLeft w:val="0"/>
                      <w:marRight w:val="0"/>
                      <w:marTop w:val="0"/>
                      <w:marBottom w:val="0"/>
                      <w:divBdr>
                        <w:top w:val="none" w:sz="0" w:space="0" w:color="auto"/>
                        <w:left w:val="none" w:sz="0" w:space="0" w:color="auto"/>
                        <w:bottom w:val="none" w:sz="0" w:space="0" w:color="auto"/>
                        <w:right w:val="none" w:sz="0" w:space="0" w:color="auto"/>
                      </w:divBdr>
                    </w:div>
                  </w:divsChild>
                </w:div>
                <w:div w:id="2003242183">
                  <w:marLeft w:val="0"/>
                  <w:marRight w:val="0"/>
                  <w:marTop w:val="0"/>
                  <w:marBottom w:val="0"/>
                  <w:divBdr>
                    <w:top w:val="none" w:sz="0" w:space="0" w:color="auto"/>
                    <w:left w:val="none" w:sz="0" w:space="0" w:color="auto"/>
                    <w:bottom w:val="none" w:sz="0" w:space="0" w:color="auto"/>
                    <w:right w:val="none" w:sz="0" w:space="0" w:color="auto"/>
                  </w:divBdr>
                  <w:divsChild>
                    <w:div w:id="13893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0396">
          <w:marLeft w:val="0"/>
          <w:marRight w:val="0"/>
          <w:marTop w:val="0"/>
          <w:marBottom w:val="0"/>
          <w:divBdr>
            <w:top w:val="none" w:sz="0" w:space="0" w:color="auto"/>
            <w:left w:val="none" w:sz="0" w:space="0" w:color="auto"/>
            <w:bottom w:val="none" w:sz="0" w:space="0" w:color="auto"/>
            <w:right w:val="none" w:sz="0" w:space="0" w:color="auto"/>
          </w:divBdr>
        </w:div>
        <w:div w:id="1565870787">
          <w:marLeft w:val="0"/>
          <w:marRight w:val="0"/>
          <w:marTop w:val="0"/>
          <w:marBottom w:val="0"/>
          <w:divBdr>
            <w:top w:val="none" w:sz="0" w:space="0" w:color="auto"/>
            <w:left w:val="none" w:sz="0" w:space="0" w:color="auto"/>
            <w:bottom w:val="none" w:sz="0" w:space="0" w:color="auto"/>
            <w:right w:val="none" w:sz="0" w:space="0" w:color="auto"/>
          </w:divBdr>
        </w:div>
        <w:div w:id="1842306110">
          <w:marLeft w:val="0"/>
          <w:marRight w:val="0"/>
          <w:marTop w:val="0"/>
          <w:marBottom w:val="0"/>
          <w:divBdr>
            <w:top w:val="none" w:sz="0" w:space="0" w:color="auto"/>
            <w:left w:val="none" w:sz="0" w:space="0" w:color="auto"/>
            <w:bottom w:val="none" w:sz="0" w:space="0" w:color="auto"/>
            <w:right w:val="none" w:sz="0" w:space="0" w:color="auto"/>
          </w:divBdr>
        </w:div>
        <w:div w:id="1999966246">
          <w:marLeft w:val="0"/>
          <w:marRight w:val="0"/>
          <w:marTop w:val="0"/>
          <w:marBottom w:val="0"/>
          <w:divBdr>
            <w:top w:val="none" w:sz="0" w:space="0" w:color="auto"/>
            <w:left w:val="none" w:sz="0" w:space="0" w:color="auto"/>
            <w:bottom w:val="none" w:sz="0" w:space="0" w:color="auto"/>
            <w:right w:val="none" w:sz="0" w:space="0" w:color="auto"/>
          </w:divBdr>
        </w:div>
        <w:div w:id="2066829505">
          <w:marLeft w:val="0"/>
          <w:marRight w:val="0"/>
          <w:marTop w:val="0"/>
          <w:marBottom w:val="0"/>
          <w:divBdr>
            <w:top w:val="none" w:sz="0" w:space="0" w:color="auto"/>
            <w:left w:val="none" w:sz="0" w:space="0" w:color="auto"/>
            <w:bottom w:val="none" w:sz="0" w:space="0" w:color="auto"/>
            <w:right w:val="none" w:sz="0" w:space="0" w:color="auto"/>
          </w:divBdr>
          <w:divsChild>
            <w:div w:id="827794798">
              <w:marLeft w:val="-75"/>
              <w:marRight w:val="0"/>
              <w:marTop w:val="30"/>
              <w:marBottom w:val="30"/>
              <w:divBdr>
                <w:top w:val="none" w:sz="0" w:space="0" w:color="auto"/>
                <w:left w:val="none" w:sz="0" w:space="0" w:color="auto"/>
                <w:bottom w:val="none" w:sz="0" w:space="0" w:color="auto"/>
                <w:right w:val="none" w:sz="0" w:space="0" w:color="auto"/>
              </w:divBdr>
              <w:divsChild>
                <w:div w:id="206991412">
                  <w:marLeft w:val="0"/>
                  <w:marRight w:val="0"/>
                  <w:marTop w:val="0"/>
                  <w:marBottom w:val="0"/>
                  <w:divBdr>
                    <w:top w:val="none" w:sz="0" w:space="0" w:color="auto"/>
                    <w:left w:val="none" w:sz="0" w:space="0" w:color="auto"/>
                    <w:bottom w:val="none" w:sz="0" w:space="0" w:color="auto"/>
                    <w:right w:val="none" w:sz="0" w:space="0" w:color="auto"/>
                  </w:divBdr>
                  <w:divsChild>
                    <w:div w:id="1016344683">
                      <w:marLeft w:val="0"/>
                      <w:marRight w:val="0"/>
                      <w:marTop w:val="0"/>
                      <w:marBottom w:val="0"/>
                      <w:divBdr>
                        <w:top w:val="none" w:sz="0" w:space="0" w:color="auto"/>
                        <w:left w:val="none" w:sz="0" w:space="0" w:color="auto"/>
                        <w:bottom w:val="none" w:sz="0" w:space="0" w:color="auto"/>
                        <w:right w:val="none" w:sz="0" w:space="0" w:color="auto"/>
                      </w:divBdr>
                    </w:div>
                  </w:divsChild>
                </w:div>
                <w:div w:id="466944805">
                  <w:marLeft w:val="0"/>
                  <w:marRight w:val="0"/>
                  <w:marTop w:val="0"/>
                  <w:marBottom w:val="0"/>
                  <w:divBdr>
                    <w:top w:val="none" w:sz="0" w:space="0" w:color="auto"/>
                    <w:left w:val="none" w:sz="0" w:space="0" w:color="auto"/>
                    <w:bottom w:val="none" w:sz="0" w:space="0" w:color="auto"/>
                    <w:right w:val="none" w:sz="0" w:space="0" w:color="auto"/>
                  </w:divBdr>
                  <w:divsChild>
                    <w:div w:id="776752628">
                      <w:marLeft w:val="0"/>
                      <w:marRight w:val="0"/>
                      <w:marTop w:val="0"/>
                      <w:marBottom w:val="0"/>
                      <w:divBdr>
                        <w:top w:val="none" w:sz="0" w:space="0" w:color="auto"/>
                        <w:left w:val="none" w:sz="0" w:space="0" w:color="auto"/>
                        <w:bottom w:val="none" w:sz="0" w:space="0" w:color="auto"/>
                        <w:right w:val="none" w:sz="0" w:space="0" w:color="auto"/>
                      </w:divBdr>
                    </w:div>
                  </w:divsChild>
                </w:div>
                <w:div w:id="700328455">
                  <w:marLeft w:val="0"/>
                  <w:marRight w:val="0"/>
                  <w:marTop w:val="0"/>
                  <w:marBottom w:val="0"/>
                  <w:divBdr>
                    <w:top w:val="none" w:sz="0" w:space="0" w:color="auto"/>
                    <w:left w:val="none" w:sz="0" w:space="0" w:color="auto"/>
                    <w:bottom w:val="none" w:sz="0" w:space="0" w:color="auto"/>
                    <w:right w:val="none" w:sz="0" w:space="0" w:color="auto"/>
                  </w:divBdr>
                  <w:divsChild>
                    <w:div w:id="1949041128">
                      <w:marLeft w:val="0"/>
                      <w:marRight w:val="0"/>
                      <w:marTop w:val="0"/>
                      <w:marBottom w:val="0"/>
                      <w:divBdr>
                        <w:top w:val="none" w:sz="0" w:space="0" w:color="auto"/>
                        <w:left w:val="none" w:sz="0" w:space="0" w:color="auto"/>
                        <w:bottom w:val="none" w:sz="0" w:space="0" w:color="auto"/>
                        <w:right w:val="none" w:sz="0" w:space="0" w:color="auto"/>
                      </w:divBdr>
                    </w:div>
                  </w:divsChild>
                </w:div>
                <w:div w:id="958341662">
                  <w:marLeft w:val="0"/>
                  <w:marRight w:val="0"/>
                  <w:marTop w:val="0"/>
                  <w:marBottom w:val="0"/>
                  <w:divBdr>
                    <w:top w:val="none" w:sz="0" w:space="0" w:color="auto"/>
                    <w:left w:val="none" w:sz="0" w:space="0" w:color="auto"/>
                    <w:bottom w:val="none" w:sz="0" w:space="0" w:color="auto"/>
                    <w:right w:val="none" w:sz="0" w:space="0" w:color="auto"/>
                  </w:divBdr>
                  <w:divsChild>
                    <w:div w:id="1721368991">
                      <w:marLeft w:val="0"/>
                      <w:marRight w:val="0"/>
                      <w:marTop w:val="0"/>
                      <w:marBottom w:val="0"/>
                      <w:divBdr>
                        <w:top w:val="none" w:sz="0" w:space="0" w:color="auto"/>
                        <w:left w:val="none" w:sz="0" w:space="0" w:color="auto"/>
                        <w:bottom w:val="none" w:sz="0" w:space="0" w:color="auto"/>
                        <w:right w:val="none" w:sz="0" w:space="0" w:color="auto"/>
                      </w:divBdr>
                    </w:div>
                  </w:divsChild>
                </w:div>
                <w:div w:id="1100678713">
                  <w:marLeft w:val="0"/>
                  <w:marRight w:val="0"/>
                  <w:marTop w:val="0"/>
                  <w:marBottom w:val="0"/>
                  <w:divBdr>
                    <w:top w:val="none" w:sz="0" w:space="0" w:color="auto"/>
                    <w:left w:val="none" w:sz="0" w:space="0" w:color="auto"/>
                    <w:bottom w:val="none" w:sz="0" w:space="0" w:color="auto"/>
                    <w:right w:val="none" w:sz="0" w:space="0" w:color="auto"/>
                  </w:divBdr>
                  <w:divsChild>
                    <w:div w:id="695541147">
                      <w:marLeft w:val="0"/>
                      <w:marRight w:val="0"/>
                      <w:marTop w:val="0"/>
                      <w:marBottom w:val="0"/>
                      <w:divBdr>
                        <w:top w:val="none" w:sz="0" w:space="0" w:color="auto"/>
                        <w:left w:val="none" w:sz="0" w:space="0" w:color="auto"/>
                        <w:bottom w:val="none" w:sz="0" w:space="0" w:color="auto"/>
                        <w:right w:val="none" w:sz="0" w:space="0" w:color="auto"/>
                      </w:divBdr>
                    </w:div>
                  </w:divsChild>
                </w:div>
                <w:div w:id="1215506446">
                  <w:marLeft w:val="0"/>
                  <w:marRight w:val="0"/>
                  <w:marTop w:val="0"/>
                  <w:marBottom w:val="0"/>
                  <w:divBdr>
                    <w:top w:val="none" w:sz="0" w:space="0" w:color="auto"/>
                    <w:left w:val="none" w:sz="0" w:space="0" w:color="auto"/>
                    <w:bottom w:val="none" w:sz="0" w:space="0" w:color="auto"/>
                    <w:right w:val="none" w:sz="0" w:space="0" w:color="auto"/>
                  </w:divBdr>
                  <w:divsChild>
                    <w:div w:id="1410732959">
                      <w:marLeft w:val="0"/>
                      <w:marRight w:val="0"/>
                      <w:marTop w:val="0"/>
                      <w:marBottom w:val="0"/>
                      <w:divBdr>
                        <w:top w:val="none" w:sz="0" w:space="0" w:color="auto"/>
                        <w:left w:val="none" w:sz="0" w:space="0" w:color="auto"/>
                        <w:bottom w:val="none" w:sz="0" w:space="0" w:color="auto"/>
                        <w:right w:val="none" w:sz="0" w:space="0" w:color="auto"/>
                      </w:divBdr>
                    </w:div>
                  </w:divsChild>
                </w:div>
                <w:div w:id="1449080481">
                  <w:marLeft w:val="0"/>
                  <w:marRight w:val="0"/>
                  <w:marTop w:val="0"/>
                  <w:marBottom w:val="0"/>
                  <w:divBdr>
                    <w:top w:val="none" w:sz="0" w:space="0" w:color="auto"/>
                    <w:left w:val="none" w:sz="0" w:space="0" w:color="auto"/>
                    <w:bottom w:val="none" w:sz="0" w:space="0" w:color="auto"/>
                    <w:right w:val="none" w:sz="0" w:space="0" w:color="auto"/>
                  </w:divBdr>
                  <w:divsChild>
                    <w:div w:id="1695182201">
                      <w:marLeft w:val="0"/>
                      <w:marRight w:val="0"/>
                      <w:marTop w:val="0"/>
                      <w:marBottom w:val="0"/>
                      <w:divBdr>
                        <w:top w:val="none" w:sz="0" w:space="0" w:color="auto"/>
                        <w:left w:val="none" w:sz="0" w:space="0" w:color="auto"/>
                        <w:bottom w:val="none" w:sz="0" w:space="0" w:color="auto"/>
                        <w:right w:val="none" w:sz="0" w:space="0" w:color="auto"/>
                      </w:divBdr>
                    </w:div>
                  </w:divsChild>
                </w:div>
                <w:div w:id="1792552512">
                  <w:marLeft w:val="0"/>
                  <w:marRight w:val="0"/>
                  <w:marTop w:val="0"/>
                  <w:marBottom w:val="0"/>
                  <w:divBdr>
                    <w:top w:val="none" w:sz="0" w:space="0" w:color="auto"/>
                    <w:left w:val="none" w:sz="0" w:space="0" w:color="auto"/>
                    <w:bottom w:val="none" w:sz="0" w:space="0" w:color="auto"/>
                    <w:right w:val="none" w:sz="0" w:space="0" w:color="auto"/>
                  </w:divBdr>
                  <w:divsChild>
                    <w:div w:id="863396800">
                      <w:marLeft w:val="0"/>
                      <w:marRight w:val="0"/>
                      <w:marTop w:val="0"/>
                      <w:marBottom w:val="0"/>
                      <w:divBdr>
                        <w:top w:val="none" w:sz="0" w:space="0" w:color="auto"/>
                        <w:left w:val="none" w:sz="0" w:space="0" w:color="auto"/>
                        <w:bottom w:val="none" w:sz="0" w:space="0" w:color="auto"/>
                        <w:right w:val="none" w:sz="0" w:space="0" w:color="auto"/>
                      </w:divBdr>
                    </w:div>
                  </w:divsChild>
                </w:div>
                <w:div w:id="1902860030">
                  <w:marLeft w:val="0"/>
                  <w:marRight w:val="0"/>
                  <w:marTop w:val="0"/>
                  <w:marBottom w:val="0"/>
                  <w:divBdr>
                    <w:top w:val="none" w:sz="0" w:space="0" w:color="auto"/>
                    <w:left w:val="none" w:sz="0" w:space="0" w:color="auto"/>
                    <w:bottom w:val="none" w:sz="0" w:space="0" w:color="auto"/>
                    <w:right w:val="none" w:sz="0" w:space="0" w:color="auto"/>
                  </w:divBdr>
                  <w:divsChild>
                    <w:div w:id="20158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2129">
      <w:bodyDiv w:val="1"/>
      <w:marLeft w:val="0"/>
      <w:marRight w:val="0"/>
      <w:marTop w:val="0"/>
      <w:marBottom w:val="0"/>
      <w:divBdr>
        <w:top w:val="none" w:sz="0" w:space="0" w:color="auto"/>
        <w:left w:val="none" w:sz="0" w:space="0" w:color="auto"/>
        <w:bottom w:val="none" w:sz="0" w:space="0" w:color="auto"/>
        <w:right w:val="none" w:sz="0" w:space="0" w:color="auto"/>
      </w:divBdr>
    </w:div>
    <w:div w:id="396166514">
      <w:bodyDiv w:val="1"/>
      <w:marLeft w:val="0"/>
      <w:marRight w:val="0"/>
      <w:marTop w:val="0"/>
      <w:marBottom w:val="0"/>
      <w:divBdr>
        <w:top w:val="none" w:sz="0" w:space="0" w:color="auto"/>
        <w:left w:val="none" w:sz="0" w:space="0" w:color="auto"/>
        <w:bottom w:val="none" w:sz="0" w:space="0" w:color="auto"/>
        <w:right w:val="none" w:sz="0" w:space="0" w:color="auto"/>
      </w:divBdr>
      <w:divsChild>
        <w:div w:id="43874118">
          <w:marLeft w:val="0"/>
          <w:marRight w:val="0"/>
          <w:marTop w:val="0"/>
          <w:marBottom w:val="0"/>
          <w:divBdr>
            <w:top w:val="none" w:sz="0" w:space="0" w:color="auto"/>
            <w:left w:val="none" w:sz="0" w:space="0" w:color="auto"/>
            <w:bottom w:val="none" w:sz="0" w:space="0" w:color="auto"/>
            <w:right w:val="none" w:sz="0" w:space="0" w:color="auto"/>
          </w:divBdr>
        </w:div>
        <w:div w:id="238371476">
          <w:marLeft w:val="0"/>
          <w:marRight w:val="0"/>
          <w:marTop w:val="0"/>
          <w:marBottom w:val="0"/>
          <w:divBdr>
            <w:top w:val="none" w:sz="0" w:space="0" w:color="auto"/>
            <w:left w:val="none" w:sz="0" w:space="0" w:color="auto"/>
            <w:bottom w:val="none" w:sz="0" w:space="0" w:color="auto"/>
            <w:right w:val="none" w:sz="0" w:space="0" w:color="auto"/>
          </w:divBdr>
        </w:div>
        <w:div w:id="308217908">
          <w:marLeft w:val="0"/>
          <w:marRight w:val="0"/>
          <w:marTop w:val="0"/>
          <w:marBottom w:val="0"/>
          <w:divBdr>
            <w:top w:val="none" w:sz="0" w:space="0" w:color="auto"/>
            <w:left w:val="none" w:sz="0" w:space="0" w:color="auto"/>
            <w:bottom w:val="none" w:sz="0" w:space="0" w:color="auto"/>
            <w:right w:val="none" w:sz="0" w:space="0" w:color="auto"/>
          </w:divBdr>
        </w:div>
        <w:div w:id="377167501">
          <w:marLeft w:val="0"/>
          <w:marRight w:val="0"/>
          <w:marTop w:val="0"/>
          <w:marBottom w:val="0"/>
          <w:divBdr>
            <w:top w:val="none" w:sz="0" w:space="0" w:color="auto"/>
            <w:left w:val="none" w:sz="0" w:space="0" w:color="auto"/>
            <w:bottom w:val="none" w:sz="0" w:space="0" w:color="auto"/>
            <w:right w:val="none" w:sz="0" w:space="0" w:color="auto"/>
          </w:divBdr>
        </w:div>
        <w:div w:id="650016362">
          <w:marLeft w:val="0"/>
          <w:marRight w:val="0"/>
          <w:marTop w:val="0"/>
          <w:marBottom w:val="0"/>
          <w:divBdr>
            <w:top w:val="none" w:sz="0" w:space="0" w:color="auto"/>
            <w:left w:val="none" w:sz="0" w:space="0" w:color="auto"/>
            <w:bottom w:val="none" w:sz="0" w:space="0" w:color="auto"/>
            <w:right w:val="none" w:sz="0" w:space="0" w:color="auto"/>
          </w:divBdr>
          <w:divsChild>
            <w:div w:id="1457605038">
              <w:marLeft w:val="-75"/>
              <w:marRight w:val="0"/>
              <w:marTop w:val="30"/>
              <w:marBottom w:val="30"/>
              <w:divBdr>
                <w:top w:val="none" w:sz="0" w:space="0" w:color="auto"/>
                <w:left w:val="none" w:sz="0" w:space="0" w:color="auto"/>
                <w:bottom w:val="none" w:sz="0" w:space="0" w:color="auto"/>
                <w:right w:val="none" w:sz="0" w:space="0" w:color="auto"/>
              </w:divBdr>
              <w:divsChild>
                <w:div w:id="90862531">
                  <w:marLeft w:val="0"/>
                  <w:marRight w:val="0"/>
                  <w:marTop w:val="0"/>
                  <w:marBottom w:val="0"/>
                  <w:divBdr>
                    <w:top w:val="none" w:sz="0" w:space="0" w:color="auto"/>
                    <w:left w:val="none" w:sz="0" w:space="0" w:color="auto"/>
                    <w:bottom w:val="none" w:sz="0" w:space="0" w:color="auto"/>
                    <w:right w:val="none" w:sz="0" w:space="0" w:color="auto"/>
                  </w:divBdr>
                  <w:divsChild>
                    <w:div w:id="607203805">
                      <w:marLeft w:val="0"/>
                      <w:marRight w:val="0"/>
                      <w:marTop w:val="0"/>
                      <w:marBottom w:val="0"/>
                      <w:divBdr>
                        <w:top w:val="none" w:sz="0" w:space="0" w:color="auto"/>
                        <w:left w:val="none" w:sz="0" w:space="0" w:color="auto"/>
                        <w:bottom w:val="none" w:sz="0" w:space="0" w:color="auto"/>
                        <w:right w:val="none" w:sz="0" w:space="0" w:color="auto"/>
                      </w:divBdr>
                    </w:div>
                  </w:divsChild>
                </w:div>
                <w:div w:id="447284429">
                  <w:marLeft w:val="0"/>
                  <w:marRight w:val="0"/>
                  <w:marTop w:val="0"/>
                  <w:marBottom w:val="0"/>
                  <w:divBdr>
                    <w:top w:val="none" w:sz="0" w:space="0" w:color="auto"/>
                    <w:left w:val="none" w:sz="0" w:space="0" w:color="auto"/>
                    <w:bottom w:val="none" w:sz="0" w:space="0" w:color="auto"/>
                    <w:right w:val="none" w:sz="0" w:space="0" w:color="auto"/>
                  </w:divBdr>
                  <w:divsChild>
                    <w:div w:id="308360767">
                      <w:marLeft w:val="0"/>
                      <w:marRight w:val="0"/>
                      <w:marTop w:val="0"/>
                      <w:marBottom w:val="0"/>
                      <w:divBdr>
                        <w:top w:val="none" w:sz="0" w:space="0" w:color="auto"/>
                        <w:left w:val="none" w:sz="0" w:space="0" w:color="auto"/>
                        <w:bottom w:val="none" w:sz="0" w:space="0" w:color="auto"/>
                        <w:right w:val="none" w:sz="0" w:space="0" w:color="auto"/>
                      </w:divBdr>
                    </w:div>
                  </w:divsChild>
                </w:div>
                <w:div w:id="652107550">
                  <w:marLeft w:val="0"/>
                  <w:marRight w:val="0"/>
                  <w:marTop w:val="0"/>
                  <w:marBottom w:val="0"/>
                  <w:divBdr>
                    <w:top w:val="none" w:sz="0" w:space="0" w:color="auto"/>
                    <w:left w:val="none" w:sz="0" w:space="0" w:color="auto"/>
                    <w:bottom w:val="none" w:sz="0" w:space="0" w:color="auto"/>
                    <w:right w:val="none" w:sz="0" w:space="0" w:color="auto"/>
                  </w:divBdr>
                  <w:divsChild>
                    <w:div w:id="546993268">
                      <w:marLeft w:val="0"/>
                      <w:marRight w:val="0"/>
                      <w:marTop w:val="0"/>
                      <w:marBottom w:val="0"/>
                      <w:divBdr>
                        <w:top w:val="none" w:sz="0" w:space="0" w:color="auto"/>
                        <w:left w:val="none" w:sz="0" w:space="0" w:color="auto"/>
                        <w:bottom w:val="none" w:sz="0" w:space="0" w:color="auto"/>
                        <w:right w:val="none" w:sz="0" w:space="0" w:color="auto"/>
                      </w:divBdr>
                    </w:div>
                  </w:divsChild>
                </w:div>
                <w:div w:id="789252010">
                  <w:marLeft w:val="0"/>
                  <w:marRight w:val="0"/>
                  <w:marTop w:val="0"/>
                  <w:marBottom w:val="0"/>
                  <w:divBdr>
                    <w:top w:val="none" w:sz="0" w:space="0" w:color="auto"/>
                    <w:left w:val="none" w:sz="0" w:space="0" w:color="auto"/>
                    <w:bottom w:val="none" w:sz="0" w:space="0" w:color="auto"/>
                    <w:right w:val="none" w:sz="0" w:space="0" w:color="auto"/>
                  </w:divBdr>
                  <w:divsChild>
                    <w:div w:id="1019163923">
                      <w:marLeft w:val="0"/>
                      <w:marRight w:val="0"/>
                      <w:marTop w:val="0"/>
                      <w:marBottom w:val="0"/>
                      <w:divBdr>
                        <w:top w:val="none" w:sz="0" w:space="0" w:color="auto"/>
                        <w:left w:val="none" w:sz="0" w:space="0" w:color="auto"/>
                        <w:bottom w:val="none" w:sz="0" w:space="0" w:color="auto"/>
                        <w:right w:val="none" w:sz="0" w:space="0" w:color="auto"/>
                      </w:divBdr>
                    </w:div>
                  </w:divsChild>
                </w:div>
                <w:div w:id="840850584">
                  <w:marLeft w:val="0"/>
                  <w:marRight w:val="0"/>
                  <w:marTop w:val="0"/>
                  <w:marBottom w:val="0"/>
                  <w:divBdr>
                    <w:top w:val="none" w:sz="0" w:space="0" w:color="auto"/>
                    <w:left w:val="none" w:sz="0" w:space="0" w:color="auto"/>
                    <w:bottom w:val="none" w:sz="0" w:space="0" w:color="auto"/>
                    <w:right w:val="none" w:sz="0" w:space="0" w:color="auto"/>
                  </w:divBdr>
                  <w:divsChild>
                    <w:div w:id="1212379522">
                      <w:marLeft w:val="0"/>
                      <w:marRight w:val="0"/>
                      <w:marTop w:val="0"/>
                      <w:marBottom w:val="0"/>
                      <w:divBdr>
                        <w:top w:val="none" w:sz="0" w:space="0" w:color="auto"/>
                        <w:left w:val="none" w:sz="0" w:space="0" w:color="auto"/>
                        <w:bottom w:val="none" w:sz="0" w:space="0" w:color="auto"/>
                        <w:right w:val="none" w:sz="0" w:space="0" w:color="auto"/>
                      </w:divBdr>
                    </w:div>
                  </w:divsChild>
                </w:div>
                <w:div w:id="1131367698">
                  <w:marLeft w:val="0"/>
                  <w:marRight w:val="0"/>
                  <w:marTop w:val="0"/>
                  <w:marBottom w:val="0"/>
                  <w:divBdr>
                    <w:top w:val="none" w:sz="0" w:space="0" w:color="auto"/>
                    <w:left w:val="none" w:sz="0" w:space="0" w:color="auto"/>
                    <w:bottom w:val="none" w:sz="0" w:space="0" w:color="auto"/>
                    <w:right w:val="none" w:sz="0" w:space="0" w:color="auto"/>
                  </w:divBdr>
                  <w:divsChild>
                    <w:div w:id="900020700">
                      <w:marLeft w:val="0"/>
                      <w:marRight w:val="0"/>
                      <w:marTop w:val="0"/>
                      <w:marBottom w:val="0"/>
                      <w:divBdr>
                        <w:top w:val="none" w:sz="0" w:space="0" w:color="auto"/>
                        <w:left w:val="none" w:sz="0" w:space="0" w:color="auto"/>
                        <w:bottom w:val="none" w:sz="0" w:space="0" w:color="auto"/>
                        <w:right w:val="none" w:sz="0" w:space="0" w:color="auto"/>
                      </w:divBdr>
                    </w:div>
                  </w:divsChild>
                </w:div>
                <w:div w:id="1196233419">
                  <w:marLeft w:val="0"/>
                  <w:marRight w:val="0"/>
                  <w:marTop w:val="0"/>
                  <w:marBottom w:val="0"/>
                  <w:divBdr>
                    <w:top w:val="none" w:sz="0" w:space="0" w:color="auto"/>
                    <w:left w:val="none" w:sz="0" w:space="0" w:color="auto"/>
                    <w:bottom w:val="none" w:sz="0" w:space="0" w:color="auto"/>
                    <w:right w:val="none" w:sz="0" w:space="0" w:color="auto"/>
                  </w:divBdr>
                  <w:divsChild>
                    <w:div w:id="1337809982">
                      <w:marLeft w:val="0"/>
                      <w:marRight w:val="0"/>
                      <w:marTop w:val="0"/>
                      <w:marBottom w:val="0"/>
                      <w:divBdr>
                        <w:top w:val="none" w:sz="0" w:space="0" w:color="auto"/>
                        <w:left w:val="none" w:sz="0" w:space="0" w:color="auto"/>
                        <w:bottom w:val="none" w:sz="0" w:space="0" w:color="auto"/>
                        <w:right w:val="none" w:sz="0" w:space="0" w:color="auto"/>
                      </w:divBdr>
                    </w:div>
                  </w:divsChild>
                </w:div>
                <w:div w:id="1403334547">
                  <w:marLeft w:val="0"/>
                  <w:marRight w:val="0"/>
                  <w:marTop w:val="0"/>
                  <w:marBottom w:val="0"/>
                  <w:divBdr>
                    <w:top w:val="none" w:sz="0" w:space="0" w:color="auto"/>
                    <w:left w:val="none" w:sz="0" w:space="0" w:color="auto"/>
                    <w:bottom w:val="none" w:sz="0" w:space="0" w:color="auto"/>
                    <w:right w:val="none" w:sz="0" w:space="0" w:color="auto"/>
                  </w:divBdr>
                  <w:divsChild>
                    <w:div w:id="858814341">
                      <w:marLeft w:val="0"/>
                      <w:marRight w:val="0"/>
                      <w:marTop w:val="0"/>
                      <w:marBottom w:val="0"/>
                      <w:divBdr>
                        <w:top w:val="none" w:sz="0" w:space="0" w:color="auto"/>
                        <w:left w:val="none" w:sz="0" w:space="0" w:color="auto"/>
                        <w:bottom w:val="none" w:sz="0" w:space="0" w:color="auto"/>
                        <w:right w:val="none" w:sz="0" w:space="0" w:color="auto"/>
                      </w:divBdr>
                    </w:div>
                  </w:divsChild>
                </w:div>
                <w:div w:id="1613784857">
                  <w:marLeft w:val="0"/>
                  <w:marRight w:val="0"/>
                  <w:marTop w:val="0"/>
                  <w:marBottom w:val="0"/>
                  <w:divBdr>
                    <w:top w:val="none" w:sz="0" w:space="0" w:color="auto"/>
                    <w:left w:val="none" w:sz="0" w:space="0" w:color="auto"/>
                    <w:bottom w:val="none" w:sz="0" w:space="0" w:color="auto"/>
                    <w:right w:val="none" w:sz="0" w:space="0" w:color="auto"/>
                  </w:divBdr>
                  <w:divsChild>
                    <w:div w:id="5152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6706">
          <w:marLeft w:val="0"/>
          <w:marRight w:val="0"/>
          <w:marTop w:val="0"/>
          <w:marBottom w:val="0"/>
          <w:divBdr>
            <w:top w:val="none" w:sz="0" w:space="0" w:color="auto"/>
            <w:left w:val="none" w:sz="0" w:space="0" w:color="auto"/>
            <w:bottom w:val="none" w:sz="0" w:space="0" w:color="auto"/>
            <w:right w:val="none" w:sz="0" w:space="0" w:color="auto"/>
          </w:divBdr>
          <w:divsChild>
            <w:div w:id="1177160983">
              <w:marLeft w:val="-75"/>
              <w:marRight w:val="0"/>
              <w:marTop w:val="30"/>
              <w:marBottom w:val="30"/>
              <w:divBdr>
                <w:top w:val="none" w:sz="0" w:space="0" w:color="auto"/>
                <w:left w:val="none" w:sz="0" w:space="0" w:color="auto"/>
                <w:bottom w:val="none" w:sz="0" w:space="0" w:color="auto"/>
                <w:right w:val="none" w:sz="0" w:space="0" w:color="auto"/>
              </w:divBdr>
              <w:divsChild>
                <w:div w:id="818033034">
                  <w:marLeft w:val="0"/>
                  <w:marRight w:val="0"/>
                  <w:marTop w:val="0"/>
                  <w:marBottom w:val="0"/>
                  <w:divBdr>
                    <w:top w:val="none" w:sz="0" w:space="0" w:color="auto"/>
                    <w:left w:val="none" w:sz="0" w:space="0" w:color="auto"/>
                    <w:bottom w:val="none" w:sz="0" w:space="0" w:color="auto"/>
                    <w:right w:val="none" w:sz="0" w:space="0" w:color="auto"/>
                  </w:divBdr>
                  <w:divsChild>
                    <w:div w:id="221604949">
                      <w:marLeft w:val="0"/>
                      <w:marRight w:val="0"/>
                      <w:marTop w:val="0"/>
                      <w:marBottom w:val="0"/>
                      <w:divBdr>
                        <w:top w:val="none" w:sz="0" w:space="0" w:color="auto"/>
                        <w:left w:val="none" w:sz="0" w:space="0" w:color="auto"/>
                        <w:bottom w:val="none" w:sz="0" w:space="0" w:color="auto"/>
                        <w:right w:val="none" w:sz="0" w:space="0" w:color="auto"/>
                      </w:divBdr>
                    </w:div>
                  </w:divsChild>
                </w:div>
                <w:div w:id="952828572">
                  <w:marLeft w:val="0"/>
                  <w:marRight w:val="0"/>
                  <w:marTop w:val="0"/>
                  <w:marBottom w:val="0"/>
                  <w:divBdr>
                    <w:top w:val="none" w:sz="0" w:space="0" w:color="auto"/>
                    <w:left w:val="none" w:sz="0" w:space="0" w:color="auto"/>
                    <w:bottom w:val="none" w:sz="0" w:space="0" w:color="auto"/>
                    <w:right w:val="none" w:sz="0" w:space="0" w:color="auto"/>
                  </w:divBdr>
                  <w:divsChild>
                    <w:div w:id="484081234">
                      <w:marLeft w:val="0"/>
                      <w:marRight w:val="0"/>
                      <w:marTop w:val="0"/>
                      <w:marBottom w:val="0"/>
                      <w:divBdr>
                        <w:top w:val="none" w:sz="0" w:space="0" w:color="auto"/>
                        <w:left w:val="none" w:sz="0" w:space="0" w:color="auto"/>
                        <w:bottom w:val="none" w:sz="0" w:space="0" w:color="auto"/>
                        <w:right w:val="none" w:sz="0" w:space="0" w:color="auto"/>
                      </w:divBdr>
                    </w:div>
                  </w:divsChild>
                </w:div>
                <w:div w:id="1006790325">
                  <w:marLeft w:val="0"/>
                  <w:marRight w:val="0"/>
                  <w:marTop w:val="0"/>
                  <w:marBottom w:val="0"/>
                  <w:divBdr>
                    <w:top w:val="none" w:sz="0" w:space="0" w:color="auto"/>
                    <w:left w:val="none" w:sz="0" w:space="0" w:color="auto"/>
                    <w:bottom w:val="none" w:sz="0" w:space="0" w:color="auto"/>
                    <w:right w:val="none" w:sz="0" w:space="0" w:color="auto"/>
                  </w:divBdr>
                  <w:divsChild>
                    <w:div w:id="1606887635">
                      <w:marLeft w:val="0"/>
                      <w:marRight w:val="0"/>
                      <w:marTop w:val="0"/>
                      <w:marBottom w:val="0"/>
                      <w:divBdr>
                        <w:top w:val="none" w:sz="0" w:space="0" w:color="auto"/>
                        <w:left w:val="none" w:sz="0" w:space="0" w:color="auto"/>
                        <w:bottom w:val="none" w:sz="0" w:space="0" w:color="auto"/>
                        <w:right w:val="none" w:sz="0" w:space="0" w:color="auto"/>
                      </w:divBdr>
                    </w:div>
                  </w:divsChild>
                </w:div>
                <w:div w:id="1283002667">
                  <w:marLeft w:val="0"/>
                  <w:marRight w:val="0"/>
                  <w:marTop w:val="0"/>
                  <w:marBottom w:val="0"/>
                  <w:divBdr>
                    <w:top w:val="none" w:sz="0" w:space="0" w:color="auto"/>
                    <w:left w:val="none" w:sz="0" w:space="0" w:color="auto"/>
                    <w:bottom w:val="none" w:sz="0" w:space="0" w:color="auto"/>
                    <w:right w:val="none" w:sz="0" w:space="0" w:color="auto"/>
                  </w:divBdr>
                  <w:divsChild>
                    <w:div w:id="344475441">
                      <w:marLeft w:val="0"/>
                      <w:marRight w:val="0"/>
                      <w:marTop w:val="0"/>
                      <w:marBottom w:val="0"/>
                      <w:divBdr>
                        <w:top w:val="none" w:sz="0" w:space="0" w:color="auto"/>
                        <w:left w:val="none" w:sz="0" w:space="0" w:color="auto"/>
                        <w:bottom w:val="none" w:sz="0" w:space="0" w:color="auto"/>
                        <w:right w:val="none" w:sz="0" w:space="0" w:color="auto"/>
                      </w:divBdr>
                    </w:div>
                  </w:divsChild>
                </w:div>
                <w:div w:id="1506096105">
                  <w:marLeft w:val="0"/>
                  <w:marRight w:val="0"/>
                  <w:marTop w:val="0"/>
                  <w:marBottom w:val="0"/>
                  <w:divBdr>
                    <w:top w:val="none" w:sz="0" w:space="0" w:color="auto"/>
                    <w:left w:val="none" w:sz="0" w:space="0" w:color="auto"/>
                    <w:bottom w:val="none" w:sz="0" w:space="0" w:color="auto"/>
                    <w:right w:val="none" w:sz="0" w:space="0" w:color="auto"/>
                  </w:divBdr>
                  <w:divsChild>
                    <w:div w:id="1589926080">
                      <w:marLeft w:val="0"/>
                      <w:marRight w:val="0"/>
                      <w:marTop w:val="0"/>
                      <w:marBottom w:val="0"/>
                      <w:divBdr>
                        <w:top w:val="none" w:sz="0" w:space="0" w:color="auto"/>
                        <w:left w:val="none" w:sz="0" w:space="0" w:color="auto"/>
                        <w:bottom w:val="none" w:sz="0" w:space="0" w:color="auto"/>
                        <w:right w:val="none" w:sz="0" w:space="0" w:color="auto"/>
                      </w:divBdr>
                    </w:div>
                  </w:divsChild>
                </w:div>
                <w:div w:id="1536306470">
                  <w:marLeft w:val="0"/>
                  <w:marRight w:val="0"/>
                  <w:marTop w:val="0"/>
                  <w:marBottom w:val="0"/>
                  <w:divBdr>
                    <w:top w:val="none" w:sz="0" w:space="0" w:color="auto"/>
                    <w:left w:val="none" w:sz="0" w:space="0" w:color="auto"/>
                    <w:bottom w:val="none" w:sz="0" w:space="0" w:color="auto"/>
                    <w:right w:val="none" w:sz="0" w:space="0" w:color="auto"/>
                  </w:divBdr>
                  <w:divsChild>
                    <w:div w:id="1569997371">
                      <w:marLeft w:val="0"/>
                      <w:marRight w:val="0"/>
                      <w:marTop w:val="0"/>
                      <w:marBottom w:val="0"/>
                      <w:divBdr>
                        <w:top w:val="none" w:sz="0" w:space="0" w:color="auto"/>
                        <w:left w:val="none" w:sz="0" w:space="0" w:color="auto"/>
                        <w:bottom w:val="none" w:sz="0" w:space="0" w:color="auto"/>
                        <w:right w:val="none" w:sz="0" w:space="0" w:color="auto"/>
                      </w:divBdr>
                    </w:div>
                  </w:divsChild>
                </w:div>
                <w:div w:id="1608733543">
                  <w:marLeft w:val="0"/>
                  <w:marRight w:val="0"/>
                  <w:marTop w:val="0"/>
                  <w:marBottom w:val="0"/>
                  <w:divBdr>
                    <w:top w:val="none" w:sz="0" w:space="0" w:color="auto"/>
                    <w:left w:val="none" w:sz="0" w:space="0" w:color="auto"/>
                    <w:bottom w:val="none" w:sz="0" w:space="0" w:color="auto"/>
                    <w:right w:val="none" w:sz="0" w:space="0" w:color="auto"/>
                  </w:divBdr>
                  <w:divsChild>
                    <w:div w:id="1734307320">
                      <w:marLeft w:val="0"/>
                      <w:marRight w:val="0"/>
                      <w:marTop w:val="0"/>
                      <w:marBottom w:val="0"/>
                      <w:divBdr>
                        <w:top w:val="none" w:sz="0" w:space="0" w:color="auto"/>
                        <w:left w:val="none" w:sz="0" w:space="0" w:color="auto"/>
                        <w:bottom w:val="none" w:sz="0" w:space="0" w:color="auto"/>
                        <w:right w:val="none" w:sz="0" w:space="0" w:color="auto"/>
                      </w:divBdr>
                    </w:div>
                  </w:divsChild>
                </w:div>
                <w:div w:id="1615667702">
                  <w:marLeft w:val="0"/>
                  <w:marRight w:val="0"/>
                  <w:marTop w:val="0"/>
                  <w:marBottom w:val="0"/>
                  <w:divBdr>
                    <w:top w:val="none" w:sz="0" w:space="0" w:color="auto"/>
                    <w:left w:val="none" w:sz="0" w:space="0" w:color="auto"/>
                    <w:bottom w:val="none" w:sz="0" w:space="0" w:color="auto"/>
                    <w:right w:val="none" w:sz="0" w:space="0" w:color="auto"/>
                  </w:divBdr>
                  <w:divsChild>
                    <w:div w:id="125971158">
                      <w:marLeft w:val="0"/>
                      <w:marRight w:val="0"/>
                      <w:marTop w:val="0"/>
                      <w:marBottom w:val="0"/>
                      <w:divBdr>
                        <w:top w:val="none" w:sz="0" w:space="0" w:color="auto"/>
                        <w:left w:val="none" w:sz="0" w:space="0" w:color="auto"/>
                        <w:bottom w:val="none" w:sz="0" w:space="0" w:color="auto"/>
                        <w:right w:val="none" w:sz="0" w:space="0" w:color="auto"/>
                      </w:divBdr>
                    </w:div>
                  </w:divsChild>
                </w:div>
                <w:div w:id="1896429908">
                  <w:marLeft w:val="0"/>
                  <w:marRight w:val="0"/>
                  <w:marTop w:val="0"/>
                  <w:marBottom w:val="0"/>
                  <w:divBdr>
                    <w:top w:val="none" w:sz="0" w:space="0" w:color="auto"/>
                    <w:left w:val="none" w:sz="0" w:space="0" w:color="auto"/>
                    <w:bottom w:val="none" w:sz="0" w:space="0" w:color="auto"/>
                    <w:right w:val="none" w:sz="0" w:space="0" w:color="auto"/>
                  </w:divBdr>
                  <w:divsChild>
                    <w:div w:id="505679802">
                      <w:marLeft w:val="0"/>
                      <w:marRight w:val="0"/>
                      <w:marTop w:val="0"/>
                      <w:marBottom w:val="0"/>
                      <w:divBdr>
                        <w:top w:val="none" w:sz="0" w:space="0" w:color="auto"/>
                        <w:left w:val="none" w:sz="0" w:space="0" w:color="auto"/>
                        <w:bottom w:val="none" w:sz="0" w:space="0" w:color="auto"/>
                        <w:right w:val="none" w:sz="0" w:space="0" w:color="auto"/>
                      </w:divBdr>
                    </w:div>
                  </w:divsChild>
                </w:div>
                <w:div w:id="2018850937">
                  <w:marLeft w:val="0"/>
                  <w:marRight w:val="0"/>
                  <w:marTop w:val="0"/>
                  <w:marBottom w:val="0"/>
                  <w:divBdr>
                    <w:top w:val="none" w:sz="0" w:space="0" w:color="auto"/>
                    <w:left w:val="none" w:sz="0" w:space="0" w:color="auto"/>
                    <w:bottom w:val="none" w:sz="0" w:space="0" w:color="auto"/>
                    <w:right w:val="none" w:sz="0" w:space="0" w:color="auto"/>
                  </w:divBdr>
                  <w:divsChild>
                    <w:div w:id="497186130">
                      <w:marLeft w:val="0"/>
                      <w:marRight w:val="0"/>
                      <w:marTop w:val="0"/>
                      <w:marBottom w:val="0"/>
                      <w:divBdr>
                        <w:top w:val="none" w:sz="0" w:space="0" w:color="auto"/>
                        <w:left w:val="none" w:sz="0" w:space="0" w:color="auto"/>
                        <w:bottom w:val="none" w:sz="0" w:space="0" w:color="auto"/>
                        <w:right w:val="none" w:sz="0" w:space="0" w:color="auto"/>
                      </w:divBdr>
                    </w:div>
                  </w:divsChild>
                </w:div>
                <w:div w:id="2139369659">
                  <w:marLeft w:val="0"/>
                  <w:marRight w:val="0"/>
                  <w:marTop w:val="0"/>
                  <w:marBottom w:val="0"/>
                  <w:divBdr>
                    <w:top w:val="none" w:sz="0" w:space="0" w:color="auto"/>
                    <w:left w:val="none" w:sz="0" w:space="0" w:color="auto"/>
                    <w:bottom w:val="none" w:sz="0" w:space="0" w:color="auto"/>
                    <w:right w:val="none" w:sz="0" w:space="0" w:color="auto"/>
                  </w:divBdr>
                  <w:divsChild>
                    <w:div w:id="9876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9939">
          <w:marLeft w:val="0"/>
          <w:marRight w:val="0"/>
          <w:marTop w:val="0"/>
          <w:marBottom w:val="0"/>
          <w:divBdr>
            <w:top w:val="none" w:sz="0" w:space="0" w:color="auto"/>
            <w:left w:val="none" w:sz="0" w:space="0" w:color="auto"/>
            <w:bottom w:val="none" w:sz="0" w:space="0" w:color="auto"/>
            <w:right w:val="none" w:sz="0" w:space="0" w:color="auto"/>
          </w:divBdr>
        </w:div>
        <w:div w:id="701515169">
          <w:marLeft w:val="0"/>
          <w:marRight w:val="0"/>
          <w:marTop w:val="0"/>
          <w:marBottom w:val="0"/>
          <w:divBdr>
            <w:top w:val="none" w:sz="0" w:space="0" w:color="auto"/>
            <w:left w:val="none" w:sz="0" w:space="0" w:color="auto"/>
            <w:bottom w:val="none" w:sz="0" w:space="0" w:color="auto"/>
            <w:right w:val="none" w:sz="0" w:space="0" w:color="auto"/>
          </w:divBdr>
          <w:divsChild>
            <w:div w:id="1134055584">
              <w:marLeft w:val="-75"/>
              <w:marRight w:val="0"/>
              <w:marTop w:val="30"/>
              <w:marBottom w:val="30"/>
              <w:divBdr>
                <w:top w:val="none" w:sz="0" w:space="0" w:color="auto"/>
                <w:left w:val="none" w:sz="0" w:space="0" w:color="auto"/>
                <w:bottom w:val="none" w:sz="0" w:space="0" w:color="auto"/>
                <w:right w:val="none" w:sz="0" w:space="0" w:color="auto"/>
              </w:divBdr>
              <w:divsChild>
                <w:div w:id="70153591">
                  <w:marLeft w:val="0"/>
                  <w:marRight w:val="0"/>
                  <w:marTop w:val="0"/>
                  <w:marBottom w:val="0"/>
                  <w:divBdr>
                    <w:top w:val="none" w:sz="0" w:space="0" w:color="auto"/>
                    <w:left w:val="none" w:sz="0" w:space="0" w:color="auto"/>
                    <w:bottom w:val="none" w:sz="0" w:space="0" w:color="auto"/>
                    <w:right w:val="none" w:sz="0" w:space="0" w:color="auto"/>
                  </w:divBdr>
                  <w:divsChild>
                    <w:div w:id="1621760282">
                      <w:marLeft w:val="0"/>
                      <w:marRight w:val="0"/>
                      <w:marTop w:val="0"/>
                      <w:marBottom w:val="0"/>
                      <w:divBdr>
                        <w:top w:val="none" w:sz="0" w:space="0" w:color="auto"/>
                        <w:left w:val="none" w:sz="0" w:space="0" w:color="auto"/>
                        <w:bottom w:val="none" w:sz="0" w:space="0" w:color="auto"/>
                        <w:right w:val="none" w:sz="0" w:space="0" w:color="auto"/>
                      </w:divBdr>
                    </w:div>
                  </w:divsChild>
                </w:div>
                <w:div w:id="464935495">
                  <w:marLeft w:val="0"/>
                  <w:marRight w:val="0"/>
                  <w:marTop w:val="0"/>
                  <w:marBottom w:val="0"/>
                  <w:divBdr>
                    <w:top w:val="none" w:sz="0" w:space="0" w:color="auto"/>
                    <w:left w:val="none" w:sz="0" w:space="0" w:color="auto"/>
                    <w:bottom w:val="none" w:sz="0" w:space="0" w:color="auto"/>
                    <w:right w:val="none" w:sz="0" w:space="0" w:color="auto"/>
                  </w:divBdr>
                  <w:divsChild>
                    <w:div w:id="232787479">
                      <w:marLeft w:val="0"/>
                      <w:marRight w:val="0"/>
                      <w:marTop w:val="0"/>
                      <w:marBottom w:val="0"/>
                      <w:divBdr>
                        <w:top w:val="none" w:sz="0" w:space="0" w:color="auto"/>
                        <w:left w:val="none" w:sz="0" w:space="0" w:color="auto"/>
                        <w:bottom w:val="none" w:sz="0" w:space="0" w:color="auto"/>
                        <w:right w:val="none" w:sz="0" w:space="0" w:color="auto"/>
                      </w:divBdr>
                    </w:div>
                  </w:divsChild>
                </w:div>
                <w:div w:id="967053036">
                  <w:marLeft w:val="0"/>
                  <w:marRight w:val="0"/>
                  <w:marTop w:val="0"/>
                  <w:marBottom w:val="0"/>
                  <w:divBdr>
                    <w:top w:val="none" w:sz="0" w:space="0" w:color="auto"/>
                    <w:left w:val="none" w:sz="0" w:space="0" w:color="auto"/>
                    <w:bottom w:val="none" w:sz="0" w:space="0" w:color="auto"/>
                    <w:right w:val="none" w:sz="0" w:space="0" w:color="auto"/>
                  </w:divBdr>
                  <w:divsChild>
                    <w:div w:id="263420394">
                      <w:marLeft w:val="0"/>
                      <w:marRight w:val="0"/>
                      <w:marTop w:val="0"/>
                      <w:marBottom w:val="0"/>
                      <w:divBdr>
                        <w:top w:val="none" w:sz="0" w:space="0" w:color="auto"/>
                        <w:left w:val="none" w:sz="0" w:space="0" w:color="auto"/>
                        <w:bottom w:val="none" w:sz="0" w:space="0" w:color="auto"/>
                        <w:right w:val="none" w:sz="0" w:space="0" w:color="auto"/>
                      </w:divBdr>
                    </w:div>
                  </w:divsChild>
                </w:div>
                <w:div w:id="991374131">
                  <w:marLeft w:val="0"/>
                  <w:marRight w:val="0"/>
                  <w:marTop w:val="0"/>
                  <w:marBottom w:val="0"/>
                  <w:divBdr>
                    <w:top w:val="none" w:sz="0" w:space="0" w:color="auto"/>
                    <w:left w:val="none" w:sz="0" w:space="0" w:color="auto"/>
                    <w:bottom w:val="none" w:sz="0" w:space="0" w:color="auto"/>
                    <w:right w:val="none" w:sz="0" w:space="0" w:color="auto"/>
                  </w:divBdr>
                  <w:divsChild>
                    <w:div w:id="408892695">
                      <w:marLeft w:val="0"/>
                      <w:marRight w:val="0"/>
                      <w:marTop w:val="0"/>
                      <w:marBottom w:val="0"/>
                      <w:divBdr>
                        <w:top w:val="none" w:sz="0" w:space="0" w:color="auto"/>
                        <w:left w:val="none" w:sz="0" w:space="0" w:color="auto"/>
                        <w:bottom w:val="none" w:sz="0" w:space="0" w:color="auto"/>
                        <w:right w:val="none" w:sz="0" w:space="0" w:color="auto"/>
                      </w:divBdr>
                    </w:div>
                  </w:divsChild>
                </w:div>
                <w:div w:id="1089472617">
                  <w:marLeft w:val="0"/>
                  <w:marRight w:val="0"/>
                  <w:marTop w:val="0"/>
                  <w:marBottom w:val="0"/>
                  <w:divBdr>
                    <w:top w:val="none" w:sz="0" w:space="0" w:color="auto"/>
                    <w:left w:val="none" w:sz="0" w:space="0" w:color="auto"/>
                    <w:bottom w:val="none" w:sz="0" w:space="0" w:color="auto"/>
                    <w:right w:val="none" w:sz="0" w:space="0" w:color="auto"/>
                  </w:divBdr>
                  <w:divsChild>
                    <w:div w:id="315181980">
                      <w:marLeft w:val="0"/>
                      <w:marRight w:val="0"/>
                      <w:marTop w:val="0"/>
                      <w:marBottom w:val="0"/>
                      <w:divBdr>
                        <w:top w:val="none" w:sz="0" w:space="0" w:color="auto"/>
                        <w:left w:val="none" w:sz="0" w:space="0" w:color="auto"/>
                        <w:bottom w:val="none" w:sz="0" w:space="0" w:color="auto"/>
                        <w:right w:val="none" w:sz="0" w:space="0" w:color="auto"/>
                      </w:divBdr>
                    </w:div>
                  </w:divsChild>
                </w:div>
                <w:div w:id="1230578020">
                  <w:marLeft w:val="0"/>
                  <w:marRight w:val="0"/>
                  <w:marTop w:val="0"/>
                  <w:marBottom w:val="0"/>
                  <w:divBdr>
                    <w:top w:val="none" w:sz="0" w:space="0" w:color="auto"/>
                    <w:left w:val="none" w:sz="0" w:space="0" w:color="auto"/>
                    <w:bottom w:val="none" w:sz="0" w:space="0" w:color="auto"/>
                    <w:right w:val="none" w:sz="0" w:space="0" w:color="auto"/>
                  </w:divBdr>
                  <w:divsChild>
                    <w:div w:id="2088841224">
                      <w:marLeft w:val="0"/>
                      <w:marRight w:val="0"/>
                      <w:marTop w:val="0"/>
                      <w:marBottom w:val="0"/>
                      <w:divBdr>
                        <w:top w:val="none" w:sz="0" w:space="0" w:color="auto"/>
                        <w:left w:val="none" w:sz="0" w:space="0" w:color="auto"/>
                        <w:bottom w:val="none" w:sz="0" w:space="0" w:color="auto"/>
                        <w:right w:val="none" w:sz="0" w:space="0" w:color="auto"/>
                      </w:divBdr>
                    </w:div>
                  </w:divsChild>
                </w:div>
                <w:div w:id="1345983610">
                  <w:marLeft w:val="0"/>
                  <w:marRight w:val="0"/>
                  <w:marTop w:val="0"/>
                  <w:marBottom w:val="0"/>
                  <w:divBdr>
                    <w:top w:val="none" w:sz="0" w:space="0" w:color="auto"/>
                    <w:left w:val="none" w:sz="0" w:space="0" w:color="auto"/>
                    <w:bottom w:val="none" w:sz="0" w:space="0" w:color="auto"/>
                    <w:right w:val="none" w:sz="0" w:space="0" w:color="auto"/>
                  </w:divBdr>
                  <w:divsChild>
                    <w:div w:id="2119642774">
                      <w:marLeft w:val="0"/>
                      <w:marRight w:val="0"/>
                      <w:marTop w:val="0"/>
                      <w:marBottom w:val="0"/>
                      <w:divBdr>
                        <w:top w:val="none" w:sz="0" w:space="0" w:color="auto"/>
                        <w:left w:val="none" w:sz="0" w:space="0" w:color="auto"/>
                        <w:bottom w:val="none" w:sz="0" w:space="0" w:color="auto"/>
                        <w:right w:val="none" w:sz="0" w:space="0" w:color="auto"/>
                      </w:divBdr>
                    </w:div>
                  </w:divsChild>
                </w:div>
                <w:div w:id="1630623273">
                  <w:marLeft w:val="0"/>
                  <w:marRight w:val="0"/>
                  <w:marTop w:val="0"/>
                  <w:marBottom w:val="0"/>
                  <w:divBdr>
                    <w:top w:val="none" w:sz="0" w:space="0" w:color="auto"/>
                    <w:left w:val="none" w:sz="0" w:space="0" w:color="auto"/>
                    <w:bottom w:val="none" w:sz="0" w:space="0" w:color="auto"/>
                    <w:right w:val="none" w:sz="0" w:space="0" w:color="auto"/>
                  </w:divBdr>
                  <w:divsChild>
                    <w:div w:id="533541073">
                      <w:marLeft w:val="0"/>
                      <w:marRight w:val="0"/>
                      <w:marTop w:val="0"/>
                      <w:marBottom w:val="0"/>
                      <w:divBdr>
                        <w:top w:val="none" w:sz="0" w:space="0" w:color="auto"/>
                        <w:left w:val="none" w:sz="0" w:space="0" w:color="auto"/>
                        <w:bottom w:val="none" w:sz="0" w:space="0" w:color="auto"/>
                        <w:right w:val="none" w:sz="0" w:space="0" w:color="auto"/>
                      </w:divBdr>
                    </w:div>
                  </w:divsChild>
                </w:div>
                <w:div w:id="2046128316">
                  <w:marLeft w:val="0"/>
                  <w:marRight w:val="0"/>
                  <w:marTop w:val="0"/>
                  <w:marBottom w:val="0"/>
                  <w:divBdr>
                    <w:top w:val="none" w:sz="0" w:space="0" w:color="auto"/>
                    <w:left w:val="none" w:sz="0" w:space="0" w:color="auto"/>
                    <w:bottom w:val="none" w:sz="0" w:space="0" w:color="auto"/>
                    <w:right w:val="none" w:sz="0" w:space="0" w:color="auto"/>
                  </w:divBdr>
                  <w:divsChild>
                    <w:div w:id="1055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568">
          <w:marLeft w:val="0"/>
          <w:marRight w:val="0"/>
          <w:marTop w:val="0"/>
          <w:marBottom w:val="0"/>
          <w:divBdr>
            <w:top w:val="none" w:sz="0" w:space="0" w:color="auto"/>
            <w:left w:val="none" w:sz="0" w:space="0" w:color="auto"/>
            <w:bottom w:val="none" w:sz="0" w:space="0" w:color="auto"/>
            <w:right w:val="none" w:sz="0" w:space="0" w:color="auto"/>
          </w:divBdr>
          <w:divsChild>
            <w:div w:id="709501922">
              <w:marLeft w:val="-75"/>
              <w:marRight w:val="0"/>
              <w:marTop w:val="30"/>
              <w:marBottom w:val="30"/>
              <w:divBdr>
                <w:top w:val="none" w:sz="0" w:space="0" w:color="auto"/>
                <w:left w:val="none" w:sz="0" w:space="0" w:color="auto"/>
                <w:bottom w:val="none" w:sz="0" w:space="0" w:color="auto"/>
                <w:right w:val="none" w:sz="0" w:space="0" w:color="auto"/>
              </w:divBdr>
              <w:divsChild>
                <w:div w:id="9458222">
                  <w:marLeft w:val="0"/>
                  <w:marRight w:val="0"/>
                  <w:marTop w:val="0"/>
                  <w:marBottom w:val="0"/>
                  <w:divBdr>
                    <w:top w:val="none" w:sz="0" w:space="0" w:color="auto"/>
                    <w:left w:val="none" w:sz="0" w:space="0" w:color="auto"/>
                    <w:bottom w:val="none" w:sz="0" w:space="0" w:color="auto"/>
                    <w:right w:val="none" w:sz="0" w:space="0" w:color="auto"/>
                  </w:divBdr>
                  <w:divsChild>
                    <w:div w:id="297347198">
                      <w:marLeft w:val="0"/>
                      <w:marRight w:val="0"/>
                      <w:marTop w:val="0"/>
                      <w:marBottom w:val="0"/>
                      <w:divBdr>
                        <w:top w:val="none" w:sz="0" w:space="0" w:color="auto"/>
                        <w:left w:val="none" w:sz="0" w:space="0" w:color="auto"/>
                        <w:bottom w:val="none" w:sz="0" w:space="0" w:color="auto"/>
                        <w:right w:val="none" w:sz="0" w:space="0" w:color="auto"/>
                      </w:divBdr>
                    </w:div>
                  </w:divsChild>
                </w:div>
                <w:div w:id="57291970">
                  <w:marLeft w:val="0"/>
                  <w:marRight w:val="0"/>
                  <w:marTop w:val="0"/>
                  <w:marBottom w:val="0"/>
                  <w:divBdr>
                    <w:top w:val="none" w:sz="0" w:space="0" w:color="auto"/>
                    <w:left w:val="none" w:sz="0" w:space="0" w:color="auto"/>
                    <w:bottom w:val="none" w:sz="0" w:space="0" w:color="auto"/>
                    <w:right w:val="none" w:sz="0" w:space="0" w:color="auto"/>
                  </w:divBdr>
                  <w:divsChild>
                    <w:div w:id="1629972000">
                      <w:marLeft w:val="0"/>
                      <w:marRight w:val="0"/>
                      <w:marTop w:val="0"/>
                      <w:marBottom w:val="0"/>
                      <w:divBdr>
                        <w:top w:val="none" w:sz="0" w:space="0" w:color="auto"/>
                        <w:left w:val="none" w:sz="0" w:space="0" w:color="auto"/>
                        <w:bottom w:val="none" w:sz="0" w:space="0" w:color="auto"/>
                        <w:right w:val="none" w:sz="0" w:space="0" w:color="auto"/>
                      </w:divBdr>
                    </w:div>
                  </w:divsChild>
                </w:div>
                <w:div w:id="73206964">
                  <w:marLeft w:val="0"/>
                  <w:marRight w:val="0"/>
                  <w:marTop w:val="0"/>
                  <w:marBottom w:val="0"/>
                  <w:divBdr>
                    <w:top w:val="none" w:sz="0" w:space="0" w:color="auto"/>
                    <w:left w:val="none" w:sz="0" w:space="0" w:color="auto"/>
                    <w:bottom w:val="none" w:sz="0" w:space="0" w:color="auto"/>
                    <w:right w:val="none" w:sz="0" w:space="0" w:color="auto"/>
                  </w:divBdr>
                  <w:divsChild>
                    <w:div w:id="69157135">
                      <w:marLeft w:val="0"/>
                      <w:marRight w:val="0"/>
                      <w:marTop w:val="0"/>
                      <w:marBottom w:val="0"/>
                      <w:divBdr>
                        <w:top w:val="none" w:sz="0" w:space="0" w:color="auto"/>
                        <w:left w:val="none" w:sz="0" w:space="0" w:color="auto"/>
                        <w:bottom w:val="none" w:sz="0" w:space="0" w:color="auto"/>
                        <w:right w:val="none" w:sz="0" w:space="0" w:color="auto"/>
                      </w:divBdr>
                    </w:div>
                  </w:divsChild>
                </w:div>
                <w:div w:id="255016815">
                  <w:marLeft w:val="0"/>
                  <w:marRight w:val="0"/>
                  <w:marTop w:val="0"/>
                  <w:marBottom w:val="0"/>
                  <w:divBdr>
                    <w:top w:val="none" w:sz="0" w:space="0" w:color="auto"/>
                    <w:left w:val="none" w:sz="0" w:space="0" w:color="auto"/>
                    <w:bottom w:val="none" w:sz="0" w:space="0" w:color="auto"/>
                    <w:right w:val="none" w:sz="0" w:space="0" w:color="auto"/>
                  </w:divBdr>
                  <w:divsChild>
                    <w:div w:id="753359075">
                      <w:marLeft w:val="0"/>
                      <w:marRight w:val="0"/>
                      <w:marTop w:val="0"/>
                      <w:marBottom w:val="0"/>
                      <w:divBdr>
                        <w:top w:val="none" w:sz="0" w:space="0" w:color="auto"/>
                        <w:left w:val="none" w:sz="0" w:space="0" w:color="auto"/>
                        <w:bottom w:val="none" w:sz="0" w:space="0" w:color="auto"/>
                        <w:right w:val="none" w:sz="0" w:space="0" w:color="auto"/>
                      </w:divBdr>
                    </w:div>
                  </w:divsChild>
                </w:div>
                <w:div w:id="381564139">
                  <w:marLeft w:val="0"/>
                  <w:marRight w:val="0"/>
                  <w:marTop w:val="0"/>
                  <w:marBottom w:val="0"/>
                  <w:divBdr>
                    <w:top w:val="none" w:sz="0" w:space="0" w:color="auto"/>
                    <w:left w:val="none" w:sz="0" w:space="0" w:color="auto"/>
                    <w:bottom w:val="none" w:sz="0" w:space="0" w:color="auto"/>
                    <w:right w:val="none" w:sz="0" w:space="0" w:color="auto"/>
                  </w:divBdr>
                  <w:divsChild>
                    <w:div w:id="1530412861">
                      <w:marLeft w:val="0"/>
                      <w:marRight w:val="0"/>
                      <w:marTop w:val="0"/>
                      <w:marBottom w:val="0"/>
                      <w:divBdr>
                        <w:top w:val="none" w:sz="0" w:space="0" w:color="auto"/>
                        <w:left w:val="none" w:sz="0" w:space="0" w:color="auto"/>
                        <w:bottom w:val="none" w:sz="0" w:space="0" w:color="auto"/>
                        <w:right w:val="none" w:sz="0" w:space="0" w:color="auto"/>
                      </w:divBdr>
                    </w:div>
                  </w:divsChild>
                </w:div>
                <w:div w:id="410466085">
                  <w:marLeft w:val="0"/>
                  <w:marRight w:val="0"/>
                  <w:marTop w:val="0"/>
                  <w:marBottom w:val="0"/>
                  <w:divBdr>
                    <w:top w:val="none" w:sz="0" w:space="0" w:color="auto"/>
                    <w:left w:val="none" w:sz="0" w:space="0" w:color="auto"/>
                    <w:bottom w:val="none" w:sz="0" w:space="0" w:color="auto"/>
                    <w:right w:val="none" w:sz="0" w:space="0" w:color="auto"/>
                  </w:divBdr>
                  <w:divsChild>
                    <w:div w:id="1346782790">
                      <w:marLeft w:val="0"/>
                      <w:marRight w:val="0"/>
                      <w:marTop w:val="0"/>
                      <w:marBottom w:val="0"/>
                      <w:divBdr>
                        <w:top w:val="none" w:sz="0" w:space="0" w:color="auto"/>
                        <w:left w:val="none" w:sz="0" w:space="0" w:color="auto"/>
                        <w:bottom w:val="none" w:sz="0" w:space="0" w:color="auto"/>
                        <w:right w:val="none" w:sz="0" w:space="0" w:color="auto"/>
                      </w:divBdr>
                    </w:div>
                  </w:divsChild>
                </w:div>
                <w:div w:id="413599208">
                  <w:marLeft w:val="0"/>
                  <w:marRight w:val="0"/>
                  <w:marTop w:val="0"/>
                  <w:marBottom w:val="0"/>
                  <w:divBdr>
                    <w:top w:val="none" w:sz="0" w:space="0" w:color="auto"/>
                    <w:left w:val="none" w:sz="0" w:space="0" w:color="auto"/>
                    <w:bottom w:val="none" w:sz="0" w:space="0" w:color="auto"/>
                    <w:right w:val="none" w:sz="0" w:space="0" w:color="auto"/>
                  </w:divBdr>
                  <w:divsChild>
                    <w:div w:id="1430926057">
                      <w:marLeft w:val="0"/>
                      <w:marRight w:val="0"/>
                      <w:marTop w:val="0"/>
                      <w:marBottom w:val="0"/>
                      <w:divBdr>
                        <w:top w:val="none" w:sz="0" w:space="0" w:color="auto"/>
                        <w:left w:val="none" w:sz="0" w:space="0" w:color="auto"/>
                        <w:bottom w:val="none" w:sz="0" w:space="0" w:color="auto"/>
                        <w:right w:val="none" w:sz="0" w:space="0" w:color="auto"/>
                      </w:divBdr>
                    </w:div>
                  </w:divsChild>
                </w:div>
                <w:div w:id="798230247">
                  <w:marLeft w:val="0"/>
                  <w:marRight w:val="0"/>
                  <w:marTop w:val="0"/>
                  <w:marBottom w:val="0"/>
                  <w:divBdr>
                    <w:top w:val="none" w:sz="0" w:space="0" w:color="auto"/>
                    <w:left w:val="none" w:sz="0" w:space="0" w:color="auto"/>
                    <w:bottom w:val="none" w:sz="0" w:space="0" w:color="auto"/>
                    <w:right w:val="none" w:sz="0" w:space="0" w:color="auto"/>
                  </w:divBdr>
                  <w:divsChild>
                    <w:div w:id="1214268592">
                      <w:marLeft w:val="0"/>
                      <w:marRight w:val="0"/>
                      <w:marTop w:val="0"/>
                      <w:marBottom w:val="0"/>
                      <w:divBdr>
                        <w:top w:val="none" w:sz="0" w:space="0" w:color="auto"/>
                        <w:left w:val="none" w:sz="0" w:space="0" w:color="auto"/>
                        <w:bottom w:val="none" w:sz="0" w:space="0" w:color="auto"/>
                        <w:right w:val="none" w:sz="0" w:space="0" w:color="auto"/>
                      </w:divBdr>
                    </w:div>
                  </w:divsChild>
                </w:div>
                <w:div w:id="869878359">
                  <w:marLeft w:val="0"/>
                  <w:marRight w:val="0"/>
                  <w:marTop w:val="0"/>
                  <w:marBottom w:val="0"/>
                  <w:divBdr>
                    <w:top w:val="none" w:sz="0" w:space="0" w:color="auto"/>
                    <w:left w:val="none" w:sz="0" w:space="0" w:color="auto"/>
                    <w:bottom w:val="none" w:sz="0" w:space="0" w:color="auto"/>
                    <w:right w:val="none" w:sz="0" w:space="0" w:color="auto"/>
                  </w:divBdr>
                  <w:divsChild>
                    <w:div w:id="397017920">
                      <w:marLeft w:val="0"/>
                      <w:marRight w:val="0"/>
                      <w:marTop w:val="0"/>
                      <w:marBottom w:val="0"/>
                      <w:divBdr>
                        <w:top w:val="none" w:sz="0" w:space="0" w:color="auto"/>
                        <w:left w:val="none" w:sz="0" w:space="0" w:color="auto"/>
                        <w:bottom w:val="none" w:sz="0" w:space="0" w:color="auto"/>
                        <w:right w:val="none" w:sz="0" w:space="0" w:color="auto"/>
                      </w:divBdr>
                    </w:div>
                    <w:div w:id="963652635">
                      <w:marLeft w:val="0"/>
                      <w:marRight w:val="0"/>
                      <w:marTop w:val="0"/>
                      <w:marBottom w:val="0"/>
                      <w:divBdr>
                        <w:top w:val="none" w:sz="0" w:space="0" w:color="auto"/>
                        <w:left w:val="none" w:sz="0" w:space="0" w:color="auto"/>
                        <w:bottom w:val="none" w:sz="0" w:space="0" w:color="auto"/>
                        <w:right w:val="none" w:sz="0" w:space="0" w:color="auto"/>
                      </w:divBdr>
                    </w:div>
                  </w:divsChild>
                </w:div>
                <w:div w:id="877666503">
                  <w:marLeft w:val="0"/>
                  <w:marRight w:val="0"/>
                  <w:marTop w:val="0"/>
                  <w:marBottom w:val="0"/>
                  <w:divBdr>
                    <w:top w:val="none" w:sz="0" w:space="0" w:color="auto"/>
                    <w:left w:val="none" w:sz="0" w:space="0" w:color="auto"/>
                    <w:bottom w:val="none" w:sz="0" w:space="0" w:color="auto"/>
                    <w:right w:val="none" w:sz="0" w:space="0" w:color="auto"/>
                  </w:divBdr>
                  <w:divsChild>
                    <w:div w:id="422336803">
                      <w:marLeft w:val="0"/>
                      <w:marRight w:val="0"/>
                      <w:marTop w:val="0"/>
                      <w:marBottom w:val="0"/>
                      <w:divBdr>
                        <w:top w:val="none" w:sz="0" w:space="0" w:color="auto"/>
                        <w:left w:val="none" w:sz="0" w:space="0" w:color="auto"/>
                        <w:bottom w:val="none" w:sz="0" w:space="0" w:color="auto"/>
                        <w:right w:val="none" w:sz="0" w:space="0" w:color="auto"/>
                      </w:divBdr>
                    </w:div>
                  </w:divsChild>
                </w:div>
                <w:div w:id="979574237">
                  <w:marLeft w:val="0"/>
                  <w:marRight w:val="0"/>
                  <w:marTop w:val="0"/>
                  <w:marBottom w:val="0"/>
                  <w:divBdr>
                    <w:top w:val="none" w:sz="0" w:space="0" w:color="auto"/>
                    <w:left w:val="none" w:sz="0" w:space="0" w:color="auto"/>
                    <w:bottom w:val="none" w:sz="0" w:space="0" w:color="auto"/>
                    <w:right w:val="none" w:sz="0" w:space="0" w:color="auto"/>
                  </w:divBdr>
                  <w:divsChild>
                    <w:div w:id="1236819826">
                      <w:marLeft w:val="0"/>
                      <w:marRight w:val="0"/>
                      <w:marTop w:val="0"/>
                      <w:marBottom w:val="0"/>
                      <w:divBdr>
                        <w:top w:val="none" w:sz="0" w:space="0" w:color="auto"/>
                        <w:left w:val="none" w:sz="0" w:space="0" w:color="auto"/>
                        <w:bottom w:val="none" w:sz="0" w:space="0" w:color="auto"/>
                        <w:right w:val="none" w:sz="0" w:space="0" w:color="auto"/>
                      </w:divBdr>
                    </w:div>
                  </w:divsChild>
                </w:div>
                <w:div w:id="1007294780">
                  <w:marLeft w:val="0"/>
                  <w:marRight w:val="0"/>
                  <w:marTop w:val="0"/>
                  <w:marBottom w:val="0"/>
                  <w:divBdr>
                    <w:top w:val="none" w:sz="0" w:space="0" w:color="auto"/>
                    <w:left w:val="none" w:sz="0" w:space="0" w:color="auto"/>
                    <w:bottom w:val="none" w:sz="0" w:space="0" w:color="auto"/>
                    <w:right w:val="none" w:sz="0" w:space="0" w:color="auto"/>
                  </w:divBdr>
                  <w:divsChild>
                    <w:div w:id="653609180">
                      <w:marLeft w:val="0"/>
                      <w:marRight w:val="0"/>
                      <w:marTop w:val="0"/>
                      <w:marBottom w:val="0"/>
                      <w:divBdr>
                        <w:top w:val="none" w:sz="0" w:space="0" w:color="auto"/>
                        <w:left w:val="none" w:sz="0" w:space="0" w:color="auto"/>
                        <w:bottom w:val="none" w:sz="0" w:space="0" w:color="auto"/>
                        <w:right w:val="none" w:sz="0" w:space="0" w:color="auto"/>
                      </w:divBdr>
                    </w:div>
                  </w:divsChild>
                </w:div>
                <w:div w:id="1170411471">
                  <w:marLeft w:val="0"/>
                  <w:marRight w:val="0"/>
                  <w:marTop w:val="0"/>
                  <w:marBottom w:val="0"/>
                  <w:divBdr>
                    <w:top w:val="none" w:sz="0" w:space="0" w:color="auto"/>
                    <w:left w:val="none" w:sz="0" w:space="0" w:color="auto"/>
                    <w:bottom w:val="none" w:sz="0" w:space="0" w:color="auto"/>
                    <w:right w:val="none" w:sz="0" w:space="0" w:color="auto"/>
                  </w:divBdr>
                  <w:divsChild>
                    <w:div w:id="1029793207">
                      <w:marLeft w:val="0"/>
                      <w:marRight w:val="0"/>
                      <w:marTop w:val="0"/>
                      <w:marBottom w:val="0"/>
                      <w:divBdr>
                        <w:top w:val="none" w:sz="0" w:space="0" w:color="auto"/>
                        <w:left w:val="none" w:sz="0" w:space="0" w:color="auto"/>
                        <w:bottom w:val="none" w:sz="0" w:space="0" w:color="auto"/>
                        <w:right w:val="none" w:sz="0" w:space="0" w:color="auto"/>
                      </w:divBdr>
                    </w:div>
                  </w:divsChild>
                </w:div>
                <w:div w:id="1217931262">
                  <w:marLeft w:val="0"/>
                  <w:marRight w:val="0"/>
                  <w:marTop w:val="0"/>
                  <w:marBottom w:val="0"/>
                  <w:divBdr>
                    <w:top w:val="none" w:sz="0" w:space="0" w:color="auto"/>
                    <w:left w:val="none" w:sz="0" w:space="0" w:color="auto"/>
                    <w:bottom w:val="none" w:sz="0" w:space="0" w:color="auto"/>
                    <w:right w:val="none" w:sz="0" w:space="0" w:color="auto"/>
                  </w:divBdr>
                  <w:divsChild>
                    <w:div w:id="1356886349">
                      <w:marLeft w:val="0"/>
                      <w:marRight w:val="0"/>
                      <w:marTop w:val="0"/>
                      <w:marBottom w:val="0"/>
                      <w:divBdr>
                        <w:top w:val="none" w:sz="0" w:space="0" w:color="auto"/>
                        <w:left w:val="none" w:sz="0" w:space="0" w:color="auto"/>
                        <w:bottom w:val="none" w:sz="0" w:space="0" w:color="auto"/>
                        <w:right w:val="none" w:sz="0" w:space="0" w:color="auto"/>
                      </w:divBdr>
                    </w:div>
                  </w:divsChild>
                </w:div>
                <w:div w:id="1315641194">
                  <w:marLeft w:val="0"/>
                  <w:marRight w:val="0"/>
                  <w:marTop w:val="0"/>
                  <w:marBottom w:val="0"/>
                  <w:divBdr>
                    <w:top w:val="none" w:sz="0" w:space="0" w:color="auto"/>
                    <w:left w:val="none" w:sz="0" w:space="0" w:color="auto"/>
                    <w:bottom w:val="none" w:sz="0" w:space="0" w:color="auto"/>
                    <w:right w:val="none" w:sz="0" w:space="0" w:color="auto"/>
                  </w:divBdr>
                  <w:divsChild>
                    <w:div w:id="394277970">
                      <w:marLeft w:val="0"/>
                      <w:marRight w:val="0"/>
                      <w:marTop w:val="0"/>
                      <w:marBottom w:val="0"/>
                      <w:divBdr>
                        <w:top w:val="none" w:sz="0" w:space="0" w:color="auto"/>
                        <w:left w:val="none" w:sz="0" w:space="0" w:color="auto"/>
                        <w:bottom w:val="none" w:sz="0" w:space="0" w:color="auto"/>
                        <w:right w:val="none" w:sz="0" w:space="0" w:color="auto"/>
                      </w:divBdr>
                    </w:div>
                  </w:divsChild>
                </w:div>
                <w:div w:id="1318221089">
                  <w:marLeft w:val="0"/>
                  <w:marRight w:val="0"/>
                  <w:marTop w:val="0"/>
                  <w:marBottom w:val="0"/>
                  <w:divBdr>
                    <w:top w:val="none" w:sz="0" w:space="0" w:color="auto"/>
                    <w:left w:val="none" w:sz="0" w:space="0" w:color="auto"/>
                    <w:bottom w:val="none" w:sz="0" w:space="0" w:color="auto"/>
                    <w:right w:val="none" w:sz="0" w:space="0" w:color="auto"/>
                  </w:divBdr>
                  <w:divsChild>
                    <w:div w:id="122843760">
                      <w:marLeft w:val="0"/>
                      <w:marRight w:val="0"/>
                      <w:marTop w:val="0"/>
                      <w:marBottom w:val="0"/>
                      <w:divBdr>
                        <w:top w:val="none" w:sz="0" w:space="0" w:color="auto"/>
                        <w:left w:val="none" w:sz="0" w:space="0" w:color="auto"/>
                        <w:bottom w:val="none" w:sz="0" w:space="0" w:color="auto"/>
                        <w:right w:val="none" w:sz="0" w:space="0" w:color="auto"/>
                      </w:divBdr>
                    </w:div>
                  </w:divsChild>
                </w:div>
                <w:div w:id="1327051004">
                  <w:marLeft w:val="0"/>
                  <w:marRight w:val="0"/>
                  <w:marTop w:val="0"/>
                  <w:marBottom w:val="0"/>
                  <w:divBdr>
                    <w:top w:val="none" w:sz="0" w:space="0" w:color="auto"/>
                    <w:left w:val="none" w:sz="0" w:space="0" w:color="auto"/>
                    <w:bottom w:val="none" w:sz="0" w:space="0" w:color="auto"/>
                    <w:right w:val="none" w:sz="0" w:space="0" w:color="auto"/>
                  </w:divBdr>
                  <w:divsChild>
                    <w:div w:id="14698623">
                      <w:marLeft w:val="0"/>
                      <w:marRight w:val="0"/>
                      <w:marTop w:val="0"/>
                      <w:marBottom w:val="0"/>
                      <w:divBdr>
                        <w:top w:val="none" w:sz="0" w:space="0" w:color="auto"/>
                        <w:left w:val="none" w:sz="0" w:space="0" w:color="auto"/>
                        <w:bottom w:val="none" w:sz="0" w:space="0" w:color="auto"/>
                        <w:right w:val="none" w:sz="0" w:space="0" w:color="auto"/>
                      </w:divBdr>
                    </w:div>
                  </w:divsChild>
                </w:div>
                <w:div w:id="1390112341">
                  <w:marLeft w:val="0"/>
                  <w:marRight w:val="0"/>
                  <w:marTop w:val="0"/>
                  <w:marBottom w:val="0"/>
                  <w:divBdr>
                    <w:top w:val="none" w:sz="0" w:space="0" w:color="auto"/>
                    <w:left w:val="none" w:sz="0" w:space="0" w:color="auto"/>
                    <w:bottom w:val="none" w:sz="0" w:space="0" w:color="auto"/>
                    <w:right w:val="none" w:sz="0" w:space="0" w:color="auto"/>
                  </w:divBdr>
                  <w:divsChild>
                    <w:div w:id="1035542609">
                      <w:marLeft w:val="0"/>
                      <w:marRight w:val="0"/>
                      <w:marTop w:val="0"/>
                      <w:marBottom w:val="0"/>
                      <w:divBdr>
                        <w:top w:val="none" w:sz="0" w:space="0" w:color="auto"/>
                        <w:left w:val="none" w:sz="0" w:space="0" w:color="auto"/>
                        <w:bottom w:val="none" w:sz="0" w:space="0" w:color="auto"/>
                        <w:right w:val="none" w:sz="0" w:space="0" w:color="auto"/>
                      </w:divBdr>
                    </w:div>
                  </w:divsChild>
                </w:div>
                <w:div w:id="1416710105">
                  <w:marLeft w:val="0"/>
                  <w:marRight w:val="0"/>
                  <w:marTop w:val="0"/>
                  <w:marBottom w:val="0"/>
                  <w:divBdr>
                    <w:top w:val="none" w:sz="0" w:space="0" w:color="auto"/>
                    <w:left w:val="none" w:sz="0" w:space="0" w:color="auto"/>
                    <w:bottom w:val="none" w:sz="0" w:space="0" w:color="auto"/>
                    <w:right w:val="none" w:sz="0" w:space="0" w:color="auto"/>
                  </w:divBdr>
                  <w:divsChild>
                    <w:div w:id="1621766023">
                      <w:marLeft w:val="0"/>
                      <w:marRight w:val="0"/>
                      <w:marTop w:val="0"/>
                      <w:marBottom w:val="0"/>
                      <w:divBdr>
                        <w:top w:val="none" w:sz="0" w:space="0" w:color="auto"/>
                        <w:left w:val="none" w:sz="0" w:space="0" w:color="auto"/>
                        <w:bottom w:val="none" w:sz="0" w:space="0" w:color="auto"/>
                        <w:right w:val="none" w:sz="0" w:space="0" w:color="auto"/>
                      </w:divBdr>
                    </w:div>
                  </w:divsChild>
                </w:div>
                <w:div w:id="1695883191">
                  <w:marLeft w:val="0"/>
                  <w:marRight w:val="0"/>
                  <w:marTop w:val="0"/>
                  <w:marBottom w:val="0"/>
                  <w:divBdr>
                    <w:top w:val="none" w:sz="0" w:space="0" w:color="auto"/>
                    <w:left w:val="none" w:sz="0" w:space="0" w:color="auto"/>
                    <w:bottom w:val="none" w:sz="0" w:space="0" w:color="auto"/>
                    <w:right w:val="none" w:sz="0" w:space="0" w:color="auto"/>
                  </w:divBdr>
                  <w:divsChild>
                    <w:div w:id="1125124690">
                      <w:marLeft w:val="0"/>
                      <w:marRight w:val="0"/>
                      <w:marTop w:val="0"/>
                      <w:marBottom w:val="0"/>
                      <w:divBdr>
                        <w:top w:val="none" w:sz="0" w:space="0" w:color="auto"/>
                        <w:left w:val="none" w:sz="0" w:space="0" w:color="auto"/>
                        <w:bottom w:val="none" w:sz="0" w:space="0" w:color="auto"/>
                        <w:right w:val="none" w:sz="0" w:space="0" w:color="auto"/>
                      </w:divBdr>
                    </w:div>
                  </w:divsChild>
                </w:div>
                <w:div w:id="1718042808">
                  <w:marLeft w:val="0"/>
                  <w:marRight w:val="0"/>
                  <w:marTop w:val="0"/>
                  <w:marBottom w:val="0"/>
                  <w:divBdr>
                    <w:top w:val="none" w:sz="0" w:space="0" w:color="auto"/>
                    <w:left w:val="none" w:sz="0" w:space="0" w:color="auto"/>
                    <w:bottom w:val="none" w:sz="0" w:space="0" w:color="auto"/>
                    <w:right w:val="none" w:sz="0" w:space="0" w:color="auto"/>
                  </w:divBdr>
                  <w:divsChild>
                    <w:div w:id="1117329456">
                      <w:marLeft w:val="0"/>
                      <w:marRight w:val="0"/>
                      <w:marTop w:val="0"/>
                      <w:marBottom w:val="0"/>
                      <w:divBdr>
                        <w:top w:val="none" w:sz="0" w:space="0" w:color="auto"/>
                        <w:left w:val="none" w:sz="0" w:space="0" w:color="auto"/>
                        <w:bottom w:val="none" w:sz="0" w:space="0" w:color="auto"/>
                        <w:right w:val="none" w:sz="0" w:space="0" w:color="auto"/>
                      </w:divBdr>
                    </w:div>
                  </w:divsChild>
                </w:div>
                <w:div w:id="1817599021">
                  <w:marLeft w:val="0"/>
                  <w:marRight w:val="0"/>
                  <w:marTop w:val="0"/>
                  <w:marBottom w:val="0"/>
                  <w:divBdr>
                    <w:top w:val="none" w:sz="0" w:space="0" w:color="auto"/>
                    <w:left w:val="none" w:sz="0" w:space="0" w:color="auto"/>
                    <w:bottom w:val="none" w:sz="0" w:space="0" w:color="auto"/>
                    <w:right w:val="none" w:sz="0" w:space="0" w:color="auto"/>
                  </w:divBdr>
                  <w:divsChild>
                    <w:div w:id="1065224008">
                      <w:marLeft w:val="0"/>
                      <w:marRight w:val="0"/>
                      <w:marTop w:val="0"/>
                      <w:marBottom w:val="0"/>
                      <w:divBdr>
                        <w:top w:val="none" w:sz="0" w:space="0" w:color="auto"/>
                        <w:left w:val="none" w:sz="0" w:space="0" w:color="auto"/>
                        <w:bottom w:val="none" w:sz="0" w:space="0" w:color="auto"/>
                        <w:right w:val="none" w:sz="0" w:space="0" w:color="auto"/>
                      </w:divBdr>
                    </w:div>
                  </w:divsChild>
                </w:div>
                <w:div w:id="1942104465">
                  <w:marLeft w:val="0"/>
                  <w:marRight w:val="0"/>
                  <w:marTop w:val="0"/>
                  <w:marBottom w:val="0"/>
                  <w:divBdr>
                    <w:top w:val="none" w:sz="0" w:space="0" w:color="auto"/>
                    <w:left w:val="none" w:sz="0" w:space="0" w:color="auto"/>
                    <w:bottom w:val="none" w:sz="0" w:space="0" w:color="auto"/>
                    <w:right w:val="none" w:sz="0" w:space="0" w:color="auto"/>
                  </w:divBdr>
                  <w:divsChild>
                    <w:div w:id="1229924638">
                      <w:marLeft w:val="0"/>
                      <w:marRight w:val="0"/>
                      <w:marTop w:val="0"/>
                      <w:marBottom w:val="0"/>
                      <w:divBdr>
                        <w:top w:val="none" w:sz="0" w:space="0" w:color="auto"/>
                        <w:left w:val="none" w:sz="0" w:space="0" w:color="auto"/>
                        <w:bottom w:val="none" w:sz="0" w:space="0" w:color="auto"/>
                        <w:right w:val="none" w:sz="0" w:space="0" w:color="auto"/>
                      </w:divBdr>
                    </w:div>
                  </w:divsChild>
                </w:div>
                <w:div w:id="1952659945">
                  <w:marLeft w:val="0"/>
                  <w:marRight w:val="0"/>
                  <w:marTop w:val="0"/>
                  <w:marBottom w:val="0"/>
                  <w:divBdr>
                    <w:top w:val="none" w:sz="0" w:space="0" w:color="auto"/>
                    <w:left w:val="none" w:sz="0" w:space="0" w:color="auto"/>
                    <w:bottom w:val="none" w:sz="0" w:space="0" w:color="auto"/>
                    <w:right w:val="none" w:sz="0" w:space="0" w:color="auto"/>
                  </w:divBdr>
                  <w:divsChild>
                    <w:div w:id="1537111448">
                      <w:marLeft w:val="0"/>
                      <w:marRight w:val="0"/>
                      <w:marTop w:val="0"/>
                      <w:marBottom w:val="0"/>
                      <w:divBdr>
                        <w:top w:val="none" w:sz="0" w:space="0" w:color="auto"/>
                        <w:left w:val="none" w:sz="0" w:space="0" w:color="auto"/>
                        <w:bottom w:val="none" w:sz="0" w:space="0" w:color="auto"/>
                        <w:right w:val="none" w:sz="0" w:space="0" w:color="auto"/>
                      </w:divBdr>
                    </w:div>
                  </w:divsChild>
                </w:div>
                <w:div w:id="1961452647">
                  <w:marLeft w:val="0"/>
                  <w:marRight w:val="0"/>
                  <w:marTop w:val="0"/>
                  <w:marBottom w:val="0"/>
                  <w:divBdr>
                    <w:top w:val="none" w:sz="0" w:space="0" w:color="auto"/>
                    <w:left w:val="none" w:sz="0" w:space="0" w:color="auto"/>
                    <w:bottom w:val="none" w:sz="0" w:space="0" w:color="auto"/>
                    <w:right w:val="none" w:sz="0" w:space="0" w:color="auto"/>
                  </w:divBdr>
                  <w:divsChild>
                    <w:div w:id="456802512">
                      <w:marLeft w:val="0"/>
                      <w:marRight w:val="0"/>
                      <w:marTop w:val="0"/>
                      <w:marBottom w:val="0"/>
                      <w:divBdr>
                        <w:top w:val="none" w:sz="0" w:space="0" w:color="auto"/>
                        <w:left w:val="none" w:sz="0" w:space="0" w:color="auto"/>
                        <w:bottom w:val="none" w:sz="0" w:space="0" w:color="auto"/>
                        <w:right w:val="none" w:sz="0" w:space="0" w:color="auto"/>
                      </w:divBdr>
                    </w:div>
                  </w:divsChild>
                </w:div>
                <w:div w:id="2001276141">
                  <w:marLeft w:val="0"/>
                  <w:marRight w:val="0"/>
                  <w:marTop w:val="0"/>
                  <w:marBottom w:val="0"/>
                  <w:divBdr>
                    <w:top w:val="none" w:sz="0" w:space="0" w:color="auto"/>
                    <w:left w:val="none" w:sz="0" w:space="0" w:color="auto"/>
                    <w:bottom w:val="none" w:sz="0" w:space="0" w:color="auto"/>
                    <w:right w:val="none" w:sz="0" w:space="0" w:color="auto"/>
                  </w:divBdr>
                  <w:divsChild>
                    <w:div w:id="336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2907">
          <w:marLeft w:val="0"/>
          <w:marRight w:val="0"/>
          <w:marTop w:val="0"/>
          <w:marBottom w:val="0"/>
          <w:divBdr>
            <w:top w:val="none" w:sz="0" w:space="0" w:color="auto"/>
            <w:left w:val="none" w:sz="0" w:space="0" w:color="auto"/>
            <w:bottom w:val="none" w:sz="0" w:space="0" w:color="auto"/>
            <w:right w:val="none" w:sz="0" w:space="0" w:color="auto"/>
          </w:divBdr>
          <w:divsChild>
            <w:div w:id="327178788">
              <w:marLeft w:val="-75"/>
              <w:marRight w:val="0"/>
              <w:marTop w:val="30"/>
              <w:marBottom w:val="30"/>
              <w:divBdr>
                <w:top w:val="none" w:sz="0" w:space="0" w:color="auto"/>
                <w:left w:val="none" w:sz="0" w:space="0" w:color="auto"/>
                <w:bottom w:val="none" w:sz="0" w:space="0" w:color="auto"/>
                <w:right w:val="none" w:sz="0" w:space="0" w:color="auto"/>
              </w:divBdr>
              <w:divsChild>
                <w:div w:id="2779771">
                  <w:marLeft w:val="0"/>
                  <w:marRight w:val="0"/>
                  <w:marTop w:val="0"/>
                  <w:marBottom w:val="0"/>
                  <w:divBdr>
                    <w:top w:val="none" w:sz="0" w:space="0" w:color="auto"/>
                    <w:left w:val="none" w:sz="0" w:space="0" w:color="auto"/>
                    <w:bottom w:val="none" w:sz="0" w:space="0" w:color="auto"/>
                    <w:right w:val="none" w:sz="0" w:space="0" w:color="auto"/>
                  </w:divBdr>
                  <w:divsChild>
                    <w:div w:id="1227449064">
                      <w:marLeft w:val="0"/>
                      <w:marRight w:val="0"/>
                      <w:marTop w:val="0"/>
                      <w:marBottom w:val="0"/>
                      <w:divBdr>
                        <w:top w:val="none" w:sz="0" w:space="0" w:color="auto"/>
                        <w:left w:val="none" w:sz="0" w:space="0" w:color="auto"/>
                        <w:bottom w:val="none" w:sz="0" w:space="0" w:color="auto"/>
                        <w:right w:val="none" w:sz="0" w:space="0" w:color="auto"/>
                      </w:divBdr>
                    </w:div>
                  </w:divsChild>
                </w:div>
                <w:div w:id="19010390">
                  <w:marLeft w:val="0"/>
                  <w:marRight w:val="0"/>
                  <w:marTop w:val="0"/>
                  <w:marBottom w:val="0"/>
                  <w:divBdr>
                    <w:top w:val="none" w:sz="0" w:space="0" w:color="auto"/>
                    <w:left w:val="none" w:sz="0" w:space="0" w:color="auto"/>
                    <w:bottom w:val="none" w:sz="0" w:space="0" w:color="auto"/>
                    <w:right w:val="none" w:sz="0" w:space="0" w:color="auto"/>
                  </w:divBdr>
                  <w:divsChild>
                    <w:div w:id="1114983613">
                      <w:marLeft w:val="0"/>
                      <w:marRight w:val="0"/>
                      <w:marTop w:val="0"/>
                      <w:marBottom w:val="0"/>
                      <w:divBdr>
                        <w:top w:val="none" w:sz="0" w:space="0" w:color="auto"/>
                        <w:left w:val="none" w:sz="0" w:space="0" w:color="auto"/>
                        <w:bottom w:val="none" w:sz="0" w:space="0" w:color="auto"/>
                        <w:right w:val="none" w:sz="0" w:space="0" w:color="auto"/>
                      </w:divBdr>
                    </w:div>
                  </w:divsChild>
                </w:div>
                <w:div w:id="67848545">
                  <w:marLeft w:val="0"/>
                  <w:marRight w:val="0"/>
                  <w:marTop w:val="0"/>
                  <w:marBottom w:val="0"/>
                  <w:divBdr>
                    <w:top w:val="none" w:sz="0" w:space="0" w:color="auto"/>
                    <w:left w:val="none" w:sz="0" w:space="0" w:color="auto"/>
                    <w:bottom w:val="none" w:sz="0" w:space="0" w:color="auto"/>
                    <w:right w:val="none" w:sz="0" w:space="0" w:color="auto"/>
                  </w:divBdr>
                  <w:divsChild>
                    <w:div w:id="2133745664">
                      <w:marLeft w:val="0"/>
                      <w:marRight w:val="0"/>
                      <w:marTop w:val="0"/>
                      <w:marBottom w:val="0"/>
                      <w:divBdr>
                        <w:top w:val="none" w:sz="0" w:space="0" w:color="auto"/>
                        <w:left w:val="none" w:sz="0" w:space="0" w:color="auto"/>
                        <w:bottom w:val="none" w:sz="0" w:space="0" w:color="auto"/>
                        <w:right w:val="none" w:sz="0" w:space="0" w:color="auto"/>
                      </w:divBdr>
                    </w:div>
                  </w:divsChild>
                </w:div>
                <w:div w:id="85620255">
                  <w:marLeft w:val="0"/>
                  <w:marRight w:val="0"/>
                  <w:marTop w:val="0"/>
                  <w:marBottom w:val="0"/>
                  <w:divBdr>
                    <w:top w:val="none" w:sz="0" w:space="0" w:color="auto"/>
                    <w:left w:val="none" w:sz="0" w:space="0" w:color="auto"/>
                    <w:bottom w:val="none" w:sz="0" w:space="0" w:color="auto"/>
                    <w:right w:val="none" w:sz="0" w:space="0" w:color="auto"/>
                  </w:divBdr>
                  <w:divsChild>
                    <w:div w:id="1303274653">
                      <w:marLeft w:val="0"/>
                      <w:marRight w:val="0"/>
                      <w:marTop w:val="0"/>
                      <w:marBottom w:val="0"/>
                      <w:divBdr>
                        <w:top w:val="none" w:sz="0" w:space="0" w:color="auto"/>
                        <w:left w:val="none" w:sz="0" w:space="0" w:color="auto"/>
                        <w:bottom w:val="none" w:sz="0" w:space="0" w:color="auto"/>
                        <w:right w:val="none" w:sz="0" w:space="0" w:color="auto"/>
                      </w:divBdr>
                    </w:div>
                  </w:divsChild>
                </w:div>
                <w:div w:id="96486167">
                  <w:marLeft w:val="0"/>
                  <w:marRight w:val="0"/>
                  <w:marTop w:val="0"/>
                  <w:marBottom w:val="0"/>
                  <w:divBdr>
                    <w:top w:val="none" w:sz="0" w:space="0" w:color="auto"/>
                    <w:left w:val="none" w:sz="0" w:space="0" w:color="auto"/>
                    <w:bottom w:val="none" w:sz="0" w:space="0" w:color="auto"/>
                    <w:right w:val="none" w:sz="0" w:space="0" w:color="auto"/>
                  </w:divBdr>
                  <w:divsChild>
                    <w:div w:id="1615014421">
                      <w:marLeft w:val="0"/>
                      <w:marRight w:val="0"/>
                      <w:marTop w:val="0"/>
                      <w:marBottom w:val="0"/>
                      <w:divBdr>
                        <w:top w:val="none" w:sz="0" w:space="0" w:color="auto"/>
                        <w:left w:val="none" w:sz="0" w:space="0" w:color="auto"/>
                        <w:bottom w:val="none" w:sz="0" w:space="0" w:color="auto"/>
                        <w:right w:val="none" w:sz="0" w:space="0" w:color="auto"/>
                      </w:divBdr>
                    </w:div>
                  </w:divsChild>
                </w:div>
                <w:div w:id="119037445">
                  <w:marLeft w:val="0"/>
                  <w:marRight w:val="0"/>
                  <w:marTop w:val="0"/>
                  <w:marBottom w:val="0"/>
                  <w:divBdr>
                    <w:top w:val="none" w:sz="0" w:space="0" w:color="auto"/>
                    <w:left w:val="none" w:sz="0" w:space="0" w:color="auto"/>
                    <w:bottom w:val="none" w:sz="0" w:space="0" w:color="auto"/>
                    <w:right w:val="none" w:sz="0" w:space="0" w:color="auto"/>
                  </w:divBdr>
                  <w:divsChild>
                    <w:div w:id="379863081">
                      <w:marLeft w:val="0"/>
                      <w:marRight w:val="0"/>
                      <w:marTop w:val="0"/>
                      <w:marBottom w:val="0"/>
                      <w:divBdr>
                        <w:top w:val="none" w:sz="0" w:space="0" w:color="auto"/>
                        <w:left w:val="none" w:sz="0" w:space="0" w:color="auto"/>
                        <w:bottom w:val="none" w:sz="0" w:space="0" w:color="auto"/>
                        <w:right w:val="none" w:sz="0" w:space="0" w:color="auto"/>
                      </w:divBdr>
                    </w:div>
                  </w:divsChild>
                </w:div>
                <w:div w:id="169028843">
                  <w:marLeft w:val="0"/>
                  <w:marRight w:val="0"/>
                  <w:marTop w:val="0"/>
                  <w:marBottom w:val="0"/>
                  <w:divBdr>
                    <w:top w:val="none" w:sz="0" w:space="0" w:color="auto"/>
                    <w:left w:val="none" w:sz="0" w:space="0" w:color="auto"/>
                    <w:bottom w:val="none" w:sz="0" w:space="0" w:color="auto"/>
                    <w:right w:val="none" w:sz="0" w:space="0" w:color="auto"/>
                  </w:divBdr>
                  <w:divsChild>
                    <w:div w:id="44333221">
                      <w:marLeft w:val="0"/>
                      <w:marRight w:val="0"/>
                      <w:marTop w:val="0"/>
                      <w:marBottom w:val="0"/>
                      <w:divBdr>
                        <w:top w:val="none" w:sz="0" w:space="0" w:color="auto"/>
                        <w:left w:val="none" w:sz="0" w:space="0" w:color="auto"/>
                        <w:bottom w:val="none" w:sz="0" w:space="0" w:color="auto"/>
                        <w:right w:val="none" w:sz="0" w:space="0" w:color="auto"/>
                      </w:divBdr>
                    </w:div>
                  </w:divsChild>
                </w:div>
                <w:div w:id="181824536">
                  <w:marLeft w:val="0"/>
                  <w:marRight w:val="0"/>
                  <w:marTop w:val="0"/>
                  <w:marBottom w:val="0"/>
                  <w:divBdr>
                    <w:top w:val="none" w:sz="0" w:space="0" w:color="auto"/>
                    <w:left w:val="none" w:sz="0" w:space="0" w:color="auto"/>
                    <w:bottom w:val="none" w:sz="0" w:space="0" w:color="auto"/>
                    <w:right w:val="none" w:sz="0" w:space="0" w:color="auto"/>
                  </w:divBdr>
                  <w:divsChild>
                    <w:div w:id="916747883">
                      <w:marLeft w:val="0"/>
                      <w:marRight w:val="0"/>
                      <w:marTop w:val="0"/>
                      <w:marBottom w:val="0"/>
                      <w:divBdr>
                        <w:top w:val="none" w:sz="0" w:space="0" w:color="auto"/>
                        <w:left w:val="none" w:sz="0" w:space="0" w:color="auto"/>
                        <w:bottom w:val="none" w:sz="0" w:space="0" w:color="auto"/>
                        <w:right w:val="none" w:sz="0" w:space="0" w:color="auto"/>
                      </w:divBdr>
                    </w:div>
                  </w:divsChild>
                </w:div>
                <w:div w:id="213858995">
                  <w:marLeft w:val="0"/>
                  <w:marRight w:val="0"/>
                  <w:marTop w:val="0"/>
                  <w:marBottom w:val="0"/>
                  <w:divBdr>
                    <w:top w:val="none" w:sz="0" w:space="0" w:color="auto"/>
                    <w:left w:val="none" w:sz="0" w:space="0" w:color="auto"/>
                    <w:bottom w:val="none" w:sz="0" w:space="0" w:color="auto"/>
                    <w:right w:val="none" w:sz="0" w:space="0" w:color="auto"/>
                  </w:divBdr>
                  <w:divsChild>
                    <w:div w:id="1734501527">
                      <w:marLeft w:val="0"/>
                      <w:marRight w:val="0"/>
                      <w:marTop w:val="0"/>
                      <w:marBottom w:val="0"/>
                      <w:divBdr>
                        <w:top w:val="none" w:sz="0" w:space="0" w:color="auto"/>
                        <w:left w:val="none" w:sz="0" w:space="0" w:color="auto"/>
                        <w:bottom w:val="none" w:sz="0" w:space="0" w:color="auto"/>
                        <w:right w:val="none" w:sz="0" w:space="0" w:color="auto"/>
                      </w:divBdr>
                    </w:div>
                  </w:divsChild>
                </w:div>
                <w:div w:id="231088155">
                  <w:marLeft w:val="0"/>
                  <w:marRight w:val="0"/>
                  <w:marTop w:val="0"/>
                  <w:marBottom w:val="0"/>
                  <w:divBdr>
                    <w:top w:val="none" w:sz="0" w:space="0" w:color="auto"/>
                    <w:left w:val="none" w:sz="0" w:space="0" w:color="auto"/>
                    <w:bottom w:val="none" w:sz="0" w:space="0" w:color="auto"/>
                    <w:right w:val="none" w:sz="0" w:space="0" w:color="auto"/>
                  </w:divBdr>
                  <w:divsChild>
                    <w:div w:id="504059040">
                      <w:marLeft w:val="0"/>
                      <w:marRight w:val="0"/>
                      <w:marTop w:val="0"/>
                      <w:marBottom w:val="0"/>
                      <w:divBdr>
                        <w:top w:val="none" w:sz="0" w:space="0" w:color="auto"/>
                        <w:left w:val="none" w:sz="0" w:space="0" w:color="auto"/>
                        <w:bottom w:val="none" w:sz="0" w:space="0" w:color="auto"/>
                        <w:right w:val="none" w:sz="0" w:space="0" w:color="auto"/>
                      </w:divBdr>
                    </w:div>
                  </w:divsChild>
                </w:div>
                <w:div w:id="253322628">
                  <w:marLeft w:val="0"/>
                  <w:marRight w:val="0"/>
                  <w:marTop w:val="0"/>
                  <w:marBottom w:val="0"/>
                  <w:divBdr>
                    <w:top w:val="none" w:sz="0" w:space="0" w:color="auto"/>
                    <w:left w:val="none" w:sz="0" w:space="0" w:color="auto"/>
                    <w:bottom w:val="none" w:sz="0" w:space="0" w:color="auto"/>
                    <w:right w:val="none" w:sz="0" w:space="0" w:color="auto"/>
                  </w:divBdr>
                  <w:divsChild>
                    <w:div w:id="1780251447">
                      <w:marLeft w:val="0"/>
                      <w:marRight w:val="0"/>
                      <w:marTop w:val="0"/>
                      <w:marBottom w:val="0"/>
                      <w:divBdr>
                        <w:top w:val="none" w:sz="0" w:space="0" w:color="auto"/>
                        <w:left w:val="none" w:sz="0" w:space="0" w:color="auto"/>
                        <w:bottom w:val="none" w:sz="0" w:space="0" w:color="auto"/>
                        <w:right w:val="none" w:sz="0" w:space="0" w:color="auto"/>
                      </w:divBdr>
                    </w:div>
                  </w:divsChild>
                </w:div>
                <w:div w:id="338850404">
                  <w:marLeft w:val="0"/>
                  <w:marRight w:val="0"/>
                  <w:marTop w:val="0"/>
                  <w:marBottom w:val="0"/>
                  <w:divBdr>
                    <w:top w:val="none" w:sz="0" w:space="0" w:color="auto"/>
                    <w:left w:val="none" w:sz="0" w:space="0" w:color="auto"/>
                    <w:bottom w:val="none" w:sz="0" w:space="0" w:color="auto"/>
                    <w:right w:val="none" w:sz="0" w:space="0" w:color="auto"/>
                  </w:divBdr>
                  <w:divsChild>
                    <w:div w:id="1934707100">
                      <w:marLeft w:val="0"/>
                      <w:marRight w:val="0"/>
                      <w:marTop w:val="0"/>
                      <w:marBottom w:val="0"/>
                      <w:divBdr>
                        <w:top w:val="none" w:sz="0" w:space="0" w:color="auto"/>
                        <w:left w:val="none" w:sz="0" w:space="0" w:color="auto"/>
                        <w:bottom w:val="none" w:sz="0" w:space="0" w:color="auto"/>
                        <w:right w:val="none" w:sz="0" w:space="0" w:color="auto"/>
                      </w:divBdr>
                    </w:div>
                  </w:divsChild>
                </w:div>
                <w:div w:id="375469598">
                  <w:marLeft w:val="0"/>
                  <w:marRight w:val="0"/>
                  <w:marTop w:val="0"/>
                  <w:marBottom w:val="0"/>
                  <w:divBdr>
                    <w:top w:val="none" w:sz="0" w:space="0" w:color="auto"/>
                    <w:left w:val="none" w:sz="0" w:space="0" w:color="auto"/>
                    <w:bottom w:val="none" w:sz="0" w:space="0" w:color="auto"/>
                    <w:right w:val="none" w:sz="0" w:space="0" w:color="auto"/>
                  </w:divBdr>
                  <w:divsChild>
                    <w:div w:id="1059284509">
                      <w:marLeft w:val="0"/>
                      <w:marRight w:val="0"/>
                      <w:marTop w:val="0"/>
                      <w:marBottom w:val="0"/>
                      <w:divBdr>
                        <w:top w:val="none" w:sz="0" w:space="0" w:color="auto"/>
                        <w:left w:val="none" w:sz="0" w:space="0" w:color="auto"/>
                        <w:bottom w:val="none" w:sz="0" w:space="0" w:color="auto"/>
                        <w:right w:val="none" w:sz="0" w:space="0" w:color="auto"/>
                      </w:divBdr>
                    </w:div>
                  </w:divsChild>
                </w:div>
                <w:div w:id="410274249">
                  <w:marLeft w:val="0"/>
                  <w:marRight w:val="0"/>
                  <w:marTop w:val="0"/>
                  <w:marBottom w:val="0"/>
                  <w:divBdr>
                    <w:top w:val="none" w:sz="0" w:space="0" w:color="auto"/>
                    <w:left w:val="none" w:sz="0" w:space="0" w:color="auto"/>
                    <w:bottom w:val="none" w:sz="0" w:space="0" w:color="auto"/>
                    <w:right w:val="none" w:sz="0" w:space="0" w:color="auto"/>
                  </w:divBdr>
                  <w:divsChild>
                    <w:div w:id="1874030287">
                      <w:marLeft w:val="0"/>
                      <w:marRight w:val="0"/>
                      <w:marTop w:val="0"/>
                      <w:marBottom w:val="0"/>
                      <w:divBdr>
                        <w:top w:val="none" w:sz="0" w:space="0" w:color="auto"/>
                        <w:left w:val="none" w:sz="0" w:space="0" w:color="auto"/>
                        <w:bottom w:val="none" w:sz="0" w:space="0" w:color="auto"/>
                        <w:right w:val="none" w:sz="0" w:space="0" w:color="auto"/>
                      </w:divBdr>
                    </w:div>
                  </w:divsChild>
                </w:div>
                <w:div w:id="421730306">
                  <w:marLeft w:val="0"/>
                  <w:marRight w:val="0"/>
                  <w:marTop w:val="0"/>
                  <w:marBottom w:val="0"/>
                  <w:divBdr>
                    <w:top w:val="none" w:sz="0" w:space="0" w:color="auto"/>
                    <w:left w:val="none" w:sz="0" w:space="0" w:color="auto"/>
                    <w:bottom w:val="none" w:sz="0" w:space="0" w:color="auto"/>
                    <w:right w:val="none" w:sz="0" w:space="0" w:color="auto"/>
                  </w:divBdr>
                  <w:divsChild>
                    <w:div w:id="536743147">
                      <w:marLeft w:val="0"/>
                      <w:marRight w:val="0"/>
                      <w:marTop w:val="0"/>
                      <w:marBottom w:val="0"/>
                      <w:divBdr>
                        <w:top w:val="none" w:sz="0" w:space="0" w:color="auto"/>
                        <w:left w:val="none" w:sz="0" w:space="0" w:color="auto"/>
                        <w:bottom w:val="none" w:sz="0" w:space="0" w:color="auto"/>
                        <w:right w:val="none" w:sz="0" w:space="0" w:color="auto"/>
                      </w:divBdr>
                    </w:div>
                  </w:divsChild>
                </w:div>
                <w:div w:id="471144188">
                  <w:marLeft w:val="0"/>
                  <w:marRight w:val="0"/>
                  <w:marTop w:val="0"/>
                  <w:marBottom w:val="0"/>
                  <w:divBdr>
                    <w:top w:val="none" w:sz="0" w:space="0" w:color="auto"/>
                    <w:left w:val="none" w:sz="0" w:space="0" w:color="auto"/>
                    <w:bottom w:val="none" w:sz="0" w:space="0" w:color="auto"/>
                    <w:right w:val="none" w:sz="0" w:space="0" w:color="auto"/>
                  </w:divBdr>
                  <w:divsChild>
                    <w:div w:id="687756691">
                      <w:marLeft w:val="0"/>
                      <w:marRight w:val="0"/>
                      <w:marTop w:val="0"/>
                      <w:marBottom w:val="0"/>
                      <w:divBdr>
                        <w:top w:val="none" w:sz="0" w:space="0" w:color="auto"/>
                        <w:left w:val="none" w:sz="0" w:space="0" w:color="auto"/>
                        <w:bottom w:val="none" w:sz="0" w:space="0" w:color="auto"/>
                        <w:right w:val="none" w:sz="0" w:space="0" w:color="auto"/>
                      </w:divBdr>
                    </w:div>
                  </w:divsChild>
                </w:div>
                <w:div w:id="484324437">
                  <w:marLeft w:val="0"/>
                  <w:marRight w:val="0"/>
                  <w:marTop w:val="0"/>
                  <w:marBottom w:val="0"/>
                  <w:divBdr>
                    <w:top w:val="none" w:sz="0" w:space="0" w:color="auto"/>
                    <w:left w:val="none" w:sz="0" w:space="0" w:color="auto"/>
                    <w:bottom w:val="none" w:sz="0" w:space="0" w:color="auto"/>
                    <w:right w:val="none" w:sz="0" w:space="0" w:color="auto"/>
                  </w:divBdr>
                  <w:divsChild>
                    <w:div w:id="1848667094">
                      <w:marLeft w:val="0"/>
                      <w:marRight w:val="0"/>
                      <w:marTop w:val="0"/>
                      <w:marBottom w:val="0"/>
                      <w:divBdr>
                        <w:top w:val="none" w:sz="0" w:space="0" w:color="auto"/>
                        <w:left w:val="none" w:sz="0" w:space="0" w:color="auto"/>
                        <w:bottom w:val="none" w:sz="0" w:space="0" w:color="auto"/>
                        <w:right w:val="none" w:sz="0" w:space="0" w:color="auto"/>
                      </w:divBdr>
                    </w:div>
                  </w:divsChild>
                </w:div>
                <w:div w:id="547107058">
                  <w:marLeft w:val="0"/>
                  <w:marRight w:val="0"/>
                  <w:marTop w:val="0"/>
                  <w:marBottom w:val="0"/>
                  <w:divBdr>
                    <w:top w:val="none" w:sz="0" w:space="0" w:color="auto"/>
                    <w:left w:val="none" w:sz="0" w:space="0" w:color="auto"/>
                    <w:bottom w:val="none" w:sz="0" w:space="0" w:color="auto"/>
                    <w:right w:val="none" w:sz="0" w:space="0" w:color="auto"/>
                  </w:divBdr>
                  <w:divsChild>
                    <w:div w:id="580070047">
                      <w:marLeft w:val="0"/>
                      <w:marRight w:val="0"/>
                      <w:marTop w:val="0"/>
                      <w:marBottom w:val="0"/>
                      <w:divBdr>
                        <w:top w:val="none" w:sz="0" w:space="0" w:color="auto"/>
                        <w:left w:val="none" w:sz="0" w:space="0" w:color="auto"/>
                        <w:bottom w:val="none" w:sz="0" w:space="0" w:color="auto"/>
                        <w:right w:val="none" w:sz="0" w:space="0" w:color="auto"/>
                      </w:divBdr>
                    </w:div>
                  </w:divsChild>
                </w:div>
                <w:div w:id="588126559">
                  <w:marLeft w:val="0"/>
                  <w:marRight w:val="0"/>
                  <w:marTop w:val="0"/>
                  <w:marBottom w:val="0"/>
                  <w:divBdr>
                    <w:top w:val="none" w:sz="0" w:space="0" w:color="auto"/>
                    <w:left w:val="none" w:sz="0" w:space="0" w:color="auto"/>
                    <w:bottom w:val="none" w:sz="0" w:space="0" w:color="auto"/>
                    <w:right w:val="none" w:sz="0" w:space="0" w:color="auto"/>
                  </w:divBdr>
                  <w:divsChild>
                    <w:div w:id="972832403">
                      <w:marLeft w:val="0"/>
                      <w:marRight w:val="0"/>
                      <w:marTop w:val="0"/>
                      <w:marBottom w:val="0"/>
                      <w:divBdr>
                        <w:top w:val="none" w:sz="0" w:space="0" w:color="auto"/>
                        <w:left w:val="none" w:sz="0" w:space="0" w:color="auto"/>
                        <w:bottom w:val="none" w:sz="0" w:space="0" w:color="auto"/>
                        <w:right w:val="none" w:sz="0" w:space="0" w:color="auto"/>
                      </w:divBdr>
                    </w:div>
                  </w:divsChild>
                </w:div>
                <w:div w:id="680201593">
                  <w:marLeft w:val="0"/>
                  <w:marRight w:val="0"/>
                  <w:marTop w:val="0"/>
                  <w:marBottom w:val="0"/>
                  <w:divBdr>
                    <w:top w:val="none" w:sz="0" w:space="0" w:color="auto"/>
                    <w:left w:val="none" w:sz="0" w:space="0" w:color="auto"/>
                    <w:bottom w:val="none" w:sz="0" w:space="0" w:color="auto"/>
                    <w:right w:val="none" w:sz="0" w:space="0" w:color="auto"/>
                  </w:divBdr>
                  <w:divsChild>
                    <w:div w:id="1843662003">
                      <w:marLeft w:val="0"/>
                      <w:marRight w:val="0"/>
                      <w:marTop w:val="0"/>
                      <w:marBottom w:val="0"/>
                      <w:divBdr>
                        <w:top w:val="none" w:sz="0" w:space="0" w:color="auto"/>
                        <w:left w:val="none" w:sz="0" w:space="0" w:color="auto"/>
                        <w:bottom w:val="none" w:sz="0" w:space="0" w:color="auto"/>
                        <w:right w:val="none" w:sz="0" w:space="0" w:color="auto"/>
                      </w:divBdr>
                    </w:div>
                  </w:divsChild>
                </w:div>
                <w:div w:id="723018233">
                  <w:marLeft w:val="0"/>
                  <w:marRight w:val="0"/>
                  <w:marTop w:val="0"/>
                  <w:marBottom w:val="0"/>
                  <w:divBdr>
                    <w:top w:val="none" w:sz="0" w:space="0" w:color="auto"/>
                    <w:left w:val="none" w:sz="0" w:space="0" w:color="auto"/>
                    <w:bottom w:val="none" w:sz="0" w:space="0" w:color="auto"/>
                    <w:right w:val="none" w:sz="0" w:space="0" w:color="auto"/>
                  </w:divBdr>
                  <w:divsChild>
                    <w:div w:id="1914853180">
                      <w:marLeft w:val="0"/>
                      <w:marRight w:val="0"/>
                      <w:marTop w:val="0"/>
                      <w:marBottom w:val="0"/>
                      <w:divBdr>
                        <w:top w:val="none" w:sz="0" w:space="0" w:color="auto"/>
                        <w:left w:val="none" w:sz="0" w:space="0" w:color="auto"/>
                        <w:bottom w:val="none" w:sz="0" w:space="0" w:color="auto"/>
                        <w:right w:val="none" w:sz="0" w:space="0" w:color="auto"/>
                      </w:divBdr>
                    </w:div>
                  </w:divsChild>
                </w:div>
                <w:div w:id="752358456">
                  <w:marLeft w:val="0"/>
                  <w:marRight w:val="0"/>
                  <w:marTop w:val="0"/>
                  <w:marBottom w:val="0"/>
                  <w:divBdr>
                    <w:top w:val="none" w:sz="0" w:space="0" w:color="auto"/>
                    <w:left w:val="none" w:sz="0" w:space="0" w:color="auto"/>
                    <w:bottom w:val="none" w:sz="0" w:space="0" w:color="auto"/>
                    <w:right w:val="none" w:sz="0" w:space="0" w:color="auto"/>
                  </w:divBdr>
                  <w:divsChild>
                    <w:div w:id="137722820">
                      <w:marLeft w:val="0"/>
                      <w:marRight w:val="0"/>
                      <w:marTop w:val="0"/>
                      <w:marBottom w:val="0"/>
                      <w:divBdr>
                        <w:top w:val="none" w:sz="0" w:space="0" w:color="auto"/>
                        <w:left w:val="none" w:sz="0" w:space="0" w:color="auto"/>
                        <w:bottom w:val="none" w:sz="0" w:space="0" w:color="auto"/>
                        <w:right w:val="none" w:sz="0" w:space="0" w:color="auto"/>
                      </w:divBdr>
                    </w:div>
                  </w:divsChild>
                </w:div>
                <w:div w:id="761147772">
                  <w:marLeft w:val="0"/>
                  <w:marRight w:val="0"/>
                  <w:marTop w:val="0"/>
                  <w:marBottom w:val="0"/>
                  <w:divBdr>
                    <w:top w:val="none" w:sz="0" w:space="0" w:color="auto"/>
                    <w:left w:val="none" w:sz="0" w:space="0" w:color="auto"/>
                    <w:bottom w:val="none" w:sz="0" w:space="0" w:color="auto"/>
                    <w:right w:val="none" w:sz="0" w:space="0" w:color="auto"/>
                  </w:divBdr>
                  <w:divsChild>
                    <w:div w:id="255868583">
                      <w:marLeft w:val="0"/>
                      <w:marRight w:val="0"/>
                      <w:marTop w:val="0"/>
                      <w:marBottom w:val="0"/>
                      <w:divBdr>
                        <w:top w:val="none" w:sz="0" w:space="0" w:color="auto"/>
                        <w:left w:val="none" w:sz="0" w:space="0" w:color="auto"/>
                        <w:bottom w:val="none" w:sz="0" w:space="0" w:color="auto"/>
                        <w:right w:val="none" w:sz="0" w:space="0" w:color="auto"/>
                      </w:divBdr>
                    </w:div>
                  </w:divsChild>
                </w:div>
                <w:div w:id="761609564">
                  <w:marLeft w:val="0"/>
                  <w:marRight w:val="0"/>
                  <w:marTop w:val="0"/>
                  <w:marBottom w:val="0"/>
                  <w:divBdr>
                    <w:top w:val="none" w:sz="0" w:space="0" w:color="auto"/>
                    <w:left w:val="none" w:sz="0" w:space="0" w:color="auto"/>
                    <w:bottom w:val="none" w:sz="0" w:space="0" w:color="auto"/>
                    <w:right w:val="none" w:sz="0" w:space="0" w:color="auto"/>
                  </w:divBdr>
                  <w:divsChild>
                    <w:div w:id="1338918324">
                      <w:marLeft w:val="0"/>
                      <w:marRight w:val="0"/>
                      <w:marTop w:val="0"/>
                      <w:marBottom w:val="0"/>
                      <w:divBdr>
                        <w:top w:val="none" w:sz="0" w:space="0" w:color="auto"/>
                        <w:left w:val="none" w:sz="0" w:space="0" w:color="auto"/>
                        <w:bottom w:val="none" w:sz="0" w:space="0" w:color="auto"/>
                        <w:right w:val="none" w:sz="0" w:space="0" w:color="auto"/>
                      </w:divBdr>
                    </w:div>
                  </w:divsChild>
                </w:div>
                <w:div w:id="781537170">
                  <w:marLeft w:val="0"/>
                  <w:marRight w:val="0"/>
                  <w:marTop w:val="0"/>
                  <w:marBottom w:val="0"/>
                  <w:divBdr>
                    <w:top w:val="none" w:sz="0" w:space="0" w:color="auto"/>
                    <w:left w:val="none" w:sz="0" w:space="0" w:color="auto"/>
                    <w:bottom w:val="none" w:sz="0" w:space="0" w:color="auto"/>
                    <w:right w:val="none" w:sz="0" w:space="0" w:color="auto"/>
                  </w:divBdr>
                  <w:divsChild>
                    <w:div w:id="70398774">
                      <w:marLeft w:val="0"/>
                      <w:marRight w:val="0"/>
                      <w:marTop w:val="0"/>
                      <w:marBottom w:val="0"/>
                      <w:divBdr>
                        <w:top w:val="none" w:sz="0" w:space="0" w:color="auto"/>
                        <w:left w:val="none" w:sz="0" w:space="0" w:color="auto"/>
                        <w:bottom w:val="none" w:sz="0" w:space="0" w:color="auto"/>
                        <w:right w:val="none" w:sz="0" w:space="0" w:color="auto"/>
                      </w:divBdr>
                    </w:div>
                  </w:divsChild>
                </w:div>
                <w:div w:id="832527529">
                  <w:marLeft w:val="0"/>
                  <w:marRight w:val="0"/>
                  <w:marTop w:val="0"/>
                  <w:marBottom w:val="0"/>
                  <w:divBdr>
                    <w:top w:val="none" w:sz="0" w:space="0" w:color="auto"/>
                    <w:left w:val="none" w:sz="0" w:space="0" w:color="auto"/>
                    <w:bottom w:val="none" w:sz="0" w:space="0" w:color="auto"/>
                    <w:right w:val="none" w:sz="0" w:space="0" w:color="auto"/>
                  </w:divBdr>
                  <w:divsChild>
                    <w:div w:id="1081175796">
                      <w:marLeft w:val="0"/>
                      <w:marRight w:val="0"/>
                      <w:marTop w:val="0"/>
                      <w:marBottom w:val="0"/>
                      <w:divBdr>
                        <w:top w:val="none" w:sz="0" w:space="0" w:color="auto"/>
                        <w:left w:val="none" w:sz="0" w:space="0" w:color="auto"/>
                        <w:bottom w:val="none" w:sz="0" w:space="0" w:color="auto"/>
                        <w:right w:val="none" w:sz="0" w:space="0" w:color="auto"/>
                      </w:divBdr>
                    </w:div>
                  </w:divsChild>
                </w:div>
                <w:div w:id="853879027">
                  <w:marLeft w:val="0"/>
                  <w:marRight w:val="0"/>
                  <w:marTop w:val="0"/>
                  <w:marBottom w:val="0"/>
                  <w:divBdr>
                    <w:top w:val="none" w:sz="0" w:space="0" w:color="auto"/>
                    <w:left w:val="none" w:sz="0" w:space="0" w:color="auto"/>
                    <w:bottom w:val="none" w:sz="0" w:space="0" w:color="auto"/>
                    <w:right w:val="none" w:sz="0" w:space="0" w:color="auto"/>
                  </w:divBdr>
                  <w:divsChild>
                    <w:div w:id="742803058">
                      <w:marLeft w:val="0"/>
                      <w:marRight w:val="0"/>
                      <w:marTop w:val="0"/>
                      <w:marBottom w:val="0"/>
                      <w:divBdr>
                        <w:top w:val="none" w:sz="0" w:space="0" w:color="auto"/>
                        <w:left w:val="none" w:sz="0" w:space="0" w:color="auto"/>
                        <w:bottom w:val="none" w:sz="0" w:space="0" w:color="auto"/>
                        <w:right w:val="none" w:sz="0" w:space="0" w:color="auto"/>
                      </w:divBdr>
                    </w:div>
                  </w:divsChild>
                </w:div>
                <w:div w:id="970014755">
                  <w:marLeft w:val="0"/>
                  <w:marRight w:val="0"/>
                  <w:marTop w:val="0"/>
                  <w:marBottom w:val="0"/>
                  <w:divBdr>
                    <w:top w:val="none" w:sz="0" w:space="0" w:color="auto"/>
                    <w:left w:val="none" w:sz="0" w:space="0" w:color="auto"/>
                    <w:bottom w:val="none" w:sz="0" w:space="0" w:color="auto"/>
                    <w:right w:val="none" w:sz="0" w:space="0" w:color="auto"/>
                  </w:divBdr>
                  <w:divsChild>
                    <w:div w:id="1335691026">
                      <w:marLeft w:val="0"/>
                      <w:marRight w:val="0"/>
                      <w:marTop w:val="0"/>
                      <w:marBottom w:val="0"/>
                      <w:divBdr>
                        <w:top w:val="none" w:sz="0" w:space="0" w:color="auto"/>
                        <w:left w:val="none" w:sz="0" w:space="0" w:color="auto"/>
                        <w:bottom w:val="none" w:sz="0" w:space="0" w:color="auto"/>
                        <w:right w:val="none" w:sz="0" w:space="0" w:color="auto"/>
                      </w:divBdr>
                    </w:div>
                  </w:divsChild>
                </w:div>
                <w:div w:id="973802156">
                  <w:marLeft w:val="0"/>
                  <w:marRight w:val="0"/>
                  <w:marTop w:val="0"/>
                  <w:marBottom w:val="0"/>
                  <w:divBdr>
                    <w:top w:val="none" w:sz="0" w:space="0" w:color="auto"/>
                    <w:left w:val="none" w:sz="0" w:space="0" w:color="auto"/>
                    <w:bottom w:val="none" w:sz="0" w:space="0" w:color="auto"/>
                    <w:right w:val="none" w:sz="0" w:space="0" w:color="auto"/>
                  </w:divBdr>
                  <w:divsChild>
                    <w:div w:id="1684941572">
                      <w:marLeft w:val="0"/>
                      <w:marRight w:val="0"/>
                      <w:marTop w:val="0"/>
                      <w:marBottom w:val="0"/>
                      <w:divBdr>
                        <w:top w:val="none" w:sz="0" w:space="0" w:color="auto"/>
                        <w:left w:val="none" w:sz="0" w:space="0" w:color="auto"/>
                        <w:bottom w:val="none" w:sz="0" w:space="0" w:color="auto"/>
                        <w:right w:val="none" w:sz="0" w:space="0" w:color="auto"/>
                      </w:divBdr>
                    </w:div>
                  </w:divsChild>
                </w:div>
                <w:div w:id="991564388">
                  <w:marLeft w:val="0"/>
                  <w:marRight w:val="0"/>
                  <w:marTop w:val="0"/>
                  <w:marBottom w:val="0"/>
                  <w:divBdr>
                    <w:top w:val="none" w:sz="0" w:space="0" w:color="auto"/>
                    <w:left w:val="none" w:sz="0" w:space="0" w:color="auto"/>
                    <w:bottom w:val="none" w:sz="0" w:space="0" w:color="auto"/>
                    <w:right w:val="none" w:sz="0" w:space="0" w:color="auto"/>
                  </w:divBdr>
                  <w:divsChild>
                    <w:div w:id="1816868909">
                      <w:marLeft w:val="0"/>
                      <w:marRight w:val="0"/>
                      <w:marTop w:val="0"/>
                      <w:marBottom w:val="0"/>
                      <w:divBdr>
                        <w:top w:val="none" w:sz="0" w:space="0" w:color="auto"/>
                        <w:left w:val="none" w:sz="0" w:space="0" w:color="auto"/>
                        <w:bottom w:val="none" w:sz="0" w:space="0" w:color="auto"/>
                        <w:right w:val="none" w:sz="0" w:space="0" w:color="auto"/>
                      </w:divBdr>
                    </w:div>
                  </w:divsChild>
                </w:div>
                <w:div w:id="1020666732">
                  <w:marLeft w:val="0"/>
                  <w:marRight w:val="0"/>
                  <w:marTop w:val="0"/>
                  <w:marBottom w:val="0"/>
                  <w:divBdr>
                    <w:top w:val="none" w:sz="0" w:space="0" w:color="auto"/>
                    <w:left w:val="none" w:sz="0" w:space="0" w:color="auto"/>
                    <w:bottom w:val="none" w:sz="0" w:space="0" w:color="auto"/>
                    <w:right w:val="none" w:sz="0" w:space="0" w:color="auto"/>
                  </w:divBdr>
                  <w:divsChild>
                    <w:div w:id="978339156">
                      <w:marLeft w:val="0"/>
                      <w:marRight w:val="0"/>
                      <w:marTop w:val="0"/>
                      <w:marBottom w:val="0"/>
                      <w:divBdr>
                        <w:top w:val="none" w:sz="0" w:space="0" w:color="auto"/>
                        <w:left w:val="none" w:sz="0" w:space="0" w:color="auto"/>
                        <w:bottom w:val="none" w:sz="0" w:space="0" w:color="auto"/>
                        <w:right w:val="none" w:sz="0" w:space="0" w:color="auto"/>
                      </w:divBdr>
                    </w:div>
                  </w:divsChild>
                </w:div>
                <w:div w:id="1029140597">
                  <w:marLeft w:val="0"/>
                  <w:marRight w:val="0"/>
                  <w:marTop w:val="0"/>
                  <w:marBottom w:val="0"/>
                  <w:divBdr>
                    <w:top w:val="none" w:sz="0" w:space="0" w:color="auto"/>
                    <w:left w:val="none" w:sz="0" w:space="0" w:color="auto"/>
                    <w:bottom w:val="none" w:sz="0" w:space="0" w:color="auto"/>
                    <w:right w:val="none" w:sz="0" w:space="0" w:color="auto"/>
                  </w:divBdr>
                  <w:divsChild>
                    <w:div w:id="1327905671">
                      <w:marLeft w:val="0"/>
                      <w:marRight w:val="0"/>
                      <w:marTop w:val="0"/>
                      <w:marBottom w:val="0"/>
                      <w:divBdr>
                        <w:top w:val="none" w:sz="0" w:space="0" w:color="auto"/>
                        <w:left w:val="none" w:sz="0" w:space="0" w:color="auto"/>
                        <w:bottom w:val="none" w:sz="0" w:space="0" w:color="auto"/>
                        <w:right w:val="none" w:sz="0" w:space="0" w:color="auto"/>
                      </w:divBdr>
                    </w:div>
                  </w:divsChild>
                </w:div>
                <w:div w:id="1044866868">
                  <w:marLeft w:val="0"/>
                  <w:marRight w:val="0"/>
                  <w:marTop w:val="0"/>
                  <w:marBottom w:val="0"/>
                  <w:divBdr>
                    <w:top w:val="none" w:sz="0" w:space="0" w:color="auto"/>
                    <w:left w:val="none" w:sz="0" w:space="0" w:color="auto"/>
                    <w:bottom w:val="none" w:sz="0" w:space="0" w:color="auto"/>
                    <w:right w:val="none" w:sz="0" w:space="0" w:color="auto"/>
                  </w:divBdr>
                  <w:divsChild>
                    <w:div w:id="466702393">
                      <w:marLeft w:val="0"/>
                      <w:marRight w:val="0"/>
                      <w:marTop w:val="0"/>
                      <w:marBottom w:val="0"/>
                      <w:divBdr>
                        <w:top w:val="none" w:sz="0" w:space="0" w:color="auto"/>
                        <w:left w:val="none" w:sz="0" w:space="0" w:color="auto"/>
                        <w:bottom w:val="none" w:sz="0" w:space="0" w:color="auto"/>
                        <w:right w:val="none" w:sz="0" w:space="0" w:color="auto"/>
                      </w:divBdr>
                    </w:div>
                  </w:divsChild>
                </w:div>
                <w:div w:id="1047336723">
                  <w:marLeft w:val="0"/>
                  <w:marRight w:val="0"/>
                  <w:marTop w:val="0"/>
                  <w:marBottom w:val="0"/>
                  <w:divBdr>
                    <w:top w:val="none" w:sz="0" w:space="0" w:color="auto"/>
                    <w:left w:val="none" w:sz="0" w:space="0" w:color="auto"/>
                    <w:bottom w:val="none" w:sz="0" w:space="0" w:color="auto"/>
                    <w:right w:val="none" w:sz="0" w:space="0" w:color="auto"/>
                  </w:divBdr>
                  <w:divsChild>
                    <w:div w:id="1828593437">
                      <w:marLeft w:val="0"/>
                      <w:marRight w:val="0"/>
                      <w:marTop w:val="0"/>
                      <w:marBottom w:val="0"/>
                      <w:divBdr>
                        <w:top w:val="none" w:sz="0" w:space="0" w:color="auto"/>
                        <w:left w:val="none" w:sz="0" w:space="0" w:color="auto"/>
                        <w:bottom w:val="none" w:sz="0" w:space="0" w:color="auto"/>
                        <w:right w:val="none" w:sz="0" w:space="0" w:color="auto"/>
                      </w:divBdr>
                    </w:div>
                  </w:divsChild>
                </w:div>
                <w:div w:id="1149244654">
                  <w:marLeft w:val="0"/>
                  <w:marRight w:val="0"/>
                  <w:marTop w:val="0"/>
                  <w:marBottom w:val="0"/>
                  <w:divBdr>
                    <w:top w:val="none" w:sz="0" w:space="0" w:color="auto"/>
                    <w:left w:val="none" w:sz="0" w:space="0" w:color="auto"/>
                    <w:bottom w:val="none" w:sz="0" w:space="0" w:color="auto"/>
                    <w:right w:val="none" w:sz="0" w:space="0" w:color="auto"/>
                  </w:divBdr>
                  <w:divsChild>
                    <w:div w:id="1178500230">
                      <w:marLeft w:val="0"/>
                      <w:marRight w:val="0"/>
                      <w:marTop w:val="0"/>
                      <w:marBottom w:val="0"/>
                      <w:divBdr>
                        <w:top w:val="none" w:sz="0" w:space="0" w:color="auto"/>
                        <w:left w:val="none" w:sz="0" w:space="0" w:color="auto"/>
                        <w:bottom w:val="none" w:sz="0" w:space="0" w:color="auto"/>
                        <w:right w:val="none" w:sz="0" w:space="0" w:color="auto"/>
                      </w:divBdr>
                    </w:div>
                  </w:divsChild>
                </w:div>
                <w:div w:id="1184783523">
                  <w:marLeft w:val="0"/>
                  <w:marRight w:val="0"/>
                  <w:marTop w:val="0"/>
                  <w:marBottom w:val="0"/>
                  <w:divBdr>
                    <w:top w:val="none" w:sz="0" w:space="0" w:color="auto"/>
                    <w:left w:val="none" w:sz="0" w:space="0" w:color="auto"/>
                    <w:bottom w:val="none" w:sz="0" w:space="0" w:color="auto"/>
                    <w:right w:val="none" w:sz="0" w:space="0" w:color="auto"/>
                  </w:divBdr>
                  <w:divsChild>
                    <w:div w:id="1813132911">
                      <w:marLeft w:val="0"/>
                      <w:marRight w:val="0"/>
                      <w:marTop w:val="0"/>
                      <w:marBottom w:val="0"/>
                      <w:divBdr>
                        <w:top w:val="none" w:sz="0" w:space="0" w:color="auto"/>
                        <w:left w:val="none" w:sz="0" w:space="0" w:color="auto"/>
                        <w:bottom w:val="none" w:sz="0" w:space="0" w:color="auto"/>
                        <w:right w:val="none" w:sz="0" w:space="0" w:color="auto"/>
                      </w:divBdr>
                    </w:div>
                  </w:divsChild>
                </w:div>
                <w:div w:id="1196850670">
                  <w:marLeft w:val="0"/>
                  <w:marRight w:val="0"/>
                  <w:marTop w:val="0"/>
                  <w:marBottom w:val="0"/>
                  <w:divBdr>
                    <w:top w:val="none" w:sz="0" w:space="0" w:color="auto"/>
                    <w:left w:val="none" w:sz="0" w:space="0" w:color="auto"/>
                    <w:bottom w:val="none" w:sz="0" w:space="0" w:color="auto"/>
                    <w:right w:val="none" w:sz="0" w:space="0" w:color="auto"/>
                  </w:divBdr>
                  <w:divsChild>
                    <w:div w:id="1083064913">
                      <w:marLeft w:val="0"/>
                      <w:marRight w:val="0"/>
                      <w:marTop w:val="0"/>
                      <w:marBottom w:val="0"/>
                      <w:divBdr>
                        <w:top w:val="none" w:sz="0" w:space="0" w:color="auto"/>
                        <w:left w:val="none" w:sz="0" w:space="0" w:color="auto"/>
                        <w:bottom w:val="none" w:sz="0" w:space="0" w:color="auto"/>
                        <w:right w:val="none" w:sz="0" w:space="0" w:color="auto"/>
                      </w:divBdr>
                    </w:div>
                  </w:divsChild>
                </w:div>
                <w:div w:id="1207571834">
                  <w:marLeft w:val="0"/>
                  <w:marRight w:val="0"/>
                  <w:marTop w:val="0"/>
                  <w:marBottom w:val="0"/>
                  <w:divBdr>
                    <w:top w:val="none" w:sz="0" w:space="0" w:color="auto"/>
                    <w:left w:val="none" w:sz="0" w:space="0" w:color="auto"/>
                    <w:bottom w:val="none" w:sz="0" w:space="0" w:color="auto"/>
                    <w:right w:val="none" w:sz="0" w:space="0" w:color="auto"/>
                  </w:divBdr>
                  <w:divsChild>
                    <w:div w:id="1819150068">
                      <w:marLeft w:val="0"/>
                      <w:marRight w:val="0"/>
                      <w:marTop w:val="0"/>
                      <w:marBottom w:val="0"/>
                      <w:divBdr>
                        <w:top w:val="none" w:sz="0" w:space="0" w:color="auto"/>
                        <w:left w:val="none" w:sz="0" w:space="0" w:color="auto"/>
                        <w:bottom w:val="none" w:sz="0" w:space="0" w:color="auto"/>
                        <w:right w:val="none" w:sz="0" w:space="0" w:color="auto"/>
                      </w:divBdr>
                    </w:div>
                  </w:divsChild>
                </w:div>
                <w:div w:id="1241670248">
                  <w:marLeft w:val="0"/>
                  <w:marRight w:val="0"/>
                  <w:marTop w:val="0"/>
                  <w:marBottom w:val="0"/>
                  <w:divBdr>
                    <w:top w:val="none" w:sz="0" w:space="0" w:color="auto"/>
                    <w:left w:val="none" w:sz="0" w:space="0" w:color="auto"/>
                    <w:bottom w:val="none" w:sz="0" w:space="0" w:color="auto"/>
                    <w:right w:val="none" w:sz="0" w:space="0" w:color="auto"/>
                  </w:divBdr>
                  <w:divsChild>
                    <w:div w:id="1080373810">
                      <w:marLeft w:val="0"/>
                      <w:marRight w:val="0"/>
                      <w:marTop w:val="0"/>
                      <w:marBottom w:val="0"/>
                      <w:divBdr>
                        <w:top w:val="none" w:sz="0" w:space="0" w:color="auto"/>
                        <w:left w:val="none" w:sz="0" w:space="0" w:color="auto"/>
                        <w:bottom w:val="none" w:sz="0" w:space="0" w:color="auto"/>
                        <w:right w:val="none" w:sz="0" w:space="0" w:color="auto"/>
                      </w:divBdr>
                    </w:div>
                  </w:divsChild>
                </w:div>
                <w:div w:id="1253313870">
                  <w:marLeft w:val="0"/>
                  <w:marRight w:val="0"/>
                  <w:marTop w:val="0"/>
                  <w:marBottom w:val="0"/>
                  <w:divBdr>
                    <w:top w:val="none" w:sz="0" w:space="0" w:color="auto"/>
                    <w:left w:val="none" w:sz="0" w:space="0" w:color="auto"/>
                    <w:bottom w:val="none" w:sz="0" w:space="0" w:color="auto"/>
                    <w:right w:val="none" w:sz="0" w:space="0" w:color="auto"/>
                  </w:divBdr>
                  <w:divsChild>
                    <w:div w:id="1870296334">
                      <w:marLeft w:val="0"/>
                      <w:marRight w:val="0"/>
                      <w:marTop w:val="0"/>
                      <w:marBottom w:val="0"/>
                      <w:divBdr>
                        <w:top w:val="none" w:sz="0" w:space="0" w:color="auto"/>
                        <w:left w:val="none" w:sz="0" w:space="0" w:color="auto"/>
                        <w:bottom w:val="none" w:sz="0" w:space="0" w:color="auto"/>
                        <w:right w:val="none" w:sz="0" w:space="0" w:color="auto"/>
                      </w:divBdr>
                    </w:div>
                  </w:divsChild>
                </w:div>
                <w:div w:id="1288002920">
                  <w:marLeft w:val="0"/>
                  <w:marRight w:val="0"/>
                  <w:marTop w:val="0"/>
                  <w:marBottom w:val="0"/>
                  <w:divBdr>
                    <w:top w:val="none" w:sz="0" w:space="0" w:color="auto"/>
                    <w:left w:val="none" w:sz="0" w:space="0" w:color="auto"/>
                    <w:bottom w:val="none" w:sz="0" w:space="0" w:color="auto"/>
                    <w:right w:val="none" w:sz="0" w:space="0" w:color="auto"/>
                  </w:divBdr>
                  <w:divsChild>
                    <w:div w:id="1100950913">
                      <w:marLeft w:val="0"/>
                      <w:marRight w:val="0"/>
                      <w:marTop w:val="0"/>
                      <w:marBottom w:val="0"/>
                      <w:divBdr>
                        <w:top w:val="none" w:sz="0" w:space="0" w:color="auto"/>
                        <w:left w:val="none" w:sz="0" w:space="0" w:color="auto"/>
                        <w:bottom w:val="none" w:sz="0" w:space="0" w:color="auto"/>
                        <w:right w:val="none" w:sz="0" w:space="0" w:color="auto"/>
                      </w:divBdr>
                    </w:div>
                  </w:divsChild>
                </w:div>
                <w:div w:id="1375736314">
                  <w:marLeft w:val="0"/>
                  <w:marRight w:val="0"/>
                  <w:marTop w:val="0"/>
                  <w:marBottom w:val="0"/>
                  <w:divBdr>
                    <w:top w:val="none" w:sz="0" w:space="0" w:color="auto"/>
                    <w:left w:val="none" w:sz="0" w:space="0" w:color="auto"/>
                    <w:bottom w:val="none" w:sz="0" w:space="0" w:color="auto"/>
                    <w:right w:val="none" w:sz="0" w:space="0" w:color="auto"/>
                  </w:divBdr>
                  <w:divsChild>
                    <w:div w:id="1416508709">
                      <w:marLeft w:val="0"/>
                      <w:marRight w:val="0"/>
                      <w:marTop w:val="0"/>
                      <w:marBottom w:val="0"/>
                      <w:divBdr>
                        <w:top w:val="none" w:sz="0" w:space="0" w:color="auto"/>
                        <w:left w:val="none" w:sz="0" w:space="0" w:color="auto"/>
                        <w:bottom w:val="none" w:sz="0" w:space="0" w:color="auto"/>
                        <w:right w:val="none" w:sz="0" w:space="0" w:color="auto"/>
                      </w:divBdr>
                    </w:div>
                  </w:divsChild>
                </w:div>
                <w:div w:id="1395085146">
                  <w:marLeft w:val="0"/>
                  <w:marRight w:val="0"/>
                  <w:marTop w:val="0"/>
                  <w:marBottom w:val="0"/>
                  <w:divBdr>
                    <w:top w:val="none" w:sz="0" w:space="0" w:color="auto"/>
                    <w:left w:val="none" w:sz="0" w:space="0" w:color="auto"/>
                    <w:bottom w:val="none" w:sz="0" w:space="0" w:color="auto"/>
                    <w:right w:val="none" w:sz="0" w:space="0" w:color="auto"/>
                  </w:divBdr>
                  <w:divsChild>
                    <w:div w:id="1656950750">
                      <w:marLeft w:val="0"/>
                      <w:marRight w:val="0"/>
                      <w:marTop w:val="0"/>
                      <w:marBottom w:val="0"/>
                      <w:divBdr>
                        <w:top w:val="none" w:sz="0" w:space="0" w:color="auto"/>
                        <w:left w:val="none" w:sz="0" w:space="0" w:color="auto"/>
                        <w:bottom w:val="none" w:sz="0" w:space="0" w:color="auto"/>
                        <w:right w:val="none" w:sz="0" w:space="0" w:color="auto"/>
                      </w:divBdr>
                    </w:div>
                  </w:divsChild>
                </w:div>
                <w:div w:id="1406686923">
                  <w:marLeft w:val="0"/>
                  <w:marRight w:val="0"/>
                  <w:marTop w:val="0"/>
                  <w:marBottom w:val="0"/>
                  <w:divBdr>
                    <w:top w:val="none" w:sz="0" w:space="0" w:color="auto"/>
                    <w:left w:val="none" w:sz="0" w:space="0" w:color="auto"/>
                    <w:bottom w:val="none" w:sz="0" w:space="0" w:color="auto"/>
                    <w:right w:val="none" w:sz="0" w:space="0" w:color="auto"/>
                  </w:divBdr>
                  <w:divsChild>
                    <w:div w:id="657617887">
                      <w:marLeft w:val="0"/>
                      <w:marRight w:val="0"/>
                      <w:marTop w:val="0"/>
                      <w:marBottom w:val="0"/>
                      <w:divBdr>
                        <w:top w:val="none" w:sz="0" w:space="0" w:color="auto"/>
                        <w:left w:val="none" w:sz="0" w:space="0" w:color="auto"/>
                        <w:bottom w:val="none" w:sz="0" w:space="0" w:color="auto"/>
                        <w:right w:val="none" w:sz="0" w:space="0" w:color="auto"/>
                      </w:divBdr>
                    </w:div>
                  </w:divsChild>
                </w:div>
                <w:div w:id="1445689287">
                  <w:marLeft w:val="0"/>
                  <w:marRight w:val="0"/>
                  <w:marTop w:val="0"/>
                  <w:marBottom w:val="0"/>
                  <w:divBdr>
                    <w:top w:val="none" w:sz="0" w:space="0" w:color="auto"/>
                    <w:left w:val="none" w:sz="0" w:space="0" w:color="auto"/>
                    <w:bottom w:val="none" w:sz="0" w:space="0" w:color="auto"/>
                    <w:right w:val="none" w:sz="0" w:space="0" w:color="auto"/>
                  </w:divBdr>
                  <w:divsChild>
                    <w:div w:id="2011134977">
                      <w:marLeft w:val="0"/>
                      <w:marRight w:val="0"/>
                      <w:marTop w:val="0"/>
                      <w:marBottom w:val="0"/>
                      <w:divBdr>
                        <w:top w:val="none" w:sz="0" w:space="0" w:color="auto"/>
                        <w:left w:val="none" w:sz="0" w:space="0" w:color="auto"/>
                        <w:bottom w:val="none" w:sz="0" w:space="0" w:color="auto"/>
                        <w:right w:val="none" w:sz="0" w:space="0" w:color="auto"/>
                      </w:divBdr>
                    </w:div>
                  </w:divsChild>
                </w:div>
                <w:div w:id="1456215163">
                  <w:marLeft w:val="0"/>
                  <w:marRight w:val="0"/>
                  <w:marTop w:val="0"/>
                  <w:marBottom w:val="0"/>
                  <w:divBdr>
                    <w:top w:val="none" w:sz="0" w:space="0" w:color="auto"/>
                    <w:left w:val="none" w:sz="0" w:space="0" w:color="auto"/>
                    <w:bottom w:val="none" w:sz="0" w:space="0" w:color="auto"/>
                    <w:right w:val="none" w:sz="0" w:space="0" w:color="auto"/>
                  </w:divBdr>
                  <w:divsChild>
                    <w:div w:id="16196729">
                      <w:marLeft w:val="0"/>
                      <w:marRight w:val="0"/>
                      <w:marTop w:val="0"/>
                      <w:marBottom w:val="0"/>
                      <w:divBdr>
                        <w:top w:val="none" w:sz="0" w:space="0" w:color="auto"/>
                        <w:left w:val="none" w:sz="0" w:space="0" w:color="auto"/>
                        <w:bottom w:val="none" w:sz="0" w:space="0" w:color="auto"/>
                        <w:right w:val="none" w:sz="0" w:space="0" w:color="auto"/>
                      </w:divBdr>
                    </w:div>
                  </w:divsChild>
                </w:div>
                <w:div w:id="1470780582">
                  <w:marLeft w:val="0"/>
                  <w:marRight w:val="0"/>
                  <w:marTop w:val="0"/>
                  <w:marBottom w:val="0"/>
                  <w:divBdr>
                    <w:top w:val="none" w:sz="0" w:space="0" w:color="auto"/>
                    <w:left w:val="none" w:sz="0" w:space="0" w:color="auto"/>
                    <w:bottom w:val="none" w:sz="0" w:space="0" w:color="auto"/>
                    <w:right w:val="none" w:sz="0" w:space="0" w:color="auto"/>
                  </w:divBdr>
                  <w:divsChild>
                    <w:div w:id="2070304226">
                      <w:marLeft w:val="0"/>
                      <w:marRight w:val="0"/>
                      <w:marTop w:val="0"/>
                      <w:marBottom w:val="0"/>
                      <w:divBdr>
                        <w:top w:val="none" w:sz="0" w:space="0" w:color="auto"/>
                        <w:left w:val="none" w:sz="0" w:space="0" w:color="auto"/>
                        <w:bottom w:val="none" w:sz="0" w:space="0" w:color="auto"/>
                        <w:right w:val="none" w:sz="0" w:space="0" w:color="auto"/>
                      </w:divBdr>
                    </w:div>
                  </w:divsChild>
                </w:div>
                <w:div w:id="1475021370">
                  <w:marLeft w:val="0"/>
                  <w:marRight w:val="0"/>
                  <w:marTop w:val="0"/>
                  <w:marBottom w:val="0"/>
                  <w:divBdr>
                    <w:top w:val="none" w:sz="0" w:space="0" w:color="auto"/>
                    <w:left w:val="none" w:sz="0" w:space="0" w:color="auto"/>
                    <w:bottom w:val="none" w:sz="0" w:space="0" w:color="auto"/>
                    <w:right w:val="none" w:sz="0" w:space="0" w:color="auto"/>
                  </w:divBdr>
                  <w:divsChild>
                    <w:div w:id="26225943">
                      <w:marLeft w:val="0"/>
                      <w:marRight w:val="0"/>
                      <w:marTop w:val="0"/>
                      <w:marBottom w:val="0"/>
                      <w:divBdr>
                        <w:top w:val="none" w:sz="0" w:space="0" w:color="auto"/>
                        <w:left w:val="none" w:sz="0" w:space="0" w:color="auto"/>
                        <w:bottom w:val="none" w:sz="0" w:space="0" w:color="auto"/>
                        <w:right w:val="none" w:sz="0" w:space="0" w:color="auto"/>
                      </w:divBdr>
                    </w:div>
                  </w:divsChild>
                </w:div>
                <w:div w:id="1485467749">
                  <w:marLeft w:val="0"/>
                  <w:marRight w:val="0"/>
                  <w:marTop w:val="0"/>
                  <w:marBottom w:val="0"/>
                  <w:divBdr>
                    <w:top w:val="none" w:sz="0" w:space="0" w:color="auto"/>
                    <w:left w:val="none" w:sz="0" w:space="0" w:color="auto"/>
                    <w:bottom w:val="none" w:sz="0" w:space="0" w:color="auto"/>
                    <w:right w:val="none" w:sz="0" w:space="0" w:color="auto"/>
                  </w:divBdr>
                  <w:divsChild>
                    <w:div w:id="503205382">
                      <w:marLeft w:val="0"/>
                      <w:marRight w:val="0"/>
                      <w:marTop w:val="0"/>
                      <w:marBottom w:val="0"/>
                      <w:divBdr>
                        <w:top w:val="none" w:sz="0" w:space="0" w:color="auto"/>
                        <w:left w:val="none" w:sz="0" w:space="0" w:color="auto"/>
                        <w:bottom w:val="none" w:sz="0" w:space="0" w:color="auto"/>
                        <w:right w:val="none" w:sz="0" w:space="0" w:color="auto"/>
                      </w:divBdr>
                    </w:div>
                  </w:divsChild>
                </w:div>
                <w:div w:id="1512990068">
                  <w:marLeft w:val="0"/>
                  <w:marRight w:val="0"/>
                  <w:marTop w:val="0"/>
                  <w:marBottom w:val="0"/>
                  <w:divBdr>
                    <w:top w:val="none" w:sz="0" w:space="0" w:color="auto"/>
                    <w:left w:val="none" w:sz="0" w:space="0" w:color="auto"/>
                    <w:bottom w:val="none" w:sz="0" w:space="0" w:color="auto"/>
                    <w:right w:val="none" w:sz="0" w:space="0" w:color="auto"/>
                  </w:divBdr>
                  <w:divsChild>
                    <w:div w:id="1898003849">
                      <w:marLeft w:val="0"/>
                      <w:marRight w:val="0"/>
                      <w:marTop w:val="0"/>
                      <w:marBottom w:val="0"/>
                      <w:divBdr>
                        <w:top w:val="none" w:sz="0" w:space="0" w:color="auto"/>
                        <w:left w:val="none" w:sz="0" w:space="0" w:color="auto"/>
                        <w:bottom w:val="none" w:sz="0" w:space="0" w:color="auto"/>
                        <w:right w:val="none" w:sz="0" w:space="0" w:color="auto"/>
                      </w:divBdr>
                    </w:div>
                  </w:divsChild>
                </w:div>
                <w:div w:id="1551265403">
                  <w:marLeft w:val="0"/>
                  <w:marRight w:val="0"/>
                  <w:marTop w:val="0"/>
                  <w:marBottom w:val="0"/>
                  <w:divBdr>
                    <w:top w:val="none" w:sz="0" w:space="0" w:color="auto"/>
                    <w:left w:val="none" w:sz="0" w:space="0" w:color="auto"/>
                    <w:bottom w:val="none" w:sz="0" w:space="0" w:color="auto"/>
                    <w:right w:val="none" w:sz="0" w:space="0" w:color="auto"/>
                  </w:divBdr>
                  <w:divsChild>
                    <w:div w:id="1269772090">
                      <w:marLeft w:val="0"/>
                      <w:marRight w:val="0"/>
                      <w:marTop w:val="0"/>
                      <w:marBottom w:val="0"/>
                      <w:divBdr>
                        <w:top w:val="none" w:sz="0" w:space="0" w:color="auto"/>
                        <w:left w:val="none" w:sz="0" w:space="0" w:color="auto"/>
                        <w:bottom w:val="none" w:sz="0" w:space="0" w:color="auto"/>
                        <w:right w:val="none" w:sz="0" w:space="0" w:color="auto"/>
                      </w:divBdr>
                    </w:div>
                  </w:divsChild>
                </w:div>
                <w:div w:id="1606571157">
                  <w:marLeft w:val="0"/>
                  <w:marRight w:val="0"/>
                  <w:marTop w:val="0"/>
                  <w:marBottom w:val="0"/>
                  <w:divBdr>
                    <w:top w:val="none" w:sz="0" w:space="0" w:color="auto"/>
                    <w:left w:val="none" w:sz="0" w:space="0" w:color="auto"/>
                    <w:bottom w:val="none" w:sz="0" w:space="0" w:color="auto"/>
                    <w:right w:val="none" w:sz="0" w:space="0" w:color="auto"/>
                  </w:divBdr>
                  <w:divsChild>
                    <w:div w:id="538931160">
                      <w:marLeft w:val="0"/>
                      <w:marRight w:val="0"/>
                      <w:marTop w:val="0"/>
                      <w:marBottom w:val="0"/>
                      <w:divBdr>
                        <w:top w:val="none" w:sz="0" w:space="0" w:color="auto"/>
                        <w:left w:val="none" w:sz="0" w:space="0" w:color="auto"/>
                        <w:bottom w:val="none" w:sz="0" w:space="0" w:color="auto"/>
                        <w:right w:val="none" w:sz="0" w:space="0" w:color="auto"/>
                      </w:divBdr>
                    </w:div>
                  </w:divsChild>
                </w:div>
                <w:div w:id="1698581944">
                  <w:marLeft w:val="0"/>
                  <w:marRight w:val="0"/>
                  <w:marTop w:val="0"/>
                  <w:marBottom w:val="0"/>
                  <w:divBdr>
                    <w:top w:val="none" w:sz="0" w:space="0" w:color="auto"/>
                    <w:left w:val="none" w:sz="0" w:space="0" w:color="auto"/>
                    <w:bottom w:val="none" w:sz="0" w:space="0" w:color="auto"/>
                    <w:right w:val="none" w:sz="0" w:space="0" w:color="auto"/>
                  </w:divBdr>
                  <w:divsChild>
                    <w:div w:id="1042175972">
                      <w:marLeft w:val="0"/>
                      <w:marRight w:val="0"/>
                      <w:marTop w:val="0"/>
                      <w:marBottom w:val="0"/>
                      <w:divBdr>
                        <w:top w:val="none" w:sz="0" w:space="0" w:color="auto"/>
                        <w:left w:val="none" w:sz="0" w:space="0" w:color="auto"/>
                        <w:bottom w:val="none" w:sz="0" w:space="0" w:color="auto"/>
                        <w:right w:val="none" w:sz="0" w:space="0" w:color="auto"/>
                      </w:divBdr>
                    </w:div>
                  </w:divsChild>
                </w:div>
                <w:div w:id="1771312002">
                  <w:marLeft w:val="0"/>
                  <w:marRight w:val="0"/>
                  <w:marTop w:val="0"/>
                  <w:marBottom w:val="0"/>
                  <w:divBdr>
                    <w:top w:val="none" w:sz="0" w:space="0" w:color="auto"/>
                    <w:left w:val="none" w:sz="0" w:space="0" w:color="auto"/>
                    <w:bottom w:val="none" w:sz="0" w:space="0" w:color="auto"/>
                    <w:right w:val="none" w:sz="0" w:space="0" w:color="auto"/>
                  </w:divBdr>
                  <w:divsChild>
                    <w:div w:id="354813598">
                      <w:marLeft w:val="0"/>
                      <w:marRight w:val="0"/>
                      <w:marTop w:val="0"/>
                      <w:marBottom w:val="0"/>
                      <w:divBdr>
                        <w:top w:val="none" w:sz="0" w:space="0" w:color="auto"/>
                        <w:left w:val="none" w:sz="0" w:space="0" w:color="auto"/>
                        <w:bottom w:val="none" w:sz="0" w:space="0" w:color="auto"/>
                        <w:right w:val="none" w:sz="0" w:space="0" w:color="auto"/>
                      </w:divBdr>
                    </w:div>
                  </w:divsChild>
                </w:div>
                <w:div w:id="1811827655">
                  <w:marLeft w:val="0"/>
                  <w:marRight w:val="0"/>
                  <w:marTop w:val="0"/>
                  <w:marBottom w:val="0"/>
                  <w:divBdr>
                    <w:top w:val="none" w:sz="0" w:space="0" w:color="auto"/>
                    <w:left w:val="none" w:sz="0" w:space="0" w:color="auto"/>
                    <w:bottom w:val="none" w:sz="0" w:space="0" w:color="auto"/>
                    <w:right w:val="none" w:sz="0" w:space="0" w:color="auto"/>
                  </w:divBdr>
                  <w:divsChild>
                    <w:div w:id="2007856459">
                      <w:marLeft w:val="0"/>
                      <w:marRight w:val="0"/>
                      <w:marTop w:val="0"/>
                      <w:marBottom w:val="0"/>
                      <w:divBdr>
                        <w:top w:val="none" w:sz="0" w:space="0" w:color="auto"/>
                        <w:left w:val="none" w:sz="0" w:space="0" w:color="auto"/>
                        <w:bottom w:val="none" w:sz="0" w:space="0" w:color="auto"/>
                        <w:right w:val="none" w:sz="0" w:space="0" w:color="auto"/>
                      </w:divBdr>
                    </w:div>
                  </w:divsChild>
                </w:div>
                <w:div w:id="1919750985">
                  <w:marLeft w:val="0"/>
                  <w:marRight w:val="0"/>
                  <w:marTop w:val="0"/>
                  <w:marBottom w:val="0"/>
                  <w:divBdr>
                    <w:top w:val="none" w:sz="0" w:space="0" w:color="auto"/>
                    <w:left w:val="none" w:sz="0" w:space="0" w:color="auto"/>
                    <w:bottom w:val="none" w:sz="0" w:space="0" w:color="auto"/>
                    <w:right w:val="none" w:sz="0" w:space="0" w:color="auto"/>
                  </w:divBdr>
                  <w:divsChild>
                    <w:div w:id="2123764483">
                      <w:marLeft w:val="0"/>
                      <w:marRight w:val="0"/>
                      <w:marTop w:val="0"/>
                      <w:marBottom w:val="0"/>
                      <w:divBdr>
                        <w:top w:val="none" w:sz="0" w:space="0" w:color="auto"/>
                        <w:left w:val="none" w:sz="0" w:space="0" w:color="auto"/>
                        <w:bottom w:val="none" w:sz="0" w:space="0" w:color="auto"/>
                        <w:right w:val="none" w:sz="0" w:space="0" w:color="auto"/>
                      </w:divBdr>
                    </w:div>
                  </w:divsChild>
                </w:div>
                <w:div w:id="1940141707">
                  <w:marLeft w:val="0"/>
                  <w:marRight w:val="0"/>
                  <w:marTop w:val="0"/>
                  <w:marBottom w:val="0"/>
                  <w:divBdr>
                    <w:top w:val="none" w:sz="0" w:space="0" w:color="auto"/>
                    <w:left w:val="none" w:sz="0" w:space="0" w:color="auto"/>
                    <w:bottom w:val="none" w:sz="0" w:space="0" w:color="auto"/>
                    <w:right w:val="none" w:sz="0" w:space="0" w:color="auto"/>
                  </w:divBdr>
                  <w:divsChild>
                    <w:div w:id="1363242208">
                      <w:marLeft w:val="0"/>
                      <w:marRight w:val="0"/>
                      <w:marTop w:val="0"/>
                      <w:marBottom w:val="0"/>
                      <w:divBdr>
                        <w:top w:val="none" w:sz="0" w:space="0" w:color="auto"/>
                        <w:left w:val="none" w:sz="0" w:space="0" w:color="auto"/>
                        <w:bottom w:val="none" w:sz="0" w:space="0" w:color="auto"/>
                        <w:right w:val="none" w:sz="0" w:space="0" w:color="auto"/>
                      </w:divBdr>
                    </w:div>
                  </w:divsChild>
                </w:div>
                <w:div w:id="1941139416">
                  <w:marLeft w:val="0"/>
                  <w:marRight w:val="0"/>
                  <w:marTop w:val="0"/>
                  <w:marBottom w:val="0"/>
                  <w:divBdr>
                    <w:top w:val="none" w:sz="0" w:space="0" w:color="auto"/>
                    <w:left w:val="none" w:sz="0" w:space="0" w:color="auto"/>
                    <w:bottom w:val="none" w:sz="0" w:space="0" w:color="auto"/>
                    <w:right w:val="none" w:sz="0" w:space="0" w:color="auto"/>
                  </w:divBdr>
                  <w:divsChild>
                    <w:div w:id="2137671404">
                      <w:marLeft w:val="0"/>
                      <w:marRight w:val="0"/>
                      <w:marTop w:val="0"/>
                      <w:marBottom w:val="0"/>
                      <w:divBdr>
                        <w:top w:val="none" w:sz="0" w:space="0" w:color="auto"/>
                        <w:left w:val="none" w:sz="0" w:space="0" w:color="auto"/>
                        <w:bottom w:val="none" w:sz="0" w:space="0" w:color="auto"/>
                        <w:right w:val="none" w:sz="0" w:space="0" w:color="auto"/>
                      </w:divBdr>
                    </w:div>
                  </w:divsChild>
                </w:div>
                <w:div w:id="1953510200">
                  <w:marLeft w:val="0"/>
                  <w:marRight w:val="0"/>
                  <w:marTop w:val="0"/>
                  <w:marBottom w:val="0"/>
                  <w:divBdr>
                    <w:top w:val="none" w:sz="0" w:space="0" w:color="auto"/>
                    <w:left w:val="none" w:sz="0" w:space="0" w:color="auto"/>
                    <w:bottom w:val="none" w:sz="0" w:space="0" w:color="auto"/>
                    <w:right w:val="none" w:sz="0" w:space="0" w:color="auto"/>
                  </w:divBdr>
                  <w:divsChild>
                    <w:div w:id="1216116344">
                      <w:marLeft w:val="0"/>
                      <w:marRight w:val="0"/>
                      <w:marTop w:val="0"/>
                      <w:marBottom w:val="0"/>
                      <w:divBdr>
                        <w:top w:val="none" w:sz="0" w:space="0" w:color="auto"/>
                        <w:left w:val="none" w:sz="0" w:space="0" w:color="auto"/>
                        <w:bottom w:val="none" w:sz="0" w:space="0" w:color="auto"/>
                        <w:right w:val="none" w:sz="0" w:space="0" w:color="auto"/>
                      </w:divBdr>
                    </w:div>
                  </w:divsChild>
                </w:div>
                <w:div w:id="1957760171">
                  <w:marLeft w:val="0"/>
                  <w:marRight w:val="0"/>
                  <w:marTop w:val="0"/>
                  <w:marBottom w:val="0"/>
                  <w:divBdr>
                    <w:top w:val="none" w:sz="0" w:space="0" w:color="auto"/>
                    <w:left w:val="none" w:sz="0" w:space="0" w:color="auto"/>
                    <w:bottom w:val="none" w:sz="0" w:space="0" w:color="auto"/>
                    <w:right w:val="none" w:sz="0" w:space="0" w:color="auto"/>
                  </w:divBdr>
                  <w:divsChild>
                    <w:div w:id="1947076525">
                      <w:marLeft w:val="0"/>
                      <w:marRight w:val="0"/>
                      <w:marTop w:val="0"/>
                      <w:marBottom w:val="0"/>
                      <w:divBdr>
                        <w:top w:val="none" w:sz="0" w:space="0" w:color="auto"/>
                        <w:left w:val="none" w:sz="0" w:space="0" w:color="auto"/>
                        <w:bottom w:val="none" w:sz="0" w:space="0" w:color="auto"/>
                        <w:right w:val="none" w:sz="0" w:space="0" w:color="auto"/>
                      </w:divBdr>
                    </w:div>
                  </w:divsChild>
                </w:div>
                <w:div w:id="2065827856">
                  <w:marLeft w:val="0"/>
                  <w:marRight w:val="0"/>
                  <w:marTop w:val="0"/>
                  <w:marBottom w:val="0"/>
                  <w:divBdr>
                    <w:top w:val="none" w:sz="0" w:space="0" w:color="auto"/>
                    <w:left w:val="none" w:sz="0" w:space="0" w:color="auto"/>
                    <w:bottom w:val="none" w:sz="0" w:space="0" w:color="auto"/>
                    <w:right w:val="none" w:sz="0" w:space="0" w:color="auto"/>
                  </w:divBdr>
                  <w:divsChild>
                    <w:div w:id="1251740939">
                      <w:marLeft w:val="0"/>
                      <w:marRight w:val="0"/>
                      <w:marTop w:val="0"/>
                      <w:marBottom w:val="0"/>
                      <w:divBdr>
                        <w:top w:val="none" w:sz="0" w:space="0" w:color="auto"/>
                        <w:left w:val="none" w:sz="0" w:space="0" w:color="auto"/>
                        <w:bottom w:val="none" w:sz="0" w:space="0" w:color="auto"/>
                        <w:right w:val="none" w:sz="0" w:space="0" w:color="auto"/>
                      </w:divBdr>
                    </w:div>
                  </w:divsChild>
                </w:div>
                <w:div w:id="2128113059">
                  <w:marLeft w:val="0"/>
                  <w:marRight w:val="0"/>
                  <w:marTop w:val="0"/>
                  <w:marBottom w:val="0"/>
                  <w:divBdr>
                    <w:top w:val="none" w:sz="0" w:space="0" w:color="auto"/>
                    <w:left w:val="none" w:sz="0" w:space="0" w:color="auto"/>
                    <w:bottom w:val="none" w:sz="0" w:space="0" w:color="auto"/>
                    <w:right w:val="none" w:sz="0" w:space="0" w:color="auto"/>
                  </w:divBdr>
                  <w:divsChild>
                    <w:div w:id="424233632">
                      <w:marLeft w:val="0"/>
                      <w:marRight w:val="0"/>
                      <w:marTop w:val="0"/>
                      <w:marBottom w:val="0"/>
                      <w:divBdr>
                        <w:top w:val="none" w:sz="0" w:space="0" w:color="auto"/>
                        <w:left w:val="none" w:sz="0" w:space="0" w:color="auto"/>
                        <w:bottom w:val="none" w:sz="0" w:space="0" w:color="auto"/>
                        <w:right w:val="none" w:sz="0" w:space="0" w:color="auto"/>
                      </w:divBdr>
                    </w:div>
                  </w:divsChild>
                </w:div>
                <w:div w:id="2140757694">
                  <w:marLeft w:val="0"/>
                  <w:marRight w:val="0"/>
                  <w:marTop w:val="0"/>
                  <w:marBottom w:val="0"/>
                  <w:divBdr>
                    <w:top w:val="none" w:sz="0" w:space="0" w:color="auto"/>
                    <w:left w:val="none" w:sz="0" w:space="0" w:color="auto"/>
                    <w:bottom w:val="none" w:sz="0" w:space="0" w:color="auto"/>
                    <w:right w:val="none" w:sz="0" w:space="0" w:color="auto"/>
                  </w:divBdr>
                  <w:divsChild>
                    <w:div w:id="766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92">
          <w:marLeft w:val="0"/>
          <w:marRight w:val="0"/>
          <w:marTop w:val="0"/>
          <w:marBottom w:val="0"/>
          <w:divBdr>
            <w:top w:val="none" w:sz="0" w:space="0" w:color="auto"/>
            <w:left w:val="none" w:sz="0" w:space="0" w:color="auto"/>
            <w:bottom w:val="none" w:sz="0" w:space="0" w:color="auto"/>
            <w:right w:val="none" w:sz="0" w:space="0" w:color="auto"/>
          </w:divBdr>
          <w:divsChild>
            <w:div w:id="2058890355">
              <w:marLeft w:val="-75"/>
              <w:marRight w:val="0"/>
              <w:marTop w:val="30"/>
              <w:marBottom w:val="30"/>
              <w:divBdr>
                <w:top w:val="none" w:sz="0" w:space="0" w:color="auto"/>
                <w:left w:val="none" w:sz="0" w:space="0" w:color="auto"/>
                <w:bottom w:val="none" w:sz="0" w:space="0" w:color="auto"/>
                <w:right w:val="none" w:sz="0" w:space="0" w:color="auto"/>
              </w:divBdr>
              <w:divsChild>
                <w:div w:id="139346997">
                  <w:marLeft w:val="0"/>
                  <w:marRight w:val="0"/>
                  <w:marTop w:val="0"/>
                  <w:marBottom w:val="0"/>
                  <w:divBdr>
                    <w:top w:val="none" w:sz="0" w:space="0" w:color="auto"/>
                    <w:left w:val="none" w:sz="0" w:space="0" w:color="auto"/>
                    <w:bottom w:val="none" w:sz="0" w:space="0" w:color="auto"/>
                    <w:right w:val="none" w:sz="0" w:space="0" w:color="auto"/>
                  </w:divBdr>
                  <w:divsChild>
                    <w:div w:id="211842563">
                      <w:marLeft w:val="0"/>
                      <w:marRight w:val="0"/>
                      <w:marTop w:val="0"/>
                      <w:marBottom w:val="0"/>
                      <w:divBdr>
                        <w:top w:val="none" w:sz="0" w:space="0" w:color="auto"/>
                        <w:left w:val="none" w:sz="0" w:space="0" w:color="auto"/>
                        <w:bottom w:val="none" w:sz="0" w:space="0" w:color="auto"/>
                        <w:right w:val="none" w:sz="0" w:space="0" w:color="auto"/>
                      </w:divBdr>
                    </w:div>
                  </w:divsChild>
                </w:div>
                <w:div w:id="168175590">
                  <w:marLeft w:val="0"/>
                  <w:marRight w:val="0"/>
                  <w:marTop w:val="0"/>
                  <w:marBottom w:val="0"/>
                  <w:divBdr>
                    <w:top w:val="none" w:sz="0" w:space="0" w:color="auto"/>
                    <w:left w:val="none" w:sz="0" w:space="0" w:color="auto"/>
                    <w:bottom w:val="none" w:sz="0" w:space="0" w:color="auto"/>
                    <w:right w:val="none" w:sz="0" w:space="0" w:color="auto"/>
                  </w:divBdr>
                  <w:divsChild>
                    <w:div w:id="1989742473">
                      <w:marLeft w:val="0"/>
                      <w:marRight w:val="0"/>
                      <w:marTop w:val="0"/>
                      <w:marBottom w:val="0"/>
                      <w:divBdr>
                        <w:top w:val="none" w:sz="0" w:space="0" w:color="auto"/>
                        <w:left w:val="none" w:sz="0" w:space="0" w:color="auto"/>
                        <w:bottom w:val="none" w:sz="0" w:space="0" w:color="auto"/>
                        <w:right w:val="none" w:sz="0" w:space="0" w:color="auto"/>
                      </w:divBdr>
                    </w:div>
                  </w:divsChild>
                </w:div>
                <w:div w:id="228736539">
                  <w:marLeft w:val="0"/>
                  <w:marRight w:val="0"/>
                  <w:marTop w:val="0"/>
                  <w:marBottom w:val="0"/>
                  <w:divBdr>
                    <w:top w:val="none" w:sz="0" w:space="0" w:color="auto"/>
                    <w:left w:val="none" w:sz="0" w:space="0" w:color="auto"/>
                    <w:bottom w:val="none" w:sz="0" w:space="0" w:color="auto"/>
                    <w:right w:val="none" w:sz="0" w:space="0" w:color="auto"/>
                  </w:divBdr>
                  <w:divsChild>
                    <w:div w:id="1059284743">
                      <w:marLeft w:val="0"/>
                      <w:marRight w:val="0"/>
                      <w:marTop w:val="0"/>
                      <w:marBottom w:val="0"/>
                      <w:divBdr>
                        <w:top w:val="none" w:sz="0" w:space="0" w:color="auto"/>
                        <w:left w:val="none" w:sz="0" w:space="0" w:color="auto"/>
                        <w:bottom w:val="none" w:sz="0" w:space="0" w:color="auto"/>
                        <w:right w:val="none" w:sz="0" w:space="0" w:color="auto"/>
                      </w:divBdr>
                    </w:div>
                  </w:divsChild>
                </w:div>
                <w:div w:id="302855366">
                  <w:marLeft w:val="0"/>
                  <w:marRight w:val="0"/>
                  <w:marTop w:val="0"/>
                  <w:marBottom w:val="0"/>
                  <w:divBdr>
                    <w:top w:val="none" w:sz="0" w:space="0" w:color="auto"/>
                    <w:left w:val="none" w:sz="0" w:space="0" w:color="auto"/>
                    <w:bottom w:val="none" w:sz="0" w:space="0" w:color="auto"/>
                    <w:right w:val="none" w:sz="0" w:space="0" w:color="auto"/>
                  </w:divBdr>
                  <w:divsChild>
                    <w:div w:id="1542401011">
                      <w:marLeft w:val="0"/>
                      <w:marRight w:val="0"/>
                      <w:marTop w:val="0"/>
                      <w:marBottom w:val="0"/>
                      <w:divBdr>
                        <w:top w:val="none" w:sz="0" w:space="0" w:color="auto"/>
                        <w:left w:val="none" w:sz="0" w:space="0" w:color="auto"/>
                        <w:bottom w:val="none" w:sz="0" w:space="0" w:color="auto"/>
                        <w:right w:val="none" w:sz="0" w:space="0" w:color="auto"/>
                      </w:divBdr>
                    </w:div>
                  </w:divsChild>
                </w:div>
                <w:div w:id="424880192">
                  <w:marLeft w:val="0"/>
                  <w:marRight w:val="0"/>
                  <w:marTop w:val="0"/>
                  <w:marBottom w:val="0"/>
                  <w:divBdr>
                    <w:top w:val="none" w:sz="0" w:space="0" w:color="auto"/>
                    <w:left w:val="none" w:sz="0" w:space="0" w:color="auto"/>
                    <w:bottom w:val="none" w:sz="0" w:space="0" w:color="auto"/>
                    <w:right w:val="none" w:sz="0" w:space="0" w:color="auto"/>
                  </w:divBdr>
                  <w:divsChild>
                    <w:div w:id="1408108241">
                      <w:marLeft w:val="0"/>
                      <w:marRight w:val="0"/>
                      <w:marTop w:val="0"/>
                      <w:marBottom w:val="0"/>
                      <w:divBdr>
                        <w:top w:val="none" w:sz="0" w:space="0" w:color="auto"/>
                        <w:left w:val="none" w:sz="0" w:space="0" w:color="auto"/>
                        <w:bottom w:val="none" w:sz="0" w:space="0" w:color="auto"/>
                        <w:right w:val="none" w:sz="0" w:space="0" w:color="auto"/>
                      </w:divBdr>
                    </w:div>
                  </w:divsChild>
                </w:div>
                <w:div w:id="429352739">
                  <w:marLeft w:val="0"/>
                  <w:marRight w:val="0"/>
                  <w:marTop w:val="0"/>
                  <w:marBottom w:val="0"/>
                  <w:divBdr>
                    <w:top w:val="none" w:sz="0" w:space="0" w:color="auto"/>
                    <w:left w:val="none" w:sz="0" w:space="0" w:color="auto"/>
                    <w:bottom w:val="none" w:sz="0" w:space="0" w:color="auto"/>
                    <w:right w:val="none" w:sz="0" w:space="0" w:color="auto"/>
                  </w:divBdr>
                  <w:divsChild>
                    <w:div w:id="977226674">
                      <w:marLeft w:val="0"/>
                      <w:marRight w:val="0"/>
                      <w:marTop w:val="0"/>
                      <w:marBottom w:val="0"/>
                      <w:divBdr>
                        <w:top w:val="none" w:sz="0" w:space="0" w:color="auto"/>
                        <w:left w:val="none" w:sz="0" w:space="0" w:color="auto"/>
                        <w:bottom w:val="none" w:sz="0" w:space="0" w:color="auto"/>
                        <w:right w:val="none" w:sz="0" w:space="0" w:color="auto"/>
                      </w:divBdr>
                    </w:div>
                  </w:divsChild>
                </w:div>
                <w:div w:id="690379743">
                  <w:marLeft w:val="0"/>
                  <w:marRight w:val="0"/>
                  <w:marTop w:val="0"/>
                  <w:marBottom w:val="0"/>
                  <w:divBdr>
                    <w:top w:val="none" w:sz="0" w:space="0" w:color="auto"/>
                    <w:left w:val="none" w:sz="0" w:space="0" w:color="auto"/>
                    <w:bottom w:val="none" w:sz="0" w:space="0" w:color="auto"/>
                    <w:right w:val="none" w:sz="0" w:space="0" w:color="auto"/>
                  </w:divBdr>
                  <w:divsChild>
                    <w:div w:id="619456175">
                      <w:marLeft w:val="0"/>
                      <w:marRight w:val="0"/>
                      <w:marTop w:val="0"/>
                      <w:marBottom w:val="0"/>
                      <w:divBdr>
                        <w:top w:val="none" w:sz="0" w:space="0" w:color="auto"/>
                        <w:left w:val="none" w:sz="0" w:space="0" w:color="auto"/>
                        <w:bottom w:val="none" w:sz="0" w:space="0" w:color="auto"/>
                        <w:right w:val="none" w:sz="0" w:space="0" w:color="auto"/>
                      </w:divBdr>
                    </w:div>
                  </w:divsChild>
                </w:div>
                <w:div w:id="764036154">
                  <w:marLeft w:val="0"/>
                  <w:marRight w:val="0"/>
                  <w:marTop w:val="0"/>
                  <w:marBottom w:val="0"/>
                  <w:divBdr>
                    <w:top w:val="none" w:sz="0" w:space="0" w:color="auto"/>
                    <w:left w:val="none" w:sz="0" w:space="0" w:color="auto"/>
                    <w:bottom w:val="none" w:sz="0" w:space="0" w:color="auto"/>
                    <w:right w:val="none" w:sz="0" w:space="0" w:color="auto"/>
                  </w:divBdr>
                  <w:divsChild>
                    <w:div w:id="974795360">
                      <w:marLeft w:val="0"/>
                      <w:marRight w:val="0"/>
                      <w:marTop w:val="0"/>
                      <w:marBottom w:val="0"/>
                      <w:divBdr>
                        <w:top w:val="none" w:sz="0" w:space="0" w:color="auto"/>
                        <w:left w:val="none" w:sz="0" w:space="0" w:color="auto"/>
                        <w:bottom w:val="none" w:sz="0" w:space="0" w:color="auto"/>
                        <w:right w:val="none" w:sz="0" w:space="0" w:color="auto"/>
                      </w:divBdr>
                    </w:div>
                  </w:divsChild>
                </w:div>
                <w:div w:id="784151020">
                  <w:marLeft w:val="0"/>
                  <w:marRight w:val="0"/>
                  <w:marTop w:val="0"/>
                  <w:marBottom w:val="0"/>
                  <w:divBdr>
                    <w:top w:val="none" w:sz="0" w:space="0" w:color="auto"/>
                    <w:left w:val="none" w:sz="0" w:space="0" w:color="auto"/>
                    <w:bottom w:val="none" w:sz="0" w:space="0" w:color="auto"/>
                    <w:right w:val="none" w:sz="0" w:space="0" w:color="auto"/>
                  </w:divBdr>
                  <w:divsChild>
                    <w:div w:id="1330906674">
                      <w:marLeft w:val="0"/>
                      <w:marRight w:val="0"/>
                      <w:marTop w:val="0"/>
                      <w:marBottom w:val="0"/>
                      <w:divBdr>
                        <w:top w:val="none" w:sz="0" w:space="0" w:color="auto"/>
                        <w:left w:val="none" w:sz="0" w:space="0" w:color="auto"/>
                        <w:bottom w:val="none" w:sz="0" w:space="0" w:color="auto"/>
                        <w:right w:val="none" w:sz="0" w:space="0" w:color="auto"/>
                      </w:divBdr>
                    </w:div>
                  </w:divsChild>
                </w:div>
                <w:div w:id="840853401">
                  <w:marLeft w:val="0"/>
                  <w:marRight w:val="0"/>
                  <w:marTop w:val="0"/>
                  <w:marBottom w:val="0"/>
                  <w:divBdr>
                    <w:top w:val="none" w:sz="0" w:space="0" w:color="auto"/>
                    <w:left w:val="none" w:sz="0" w:space="0" w:color="auto"/>
                    <w:bottom w:val="none" w:sz="0" w:space="0" w:color="auto"/>
                    <w:right w:val="none" w:sz="0" w:space="0" w:color="auto"/>
                  </w:divBdr>
                  <w:divsChild>
                    <w:div w:id="713965587">
                      <w:marLeft w:val="0"/>
                      <w:marRight w:val="0"/>
                      <w:marTop w:val="0"/>
                      <w:marBottom w:val="0"/>
                      <w:divBdr>
                        <w:top w:val="none" w:sz="0" w:space="0" w:color="auto"/>
                        <w:left w:val="none" w:sz="0" w:space="0" w:color="auto"/>
                        <w:bottom w:val="none" w:sz="0" w:space="0" w:color="auto"/>
                        <w:right w:val="none" w:sz="0" w:space="0" w:color="auto"/>
                      </w:divBdr>
                    </w:div>
                  </w:divsChild>
                </w:div>
                <w:div w:id="869074949">
                  <w:marLeft w:val="0"/>
                  <w:marRight w:val="0"/>
                  <w:marTop w:val="0"/>
                  <w:marBottom w:val="0"/>
                  <w:divBdr>
                    <w:top w:val="none" w:sz="0" w:space="0" w:color="auto"/>
                    <w:left w:val="none" w:sz="0" w:space="0" w:color="auto"/>
                    <w:bottom w:val="none" w:sz="0" w:space="0" w:color="auto"/>
                    <w:right w:val="none" w:sz="0" w:space="0" w:color="auto"/>
                  </w:divBdr>
                  <w:divsChild>
                    <w:div w:id="554241223">
                      <w:marLeft w:val="0"/>
                      <w:marRight w:val="0"/>
                      <w:marTop w:val="0"/>
                      <w:marBottom w:val="0"/>
                      <w:divBdr>
                        <w:top w:val="none" w:sz="0" w:space="0" w:color="auto"/>
                        <w:left w:val="none" w:sz="0" w:space="0" w:color="auto"/>
                        <w:bottom w:val="none" w:sz="0" w:space="0" w:color="auto"/>
                        <w:right w:val="none" w:sz="0" w:space="0" w:color="auto"/>
                      </w:divBdr>
                    </w:div>
                  </w:divsChild>
                </w:div>
                <w:div w:id="1100561726">
                  <w:marLeft w:val="0"/>
                  <w:marRight w:val="0"/>
                  <w:marTop w:val="0"/>
                  <w:marBottom w:val="0"/>
                  <w:divBdr>
                    <w:top w:val="none" w:sz="0" w:space="0" w:color="auto"/>
                    <w:left w:val="none" w:sz="0" w:space="0" w:color="auto"/>
                    <w:bottom w:val="none" w:sz="0" w:space="0" w:color="auto"/>
                    <w:right w:val="none" w:sz="0" w:space="0" w:color="auto"/>
                  </w:divBdr>
                  <w:divsChild>
                    <w:div w:id="594245408">
                      <w:marLeft w:val="0"/>
                      <w:marRight w:val="0"/>
                      <w:marTop w:val="0"/>
                      <w:marBottom w:val="0"/>
                      <w:divBdr>
                        <w:top w:val="none" w:sz="0" w:space="0" w:color="auto"/>
                        <w:left w:val="none" w:sz="0" w:space="0" w:color="auto"/>
                        <w:bottom w:val="none" w:sz="0" w:space="0" w:color="auto"/>
                        <w:right w:val="none" w:sz="0" w:space="0" w:color="auto"/>
                      </w:divBdr>
                    </w:div>
                  </w:divsChild>
                </w:div>
                <w:div w:id="1165435974">
                  <w:marLeft w:val="0"/>
                  <w:marRight w:val="0"/>
                  <w:marTop w:val="0"/>
                  <w:marBottom w:val="0"/>
                  <w:divBdr>
                    <w:top w:val="none" w:sz="0" w:space="0" w:color="auto"/>
                    <w:left w:val="none" w:sz="0" w:space="0" w:color="auto"/>
                    <w:bottom w:val="none" w:sz="0" w:space="0" w:color="auto"/>
                    <w:right w:val="none" w:sz="0" w:space="0" w:color="auto"/>
                  </w:divBdr>
                  <w:divsChild>
                    <w:div w:id="1355616996">
                      <w:marLeft w:val="0"/>
                      <w:marRight w:val="0"/>
                      <w:marTop w:val="0"/>
                      <w:marBottom w:val="0"/>
                      <w:divBdr>
                        <w:top w:val="none" w:sz="0" w:space="0" w:color="auto"/>
                        <w:left w:val="none" w:sz="0" w:space="0" w:color="auto"/>
                        <w:bottom w:val="none" w:sz="0" w:space="0" w:color="auto"/>
                        <w:right w:val="none" w:sz="0" w:space="0" w:color="auto"/>
                      </w:divBdr>
                    </w:div>
                  </w:divsChild>
                </w:div>
                <w:div w:id="1420760508">
                  <w:marLeft w:val="0"/>
                  <w:marRight w:val="0"/>
                  <w:marTop w:val="0"/>
                  <w:marBottom w:val="0"/>
                  <w:divBdr>
                    <w:top w:val="none" w:sz="0" w:space="0" w:color="auto"/>
                    <w:left w:val="none" w:sz="0" w:space="0" w:color="auto"/>
                    <w:bottom w:val="none" w:sz="0" w:space="0" w:color="auto"/>
                    <w:right w:val="none" w:sz="0" w:space="0" w:color="auto"/>
                  </w:divBdr>
                  <w:divsChild>
                    <w:div w:id="1924994275">
                      <w:marLeft w:val="0"/>
                      <w:marRight w:val="0"/>
                      <w:marTop w:val="0"/>
                      <w:marBottom w:val="0"/>
                      <w:divBdr>
                        <w:top w:val="none" w:sz="0" w:space="0" w:color="auto"/>
                        <w:left w:val="none" w:sz="0" w:space="0" w:color="auto"/>
                        <w:bottom w:val="none" w:sz="0" w:space="0" w:color="auto"/>
                        <w:right w:val="none" w:sz="0" w:space="0" w:color="auto"/>
                      </w:divBdr>
                    </w:div>
                  </w:divsChild>
                </w:div>
                <w:div w:id="1442799056">
                  <w:marLeft w:val="0"/>
                  <w:marRight w:val="0"/>
                  <w:marTop w:val="0"/>
                  <w:marBottom w:val="0"/>
                  <w:divBdr>
                    <w:top w:val="none" w:sz="0" w:space="0" w:color="auto"/>
                    <w:left w:val="none" w:sz="0" w:space="0" w:color="auto"/>
                    <w:bottom w:val="none" w:sz="0" w:space="0" w:color="auto"/>
                    <w:right w:val="none" w:sz="0" w:space="0" w:color="auto"/>
                  </w:divBdr>
                  <w:divsChild>
                    <w:div w:id="1271547167">
                      <w:marLeft w:val="0"/>
                      <w:marRight w:val="0"/>
                      <w:marTop w:val="0"/>
                      <w:marBottom w:val="0"/>
                      <w:divBdr>
                        <w:top w:val="none" w:sz="0" w:space="0" w:color="auto"/>
                        <w:left w:val="none" w:sz="0" w:space="0" w:color="auto"/>
                        <w:bottom w:val="none" w:sz="0" w:space="0" w:color="auto"/>
                        <w:right w:val="none" w:sz="0" w:space="0" w:color="auto"/>
                      </w:divBdr>
                    </w:div>
                  </w:divsChild>
                </w:div>
                <w:div w:id="1446922917">
                  <w:marLeft w:val="0"/>
                  <w:marRight w:val="0"/>
                  <w:marTop w:val="0"/>
                  <w:marBottom w:val="0"/>
                  <w:divBdr>
                    <w:top w:val="none" w:sz="0" w:space="0" w:color="auto"/>
                    <w:left w:val="none" w:sz="0" w:space="0" w:color="auto"/>
                    <w:bottom w:val="none" w:sz="0" w:space="0" w:color="auto"/>
                    <w:right w:val="none" w:sz="0" w:space="0" w:color="auto"/>
                  </w:divBdr>
                  <w:divsChild>
                    <w:div w:id="807283997">
                      <w:marLeft w:val="0"/>
                      <w:marRight w:val="0"/>
                      <w:marTop w:val="0"/>
                      <w:marBottom w:val="0"/>
                      <w:divBdr>
                        <w:top w:val="none" w:sz="0" w:space="0" w:color="auto"/>
                        <w:left w:val="none" w:sz="0" w:space="0" w:color="auto"/>
                        <w:bottom w:val="none" w:sz="0" w:space="0" w:color="auto"/>
                        <w:right w:val="none" w:sz="0" w:space="0" w:color="auto"/>
                      </w:divBdr>
                    </w:div>
                  </w:divsChild>
                </w:div>
                <w:div w:id="1566791192">
                  <w:marLeft w:val="0"/>
                  <w:marRight w:val="0"/>
                  <w:marTop w:val="0"/>
                  <w:marBottom w:val="0"/>
                  <w:divBdr>
                    <w:top w:val="none" w:sz="0" w:space="0" w:color="auto"/>
                    <w:left w:val="none" w:sz="0" w:space="0" w:color="auto"/>
                    <w:bottom w:val="none" w:sz="0" w:space="0" w:color="auto"/>
                    <w:right w:val="none" w:sz="0" w:space="0" w:color="auto"/>
                  </w:divBdr>
                  <w:divsChild>
                    <w:div w:id="2068911885">
                      <w:marLeft w:val="0"/>
                      <w:marRight w:val="0"/>
                      <w:marTop w:val="0"/>
                      <w:marBottom w:val="0"/>
                      <w:divBdr>
                        <w:top w:val="none" w:sz="0" w:space="0" w:color="auto"/>
                        <w:left w:val="none" w:sz="0" w:space="0" w:color="auto"/>
                        <w:bottom w:val="none" w:sz="0" w:space="0" w:color="auto"/>
                        <w:right w:val="none" w:sz="0" w:space="0" w:color="auto"/>
                      </w:divBdr>
                    </w:div>
                  </w:divsChild>
                </w:div>
                <w:div w:id="1752656237">
                  <w:marLeft w:val="0"/>
                  <w:marRight w:val="0"/>
                  <w:marTop w:val="0"/>
                  <w:marBottom w:val="0"/>
                  <w:divBdr>
                    <w:top w:val="none" w:sz="0" w:space="0" w:color="auto"/>
                    <w:left w:val="none" w:sz="0" w:space="0" w:color="auto"/>
                    <w:bottom w:val="none" w:sz="0" w:space="0" w:color="auto"/>
                    <w:right w:val="none" w:sz="0" w:space="0" w:color="auto"/>
                  </w:divBdr>
                  <w:divsChild>
                    <w:div w:id="879584763">
                      <w:marLeft w:val="0"/>
                      <w:marRight w:val="0"/>
                      <w:marTop w:val="0"/>
                      <w:marBottom w:val="0"/>
                      <w:divBdr>
                        <w:top w:val="none" w:sz="0" w:space="0" w:color="auto"/>
                        <w:left w:val="none" w:sz="0" w:space="0" w:color="auto"/>
                        <w:bottom w:val="none" w:sz="0" w:space="0" w:color="auto"/>
                        <w:right w:val="none" w:sz="0" w:space="0" w:color="auto"/>
                      </w:divBdr>
                    </w:div>
                  </w:divsChild>
                </w:div>
                <w:div w:id="1755392514">
                  <w:marLeft w:val="0"/>
                  <w:marRight w:val="0"/>
                  <w:marTop w:val="0"/>
                  <w:marBottom w:val="0"/>
                  <w:divBdr>
                    <w:top w:val="none" w:sz="0" w:space="0" w:color="auto"/>
                    <w:left w:val="none" w:sz="0" w:space="0" w:color="auto"/>
                    <w:bottom w:val="none" w:sz="0" w:space="0" w:color="auto"/>
                    <w:right w:val="none" w:sz="0" w:space="0" w:color="auto"/>
                  </w:divBdr>
                  <w:divsChild>
                    <w:div w:id="634335278">
                      <w:marLeft w:val="0"/>
                      <w:marRight w:val="0"/>
                      <w:marTop w:val="0"/>
                      <w:marBottom w:val="0"/>
                      <w:divBdr>
                        <w:top w:val="none" w:sz="0" w:space="0" w:color="auto"/>
                        <w:left w:val="none" w:sz="0" w:space="0" w:color="auto"/>
                        <w:bottom w:val="none" w:sz="0" w:space="0" w:color="auto"/>
                        <w:right w:val="none" w:sz="0" w:space="0" w:color="auto"/>
                      </w:divBdr>
                    </w:div>
                  </w:divsChild>
                </w:div>
                <w:div w:id="1799059667">
                  <w:marLeft w:val="0"/>
                  <w:marRight w:val="0"/>
                  <w:marTop w:val="0"/>
                  <w:marBottom w:val="0"/>
                  <w:divBdr>
                    <w:top w:val="none" w:sz="0" w:space="0" w:color="auto"/>
                    <w:left w:val="none" w:sz="0" w:space="0" w:color="auto"/>
                    <w:bottom w:val="none" w:sz="0" w:space="0" w:color="auto"/>
                    <w:right w:val="none" w:sz="0" w:space="0" w:color="auto"/>
                  </w:divBdr>
                  <w:divsChild>
                    <w:div w:id="2069455458">
                      <w:marLeft w:val="0"/>
                      <w:marRight w:val="0"/>
                      <w:marTop w:val="0"/>
                      <w:marBottom w:val="0"/>
                      <w:divBdr>
                        <w:top w:val="none" w:sz="0" w:space="0" w:color="auto"/>
                        <w:left w:val="none" w:sz="0" w:space="0" w:color="auto"/>
                        <w:bottom w:val="none" w:sz="0" w:space="0" w:color="auto"/>
                        <w:right w:val="none" w:sz="0" w:space="0" w:color="auto"/>
                      </w:divBdr>
                    </w:div>
                  </w:divsChild>
                </w:div>
                <w:div w:id="1900171596">
                  <w:marLeft w:val="0"/>
                  <w:marRight w:val="0"/>
                  <w:marTop w:val="0"/>
                  <w:marBottom w:val="0"/>
                  <w:divBdr>
                    <w:top w:val="none" w:sz="0" w:space="0" w:color="auto"/>
                    <w:left w:val="none" w:sz="0" w:space="0" w:color="auto"/>
                    <w:bottom w:val="none" w:sz="0" w:space="0" w:color="auto"/>
                    <w:right w:val="none" w:sz="0" w:space="0" w:color="auto"/>
                  </w:divBdr>
                  <w:divsChild>
                    <w:div w:id="223414989">
                      <w:marLeft w:val="0"/>
                      <w:marRight w:val="0"/>
                      <w:marTop w:val="0"/>
                      <w:marBottom w:val="0"/>
                      <w:divBdr>
                        <w:top w:val="none" w:sz="0" w:space="0" w:color="auto"/>
                        <w:left w:val="none" w:sz="0" w:space="0" w:color="auto"/>
                        <w:bottom w:val="none" w:sz="0" w:space="0" w:color="auto"/>
                        <w:right w:val="none" w:sz="0" w:space="0" w:color="auto"/>
                      </w:divBdr>
                    </w:div>
                  </w:divsChild>
                </w:div>
                <w:div w:id="1924610270">
                  <w:marLeft w:val="0"/>
                  <w:marRight w:val="0"/>
                  <w:marTop w:val="0"/>
                  <w:marBottom w:val="0"/>
                  <w:divBdr>
                    <w:top w:val="none" w:sz="0" w:space="0" w:color="auto"/>
                    <w:left w:val="none" w:sz="0" w:space="0" w:color="auto"/>
                    <w:bottom w:val="none" w:sz="0" w:space="0" w:color="auto"/>
                    <w:right w:val="none" w:sz="0" w:space="0" w:color="auto"/>
                  </w:divBdr>
                  <w:divsChild>
                    <w:div w:id="967396650">
                      <w:marLeft w:val="0"/>
                      <w:marRight w:val="0"/>
                      <w:marTop w:val="0"/>
                      <w:marBottom w:val="0"/>
                      <w:divBdr>
                        <w:top w:val="none" w:sz="0" w:space="0" w:color="auto"/>
                        <w:left w:val="none" w:sz="0" w:space="0" w:color="auto"/>
                        <w:bottom w:val="none" w:sz="0" w:space="0" w:color="auto"/>
                        <w:right w:val="none" w:sz="0" w:space="0" w:color="auto"/>
                      </w:divBdr>
                    </w:div>
                  </w:divsChild>
                </w:div>
                <w:div w:id="1959987923">
                  <w:marLeft w:val="0"/>
                  <w:marRight w:val="0"/>
                  <w:marTop w:val="0"/>
                  <w:marBottom w:val="0"/>
                  <w:divBdr>
                    <w:top w:val="none" w:sz="0" w:space="0" w:color="auto"/>
                    <w:left w:val="none" w:sz="0" w:space="0" w:color="auto"/>
                    <w:bottom w:val="none" w:sz="0" w:space="0" w:color="auto"/>
                    <w:right w:val="none" w:sz="0" w:space="0" w:color="auto"/>
                  </w:divBdr>
                  <w:divsChild>
                    <w:div w:id="296303143">
                      <w:marLeft w:val="0"/>
                      <w:marRight w:val="0"/>
                      <w:marTop w:val="0"/>
                      <w:marBottom w:val="0"/>
                      <w:divBdr>
                        <w:top w:val="none" w:sz="0" w:space="0" w:color="auto"/>
                        <w:left w:val="none" w:sz="0" w:space="0" w:color="auto"/>
                        <w:bottom w:val="none" w:sz="0" w:space="0" w:color="auto"/>
                        <w:right w:val="none" w:sz="0" w:space="0" w:color="auto"/>
                      </w:divBdr>
                    </w:div>
                  </w:divsChild>
                </w:div>
                <w:div w:id="2053113129">
                  <w:marLeft w:val="0"/>
                  <w:marRight w:val="0"/>
                  <w:marTop w:val="0"/>
                  <w:marBottom w:val="0"/>
                  <w:divBdr>
                    <w:top w:val="none" w:sz="0" w:space="0" w:color="auto"/>
                    <w:left w:val="none" w:sz="0" w:space="0" w:color="auto"/>
                    <w:bottom w:val="none" w:sz="0" w:space="0" w:color="auto"/>
                    <w:right w:val="none" w:sz="0" w:space="0" w:color="auto"/>
                  </w:divBdr>
                  <w:divsChild>
                    <w:div w:id="635334116">
                      <w:marLeft w:val="0"/>
                      <w:marRight w:val="0"/>
                      <w:marTop w:val="0"/>
                      <w:marBottom w:val="0"/>
                      <w:divBdr>
                        <w:top w:val="none" w:sz="0" w:space="0" w:color="auto"/>
                        <w:left w:val="none" w:sz="0" w:space="0" w:color="auto"/>
                        <w:bottom w:val="none" w:sz="0" w:space="0" w:color="auto"/>
                        <w:right w:val="none" w:sz="0" w:space="0" w:color="auto"/>
                      </w:divBdr>
                    </w:div>
                  </w:divsChild>
                </w:div>
                <w:div w:id="2096318058">
                  <w:marLeft w:val="0"/>
                  <w:marRight w:val="0"/>
                  <w:marTop w:val="0"/>
                  <w:marBottom w:val="0"/>
                  <w:divBdr>
                    <w:top w:val="none" w:sz="0" w:space="0" w:color="auto"/>
                    <w:left w:val="none" w:sz="0" w:space="0" w:color="auto"/>
                    <w:bottom w:val="none" w:sz="0" w:space="0" w:color="auto"/>
                    <w:right w:val="none" w:sz="0" w:space="0" w:color="auto"/>
                  </w:divBdr>
                  <w:divsChild>
                    <w:div w:id="371082285">
                      <w:marLeft w:val="0"/>
                      <w:marRight w:val="0"/>
                      <w:marTop w:val="0"/>
                      <w:marBottom w:val="0"/>
                      <w:divBdr>
                        <w:top w:val="none" w:sz="0" w:space="0" w:color="auto"/>
                        <w:left w:val="none" w:sz="0" w:space="0" w:color="auto"/>
                        <w:bottom w:val="none" w:sz="0" w:space="0" w:color="auto"/>
                        <w:right w:val="none" w:sz="0" w:space="0" w:color="auto"/>
                      </w:divBdr>
                    </w:div>
                  </w:divsChild>
                </w:div>
                <w:div w:id="2122995052">
                  <w:marLeft w:val="0"/>
                  <w:marRight w:val="0"/>
                  <w:marTop w:val="0"/>
                  <w:marBottom w:val="0"/>
                  <w:divBdr>
                    <w:top w:val="none" w:sz="0" w:space="0" w:color="auto"/>
                    <w:left w:val="none" w:sz="0" w:space="0" w:color="auto"/>
                    <w:bottom w:val="none" w:sz="0" w:space="0" w:color="auto"/>
                    <w:right w:val="none" w:sz="0" w:space="0" w:color="auto"/>
                  </w:divBdr>
                  <w:divsChild>
                    <w:div w:id="1653753267">
                      <w:marLeft w:val="0"/>
                      <w:marRight w:val="0"/>
                      <w:marTop w:val="0"/>
                      <w:marBottom w:val="0"/>
                      <w:divBdr>
                        <w:top w:val="none" w:sz="0" w:space="0" w:color="auto"/>
                        <w:left w:val="none" w:sz="0" w:space="0" w:color="auto"/>
                        <w:bottom w:val="none" w:sz="0" w:space="0" w:color="auto"/>
                        <w:right w:val="none" w:sz="0" w:space="0" w:color="auto"/>
                      </w:divBdr>
                    </w:div>
                  </w:divsChild>
                </w:div>
                <w:div w:id="2143108224">
                  <w:marLeft w:val="0"/>
                  <w:marRight w:val="0"/>
                  <w:marTop w:val="0"/>
                  <w:marBottom w:val="0"/>
                  <w:divBdr>
                    <w:top w:val="none" w:sz="0" w:space="0" w:color="auto"/>
                    <w:left w:val="none" w:sz="0" w:space="0" w:color="auto"/>
                    <w:bottom w:val="none" w:sz="0" w:space="0" w:color="auto"/>
                    <w:right w:val="none" w:sz="0" w:space="0" w:color="auto"/>
                  </w:divBdr>
                  <w:divsChild>
                    <w:div w:id="9561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535">
          <w:marLeft w:val="0"/>
          <w:marRight w:val="0"/>
          <w:marTop w:val="0"/>
          <w:marBottom w:val="0"/>
          <w:divBdr>
            <w:top w:val="none" w:sz="0" w:space="0" w:color="auto"/>
            <w:left w:val="none" w:sz="0" w:space="0" w:color="auto"/>
            <w:bottom w:val="none" w:sz="0" w:space="0" w:color="auto"/>
            <w:right w:val="none" w:sz="0" w:space="0" w:color="auto"/>
          </w:divBdr>
        </w:div>
        <w:div w:id="1070495501">
          <w:marLeft w:val="0"/>
          <w:marRight w:val="0"/>
          <w:marTop w:val="0"/>
          <w:marBottom w:val="0"/>
          <w:divBdr>
            <w:top w:val="none" w:sz="0" w:space="0" w:color="auto"/>
            <w:left w:val="none" w:sz="0" w:space="0" w:color="auto"/>
            <w:bottom w:val="none" w:sz="0" w:space="0" w:color="auto"/>
            <w:right w:val="none" w:sz="0" w:space="0" w:color="auto"/>
          </w:divBdr>
          <w:divsChild>
            <w:div w:id="1885170063">
              <w:marLeft w:val="-75"/>
              <w:marRight w:val="0"/>
              <w:marTop w:val="30"/>
              <w:marBottom w:val="30"/>
              <w:divBdr>
                <w:top w:val="none" w:sz="0" w:space="0" w:color="auto"/>
                <w:left w:val="none" w:sz="0" w:space="0" w:color="auto"/>
                <w:bottom w:val="none" w:sz="0" w:space="0" w:color="auto"/>
                <w:right w:val="none" w:sz="0" w:space="0" w:color="auto"/>
              </w:divBdr>
              <w:divsChild>
                <w:div w:id="13116959">
                  <w:marLeft w:val="0"/>
                  <w:marRight w:val="0"/>
                  <w:marTop w:val="0"/>
                  <w:marBottom w:val="0"/>
                  <w:divBdr>
                    <w:top w:val="none" w:sz="0" w:space="0" w:color="auto"/>
                    <w:left w:val="none" w:sz="0" w:space="0" w:color="auto"/>
                    <w:bottom w:val="none" w:sz="0" w:space="0" w:color="auto"/>
                    <w:right w:val="none" w:sz="0" w:space="0" w:color="auto"/>
                  </w:divBdr>
                  <w:divsChild>
                    <w:div w:id="1587566718">
                      <w:marLeft w:val="0"/>
                      <w:marRight w:val="0"/>
                      <w:marTop w:val="0"/>
                      <w:marBottom w:val="0"/>
                      <w:divBdr>
                        <w:top w:val="none" w:sz="0" w:space="0" w:color="auto"/>
                        <w:left w:val="none" w:sz="0" w:space="0" w:color="auto"/>
                        <w:bottom w:val="none" w:sz="0" w:space="0" w:color="auto"/>
                        <w:right w:val="none" w:sz="0" w:space="0" w:color="auto"/>
                      </w:divBdr>
                    </w:div>
                  </w:divsChild>
                </w:div>
                <w:div w:id="32654362">
                  <w:marLeft w:val="0"/>
                  <w:marRight w:val="0"/>
                  <w:marTop w:val="0"/>
                  <w:marBottom w:val="0"/>
                  <w:divBdr>
                    <w:top w:val="none" w:sz="0" w:space="0" w:color="auto"/>
                    <w:left w:val="none" w:sz="0" w:space="0" w:color="auto"/>
                    <w:bottom w:val="none" w:sz="0" w:space="0" w:color="auto"/>
                    <w:right w:val="none" w:sz="0" w:space="0" w:color="auto"/>
                  </w:divBdr>
                  <w:divsChild>
                    <w:div w:id="100612834">
                      <w:marLeft w:val="0"/>
                      <w:marRight w:val="0"/>
                      <w:marTop w:val="0"/>
                      <w:marBottom w:val="0"/>
                      <w:divBdr>
                        <w:top w:val="none" w:sz="0" w:space="0" w:color="auto"/>
                        <w:left w:val="none" w:sz="0" w:space="0" w:color="auto"/>
                        <w:bottom w:val="none" w:sz="0" w:space="0" w:color="auto"/>
                        <w:right w:val="none" w:sz="0" w:space="0" w:color="auto"/>
                      </w:divBdr>
                    </w:div>
                  </w:divsChild>
                </w:div>
                <w:div w:id="120392716">
                  <w:marLeft w:val="0"/>
                  <w:marRight w:val="0"/>
                  <w:marTop w:val="0"/>
                  <w:marBottom w:val="0"/>
                  <w:divBdr>
                    <w:top w:val="none" w:sz="0" w:space="0" w:color="auto"/>
                    <w:left w:val="none" w:sz="0" w:space="0" w:color="auto"/>
                    <w:bottom w:val="none" w:sz="0" w:space="0" w:color="auto"/>
                    <w:right w:val="none" w:sz="0" w:space="0" w:color="auto"/>
                  </w:divBdr>
                  <w:divsChild>
                    <w:div w:id="1462768805">
                      <w:marLeft w:val="0"/>
                      <w:marRight w:val="0"/>
                      <w:marTop w:val="0"/>
                      <w:marBottom w:val="0"/>
                      <w:divBdr>
                        <w:top w:val="none" w:sz="0" w:space="0" w:color="auto"/>
                        <w:left w:val="none" w:sz="0" w:space="0" w:color="auto"/>
                        <w:bottom w:val="none" w:sz="0" w:space="0" w:color="auto"/>
                        <w:right w:val="none" w:sz="0" w:space="0" w:color="auto"/>
                      </w:divBdr>
                    </w:div>
                  </w:divsChild>
                </w:div>
                <w:div w:id="139159152">
                  <w:marLeft w:val="0"/>
                  <w:marRight w:val="0"/>
                  <w:marTop w:val="0"/>
                  <w:marBottom w:val="0"/>
                  <w:divBdr>
                    <w:top w:val="none" w:sz="0" w:space="0" w:color="auto"/>
                    <w:left w:val="none" w:sz="0" w:space="0" w:color="auto"/>
                    <w:bottom w:val="none" w:sz="0" w:space="0" w:color="auto"/>
                    <w:right w:val="none" w:sz="0" w:space="0" w:color="auto"/>
                  </w:divBdr>
                  <w:divsChild>
                    <w:div w:id="1109810176">
                      <w:marLeft w:val="0"/>
                      <w:marRight w:val="0"/>
                      <w:marTop w:val="0"/>
                      <w:marBottom w:val="0"/>
                      <w:divBdr>
                        <w:top w:val="none" w:sz="0" w:space="0" w:color="auto"/>
                        <w:left w:val="none" w:sz="0" w:space="0" w:color="auto"/>
                        <w:bottom w:val="none" w:sz="0" w:space="0" w:color="auto"/>
                        <w:right w:val="none" w:sz="0" w:space="0" w:color="auto"/>
                      </w:divBdr>
                    </w:div>
                  </w:divsChild>
                </w:div>
                <w:div w:id="185800070">
                  <w:marLeft w:val="0"/>
                  <w:marRight w:val="0"/>
                  <w:marTop w:val="0"/>
                  <w:marBottom w:val="0"/>
                  <w:divBdr>
                    <w:top w:val="none" w:sz="0" w:space="0" w:color="auto"/>
                    <w:left w:val="none" w:sz="0" w:space="0" w:color="auto"/>
                    <w:bottom w:val="none" w:sz="0" w:space="0" w:color="auto"/>
                    <w:right w:val="none" w:sz="0" w:space="0" w:color="auto"/>
                  </w:divBdr>
                  <w:divsChild>
                    <w:div w:id="718044773">
                      <w:marLeft w:val="0"/>
                      <w:marRight w:val="0"/>
                      <w:marTop w:val="0"/>
                      <w:marBottom w:val="0"/>
                      <w:divBdr>
                        <w:top w:val="none" w:sz="0" w:space="0" w:color="auto"/>
                        <w:left w:val="none" w:sz="0" w:space="0" w:color="auto"/>
                        <w:bottom w:val="none" w:sz="0" w:space="0" w:color="auto"/>
                        <w:right w:val="none" w:sz="0" w:space="0" w:color="auto"/>
                      </w:divBdr>
                    </w:div>
                  </w:divsChild>
                </w:div>
                <w:div w:id="240795687">
                  <w:marLeft w:val="0"/>
                  <w:marRight w:val="0"/>
                  <w:marTop w:val="0"/>
                  <w:marBottom w:val="0"/>
                  <w:divBdr>
                    <w:top w:val="none" w:sz="0" w:space="0" w:color="auto"/>
                    <w:left w:val="none" w:sz="0" w:space="0" w:color="auto"/>
                    <w:bottom w:val="none" w:sz="0" w:space="0" w:color="auto"/>
                    <w:right w:val="none" w:sz="0" w:space="0" w:color="auto"/>
                  </w:divBdr>
                  <w:divsChild>
                    <w:div w:id="1031490172">
                      <w:marLeft w:val="0"/>
                      <w:marRight w:val="0"/>
                      <w:marTop w:val="0"/>
                      <w:marBottom w:val="0"/>
                      <w:divBdr>
                        <w:top w:val="none" w:sz="0" w:space="0" w:color="auto"/>
                        <w:left w:val="none" w:sz="0" w:space="0" w:color="auto"/>
                        <w:bottom w:val="none" w:sz="0" w:space="0" w:color="auto"/>
                        <w:right w:val="none" w:sz="0" w:space="0" w:color="auto"/>
                      </w:divBdr>
                    </w:div>
                  </w:divsChild>
                </w:div>
                <w:div w:id="342513276">
                  <w:marLeft w:val="0"/>
                  <w:marRight w:val="0"/>
                  <w:marTop w:val="0"/>
                  <w:marBottom w:val="0"/>
                  <w:divBdr>
                    <w:top w:val="none" w:sz="0" w:space="0" w:color="auto"/>
                    <w:left w:val="none" w:sz="0" w:space="0" w:color="auto"/>
                    <w:bottom w:val="none" w:sz="0" w:space="0" w:color="auto"/>
                    <w:right w:val="none" w:sz="0" w:space="0" w:color="auto"/>
                  </w:divBdr>
                  <w:divsChild>
                    <w:div w:id="224069569">
                      <w:marLeft w:val="0"/>
                      <w:marRight w:val="0"/>
                      <w:marTop w:val="0"/>
                      <w:marBottom w:val="0"/>
                      <w:divBdr>
                        <w:top w:val="none" w:sz="0" w:space="0" w:color="auto"/>
                        <w:left w:val="none" w:sz="0" w:space="0" w:color="auto"/>
                        <w:bottom w:val="none" w:sz="0" w:space="0" w:color="auto"/>
                        <w:right w:val="none" w:sz="0" w:space="0" w:color="auto"/>
                      </w:divBdr>
                    </w:div>
                  </w:divsChild>
                </w:div>
                <w:div w:id="374156117">
                  <w:marLeft w:val="0"/>
                  <w:marRight w:val="0"/>
                  <w:marTop w:val="0"/>
                  <w:marBottom w:val="0"/>
                  <w:divBdr>
                    <w:top w:val="none" w:sz="0" w:space="0" w:color="auto"/>
                    <w:left w:val="none" w:sz="0" w:space="0" w:color="auto"/>
                    <w:bottom w:val="none" w:sz="0" w:space="0" w:color="auto"/>
                    <w:right w:val="none" w:sz="0" w:space="0" w:color="auto"/>
                  </w:divBdr>
                  <w:divsChild>
                    <w:div w:id="708606031">
                      <w:marLeft w:val="0"/>
                      <w:marRight w:val="0"/>
                      <w:marTop w:val="0"/>
                      <w:marBottom w:val="0"/>
                      <w:divBdr>
                        <w:top w:val="none" w:sz="0" w:space="0" w:color="auto"/>
                        <w:left w:val="none" w:sz="0" w:space="0" w:color="auto"/>
                        <w:bottom w:val="none" w:sz="0" w:space="0" w:color="auto"/>
                        <w:right w:val="none" w:sz="0" w:space="0" w:color="auto"/>
                      </w:divBdr>
                    </w:div>
                  </w:divsChild>
                </w:div>
                <w:div w:id="393814008">
                  <w:marLeft w:val="0"/>
                  <w:marRight w:val="0"/>
                  <w:marTop w:val="0"/>
                  <w:marBottom w:val="0"/>
                  <w:divBdr>
                    <w:top w:val="none" w:sz="0" w:space="0" w:color="auto"/>
                    <w:left w:val="none" w:sz="0" w:space="0" w:color="auto"/>
                    <w:bottom w:val="none" w:sz="0" w:space="0" w:color="auto"/>
                    <w:right w:val="none" w:sz="0" w:space="0" w:color="auto"/>
                  </w:divBdr>
                  <w:divsChild>
                    <w:div w:id="493570951">
                      <w:marLeft w:val="0"/>
                      <w:marRight w:val="0"/>
                      <w:marTop w:val="0"/>
                      <w:marBottom w:val="0"/>
                      <w:divBdr>
                        <w:top w:val="none" w:sz="0" w:space="0" w:color="auto"/>
                        <w:left w:val="none" w:sz="0" w:space="0" w:color="auto"/>
                        <w:bottom w:val="none" w:sz="0" w:space="0" w:color="auto"/>
                        <w:right w:val="none" w:sz="0" w:space="0" w:color="auto"/>
                      </w:divBdr>
                    </w:div>
                  </w:divsChild>
                </w:div>
                <w:div w:id="782920416">
                  <w:marLeft w:val="0"/>
                  <w:marRight w:val="0"/>
                  <w:marTop w:val="0"/>
                  <w:marBottom w:val="0"/>
                  <w:divBdr>
                    <w:top w:val="none" w:sz="0" w:space="0" w:color="auto"/>
                    <w:left w:val="none" w:sz="0" w:space="0" w:color="auto"/>
                    <w:bottom w:val="none" w:sz="0" w:space="0" w:color="auto"/>
                    <w:right w:val="none" w:sz="0" w:space="0" w:color="auto"/>
                  </w:divBdr>
                  <w:divsChild>
                    <w:div w:id="328755025">
                      <w:marLeft w:val="0"/>
                      <w:marRight w:val="0"/>
                      <w:marTop w:val="0"/>
                      <w:marBottom w:val="0"/>
                      <w:divBdr>
                        <w:top w:val="none" w:sz="0" w:space="0" w:color="auto"/>
                        <w:left w:val="none" w:sz="0" w:space="0" w:color="auto"/>
                        <w:bottom w:val="none" w:sz="0" w:space="0" w:color="auto"/>
                        <w:right w:val="none" w:sz="0" w:space="0" w:color="auto"/>
                      </w:divBdr>
                    </w:div>
                  </w:divsChild>
                </w:div>
                <w:div w:id="900680588">
                  <w:marLeft w:val="0"/>
                  <w:marRight w:val="0"/>
                  <w:marTop w:val="0"/>
                  <w:marBottom w:val="0"/>
                  <w:divBdr>
                    <w:top w:val="none" w:sz="0" w:space="0" w:color="auto"/>
                    <w:left w:val="none" w:sz="0" w:space="0" w:color="auto"/>
                    <w:bottom w:val="none" w:sz="0" w:space="0" w:color="auto"/>
                    <w:right w:val="none" w:sz="0" w:space="0" w:color="auto"/>
                  </w:divBdr>
                  <w:divsChild>
                    <w:div w:id="721755700">
                      <w:marLeft w:val="0"/>
                      <w:marRight w:val="0"/>
                      <w:marTop w:val="0"/>
                      <w:marBottom w:val="0"/>
                      <w:divBdr>
                        <w:top w:val="none" w:sz="0" w:space="0" w:color="auto"/>
                        <w:left w:val="none" w:sz="0" w:space="0" w:color="auto"/>
                        <w:bottom w:val="none" w:sz="0" w:space="0" w:color="auto"/>
                        <w:right w:val="none" w:sz="0" w:space="0" w:color="auto"/>
                      </w:divBdr>
                    </w:div>
                  </w:divsChild>
                </w:div>
                <w:div w:id="952514808">
                  <w:marLeft w:val="0"/>
                  <w:marRight w:val="0"/>
                  <w:marTop w:val="0"/>
                  <w:marBottom w:val="0"/>
                  <w:divBdr>
                    <w:top w:val="none" w:sz="0" w:space="0" w:color="auto"/>
                    <w:left w:val="none" w:sz="0" w:space="0" w:color="auto"/>
                    <w:bottom w:val="none" w:sz="0" w:space="0" w:color="auto"/>
                    <w:right w:val="none" w:sz="0" w:space="0" w:color="auto"/>
                  </w:divBdr>
                  <w:divsChild>
                    <w:div w:id="1718504665">
                      <w:marLeft w:val="0"/>
                      <w:marRight w:val="0"/>
                      <w:marTop w:val="0"/>
                      <w:marBottom w:val="0"/>
                      <w:divBdr>
                        <w:top w:val="none" w:sz="0" w:space="0" w:color="auto"/>
                        <w:left w:val="none" w:sz="0" w:space="0" w:color="auto"/>
                        <w:bottom w:val="none" w:sz="0" w:space="0" w:color="auto"/>
                        <w:right w:val="none" w:sz="0" w:space="0" w:color="auto"/>
                      </w:divBdr>
                    </w:div>
                  </w:divsChild>
                </w:div>
                <w:div w:id="1080367886">
                  <w:marLeft w:val="0"/>
                  <w:marRight w:val="0"/>
                  <w:marTop w:val="0"/>
                  <w:marBottom w:val="0"/>
                  <w:divBdr>
                    <w:top w:val="none" w:sz="0" w:space="0" w:color="auto"/>
                    <w:left w:val="none" w:sz="0" w:space="0" w:color="auto"/>
                    <w:bottom w:val="none" w:sz="0" w:space="0" w:color="auto"/>
                    <w:right w:val="none" w:sz="0" w:space="0" w:color="auto"/>
                  </w:divBdr>
                  <w:divsChild>
                    <w:div w:id="67851004">
                      <w:marLeft w:val="0"/>
                      <w:marRight w:val="0"/>
                      <w:marTop w:val="0"/>
                      <w:marBottom w:val="0"/>
                      <w:divBdr>
                        <w:top w:val="none" w:sz="0" w:space="0" w:color="auto"/>
                        <w:left w:val="none" w:sz="0" w:space="0" w:color="auto"/>
                        <w:bottom w:val="none" w:sz="0" w:space="0" w:color="auto"/>
                        <w:right w:val="none" w:sz="0" w:space="0" w:color="auto"/>
                      </w:divBdr>
                    </w:div>
                  </w:divsChild>
                </w:div>
                <w:div w:id="1122067440">
                  <w:marLeft w:val="0"/>
                  <w:marRight w:val="0"/>
                  <w:marTop w:val="0"/>
                  <w:marBottom w:val="0"/>
                  <w:divBdr>
                    <w:top w:val="none" w:sz="0" w:space="0" w:color="auto"/>
                    <w:left w:val="none" w:sz="0" w:space="0" w:color="auto"/>
                    <w:bottom w:val="none" w:sz="0" w:space="0" w:color="auto"/>
                    <w:right w:val="none" w:sz="0" w:space="0" w:color="auto"/>
                  </w:divBdr>
                  <w:divsChild>
                    <w:div w:id="544219687">
                      <w:marLeft w:val="0"/>
                      <w:marRight w:val="0"/>
                      <w:marTop w:val="0"/>
                      <w:marBottom w:val="0"/>
                      <w:divBdr>
                        <w:top w:val="none" w:sz="0" w:space="0" w:color="auto"/>
                        <w:left w:val="none" w:sz="0" w:space="0" w:color="auto"/>
                        <w:bottom w:val="none" w:sz="0" w:space="0" w:color="auto"/>
                        <w:right w:val="none" w:sz="0" w:space="0" w:color="auto"/>
                      </w:divBdr>
                    </w:div>
                  </w:divsChild>
                </w:div>
                <w:div w:id="1127578446">
                  <w:marLeft w:val="0"/>
                  <w:marRight w:val="0"/>
                  <w:marTop w:val="0"/>
                  <w:marBottom w:val="0"/>
                  <w:divBdr>
                    <w:top w:val="none" w:sz="0" w:space="0" w:color="auto"/>
                    <w:left w:val="none" w:sz="0" w:space="0" w:color="auto"/>
                    <w:bottom w:val="none" w:sz="0" w:space="0" w:color="auto"/>
                    <w:right w:val="none" w:sz="0" w:space="0" w:color="auto"/>
                  </w:divBdr>
                  <w:divsChild>
                    <w:div w:id="1817532370">
                      <w:marLeft w:val="0"/>
                      <w:marRight w:val="0"/>
                      <w:marTop w:val="0"/>
                      <w:marBottom w:val="0"/>
                      <w:divBdr>
                        <w:top w:val="none" w:sz="0" w:space="0" w:color="auto"/>
                        <w:left w:val="none" w:sz="0" w:space="0" w:color="auto"/>
                        <w:bottom w:val="none" w:sz="0" w:space="0" w:color="auto"/>
                        <w:right w:val="none" w:sz="0" w:space="0" w:color="auto"/>
                      </w:divBdr>
                    </w:div>
                  </w:divsChild>
                </w:div>
                <w:div w:id="1216502901">
                  <w:marLeft w:val="0"/>
                  <w:marRight w:val="0"/>
                  <w:marTop w:val="0"/>
                  <w:marBottom w:val="0"/>
                  <w:divBdr>
                    <w:top w:val="none" w:sz="0" w:space="0" w:color="auto"/>
                    <w:left w:val="none" w:sz="0" w:space="0" w:color="auto"/>
                    <w:bottom w:val="none" w:sz="0" w:space="0" w:color="auto"/>
                    <w:right w:val="none" w:sz="0" w:space="0" w:color="auto"/>
                  </w:divBdr>
                  <w:divsChild>
                    <w:div w:id="67853127">
                      <w:marLeft w:val="0"/>
                      <w:marRight w:val="0"/>
                      <w:marTop w:val="0"/>
                      <w:marBottom w:val="0"/>
                      <w:divBdr>
                        <w:top w:val="none" w:sz="0" w:space="0" w:color="auto"/>
                        <w:left w:val="none" w:sz="0" w:space="0" w:color="auto"/>
                        <w:bottom w:val="none" w:sz="0" w:space="0" w:color="auto"/>
                        <w:right w:val="none" w:sz="0" w:space="0" w:color="auto"/>
                      </w:divBdr>
                    </w:div>
                  </w:divsChild>
                </w:div>
                <w:div w:id="1232232662">
                  <w:marLeft w:val="0"/>
                  <w:marRight w:val="0"/>
                  <w:marTop w:val="0"/>
                  <w:marBottom w:val="0"/>
                  <w:divBdr>
                    <w:top w:val="none" w:sz="0" w:space="0" w:color="auto"/>
                    <w:left w:val="none" w:sz="0" w:space="0" w:color="auto"/>
                    <w:bottom w:val="none" w:sz="0" w:space="0" w:color="auto"/>
                    <w:right w:val="none" w:sz="0" w:space="0" w:color="auto"/>
                  </w:divBdr>
                  <w:divsChild>
                    <w:div w:id="1714191941">
                      <w:marLeft w:val="0"/>
                      <w:marRight w:val="0"/>
                      <w:marTop w:val="0"/>
                      <w:marBottom w:val="0"/>
                      <w:divBdr>
                        <w:top w:val="none" w:sz="0" w:space="0" w:color="auto"/>
                        <w:left w:val="none" w:sz="0" w:space="0" w:color="auto"/>
                        <w:bottom w:val="none" w:sz="0" w:space="0" w:color="auto"/>
                        <w:right w:val="none" w:sz="0" w:space="0" w:color="auto"/>
                      </w:divBdr>
                    </w:div>
                  </w:divsChild>
                </w:div>
                <w:div w:id="1240750834">
                  <w:marLeft w:val="0"/>
                  <w:marRight w:val="0"/>
                  <w:marTop w:val="0"/>
                  <w:marBottom w:val="0"/>
                  <w:divBdr>
                    <w:top w:val="none" w:sz="0" w:space="0" w:color="auto"/>
                    <w:left w:val="none" w:sz="0" w:space="0" w:color="auto"/>
                    <w:bottom w:val="none" w:sz="0" w:space="0" w:color="auto"/>
                    <w:right w:val="none" w:sz="0" w:space="0" w:color="auto"/>
                  </w:divBdr>
                  <w:divsChild>
                    <w:div w:id="1064596527">
                      <w:marLeft w:val="0"/>
                      <w:marRight w:val="0"/>
                      <w:marTop w:val="0"/>
                      <w:marBottom w:val="0"/>
                      <w:divBdr>
                        <w:top w:val="none" w:sz="0" w:space="0" w:color="auto"/>
                        <w:left w:val="none" w:sz="0" w:space="0" w:color="auto"/>
                        <w:bottom w:val="none" w:sz="0" w:space="0" w:color="auto"/>
                        <w:right w:val="none" w:sz="0" w:space="0" w:color="auto"/>
                      </w:divBdr>
                    </w:div>
                  </w:divsChild>
                </w:div>
                <w:div w:id="1241989638">
                  <w:marLeft w:val="0"/>
                  <w:marRight w:val="0"/>
                  <w:marTop w:val="0"/>
                  <w:marBottom w:val="0"/>
                  <w:divBdr>
                    <w:top w:val="none" w:sz="0" w:space="0" w:color="auto"/>
                    <w:left w:val="none" w:sz="0" w:space="0" w:color="auto"/>
                    <w:bottom w:val="none" w:sz="0" w:space="0" w:color="auto"/>
                    <w:right w:val="none" w:sz="0" w:space="0" w:color="auto"/>
                  </w:divBdr>
                  <w:divsChild>
                    <w:div w:id="57093619">
                      <w:marLeft w:val="0"/>
                      <w:marRight w:val="0"/>
                      <w:marTop w:val="0"/>
                      <w:marBottom w:val="0"/>
                      <w:divBdr>
                        <w:top w:val="none" w:sz="0" w:space="0" w:color="auto"/>
                        <w:left w:val="none" w:sz="0" w:space="0" w:color="auto"/>
                        <w:bottom w:val="none" w:sz="0" w:space="0" w:color="auto"/>
                        <w:right w:val="none" w:sz="0" w:space="0" w:color="auto"/>
                      </w:divBdr>
                    </w:div>
                  </w:divsChild>
                </w:div>
                <w:div w:id="1257783749">
                  <w:marLeft w:val="0"/>
                  <w:marRight w:val="0"/>
                  <w:marTop w:val="0"/>
                  <w:marBottom w:val="0"/>
                  <w:divBdr>
                    <w:top w:val="none" w:sz="0" w:space="0" w:color="auto"/>
                    <w:left w:val="none" w:sz="0" w:space="0" w:color="auto"/>
                    <w:bottom w:val="none" w:sz="0" w:space="0" w:color="auto"/>
                    <w:right w:val="none" w:sz="0" w:space="0" w:color="auto"/>
                  </w:divBdr>
                  <w:divsChild>
                    <w:div w:id="496724674">
                      <w:marLeft w:val="0"/>
                      <w:marRight w:val="0"/>
                      <w:marTop w:val="0"/>
                      <w:marBottom w:val="0"/>
                      <w:divBdr>
                        <w:top w:val="none" w:sz="0" w:space="0" w:color="auto"/>
                        <w:left w:val="none" w:sz="0" w:space="0" w:color="auto"/>
                        <w:bottom w:val="none" w:sz="0" w:space="0" w:color="auto"/>
                        <w:right w:val="none" w:sz="0" w:space="0" w:color="auto"/>
                      </w:divBdr>
                    </w:div>
                  </w:divsChild>
                </w:div>
                <w:div w:id="1348024674">
                  <w:marLeft w:val="0"/>
                  <w:marRight w:val="0"/>
                  <w:marTop w:val="0"/>
                  <w:marBottom w:val="0"/>
                  <w:divBdr>
                    <w:top w:val="none" w:sz="0" w:space="0" w:color="auto"/>
                    <w:left w:val="none" w:sz="0" w:space="0" w:color="auto"/>
                    <w:bottom w:val="none" w:sz="0" w:space="0" w:color="auto"/>
                    <w:right w:val="none" w:sz="0" w:space="0" w:color="auto"/>
                  </w:divBdr>
                  <w:divsChild>
                    <w:div w:id="908228949">
                      <w:marLeft w:val="0"/>
                      <w:marRight w:val="0"/>
                      <w:marTop w:val="0"/>
                      <w:marBottom w:val="0"/>
                      <w:divBdr>
                        <w:top w:val="none" w:sz="0" w:space="0" w:color="auto"/>
                        <w:left w:val="none" w:sz="0" w:space="0" w:color="auto"/>
                        <w:bottom w:val="none" w:sz="0" w:space="0" w:color="auto"/>
                        <w:right w:val="none" w:sz="0" w:space="0" w:color="auto"/>
                      </w:divBdr>
                    </w:div>
                  </w:divsChild>
                </w:div>
                <w:div w:id="1405300438">
                  <w:marLeft w:val="0"/>
                  <w:marRight w:val="0"/>
                  <w:marTop w:val="0"/>
                  <w:marBottom w:val="0"/>
                  <w:divBdr>
                    <w:top w:val="none" w:sz="0" w:space="0" w:color="auto"/>
                    <w:left w:val="none" w:sz="0" w:space="0" w:color="auto"/>
                    <w:bottom w:val="none" w:sz="0" w:space="0" w:color="auto"/>
                    <w:right w:val="none" w:sz="0" w:space="0" w:color="auto"/>
                  </w:divBdr>
                  <w:divsChild>
                    <w:div w:id="1847281991">
                      <w:marLeft w:val="0"/>
                      <w:marRight w:val="0"/>
                      <w:marTop w:val="0"/>
                      <w:marBottom w:val="0"/>
                      <w:divBdr>
                        <w:top w:val="none" w:sz="0" w:space="0" w:color="auto"/>
                        <w:left w:val="none" w:sz="0" w:space="0" w:color="auto"/>
                        <w:bottom w:val="none" w:sz="0" w:space="0" w:color="auto"/>
                        <w:right w:val="none" w:sz="0" w:space="0" w:color="auto"/>
                      </w:divBdr>
                    </w:div>
                  </w:divsChild>
                </w:div>
                <w:div w:id="1428044490">
                  <w:marLeft w:val="0"/>
                  <w:marRight w:val="0"/>
                  <w:marTop w:val="0"/>
                  <w:marBottom w:val="0"/>
                  <w:divBdr>
                    <w:top w:val="none" w:sz="0" w:space="0" w:color="auto"/>
                    <w:left w:val="none" w:sz="0" w:space="0" w:color="auto"/>
                    <w:bottom w:val="none" w:sz="0" w:space="0" w:color="auto"/>
                    <w:right w:val="none" w:sz="0" w:space="0" w:color="auto"/>
                  </w:divBdr>
                  <w:divsChild>
                    <w:div w:id="46538619">
                      <w:marLeft w:val="0"/>
                      <w:marRight w:val="0"/>
                      <w:marTop w:val="0"/>
                      <w:marBottom w:val="0"/>
                      <w:divBdr>
                        <w:top w:val="none" w:sz="0" w:space="0" w:color="auto"/>
                        <w:left w:val="none" w:sz="0" w:space="0" w:color="auto"/>
                        <w:bottom w:val="none" w:sz="0" w:space="0" w:color="auto"/>
                        <w:right w:val="none" w:sz="0" w:space="0" w:color="auto"/>
                      </w:divBdr>
                    </w:div>
                  </w:divsChild>
                </w:div>
                <w:div w:id="1479298438">
                  <w:marLeft w:val="0"/>
                  <w:marRight w:val="0"/>
                  <w:marTop w:val="0"/>
                  <w:marBottom w:val="0"/>
                  <w:divBdr>
                    <w:top w:val="none" w:sz="0" w:space="0" w:color="auto"/>
                    <w:left w:val="none" w:sz="0" w:space="0" w:color="auto"/>
                    <w:bottom w:val="none" w:sz="0" w:space="0" w:color="auto"/>
                    <w:right w:val="none" w:sz="0" w:space="0" w:color="auto"/>
                  </w:divBdr>
                  <w:divsChild>
                    <w:div w:id="667294971">
                      <w:marLeft w:val="0"/>
                      <w:marRight w:val="0"/>
                      <w:marTop w:val="0"/>
                      <w:marBottom w:val="0"/>
                      <w:divBdr>
                        <w:top w:val="none" w:sz="0" w:space="0" w:color="auto"/>
                        <w:left w:val="none" w:sz="0" w:space="0" w:color="auto"/>
                        <w:bottom w:val="none" w:sz="0" w:space="0" w:color="auto"/>
                        <w:right w:val="none" w:sz="0" w:space="0" w:color="auto"/>
                      </w:divBdr>
                    </w:div>
                  </w:divsChild>
                </w:div>
                <w:div w:id="1509950802">
                  <w:marLeft w:val="0"/>
                  <w:marRight w:val="0"/>
                  <w:marTop w:val="0"/>
                  <w:marBottom w:val="0"/>
                  <w:divBdr>
                    <w:top w:val="none" w:sz="0" w:space="0" w:color="auto"/>
                    <w:left w:val="none" w:sz="0" w:space="0" w:color="auto"/>
                    <w:bottom w:val="none" w:sz="0" w:space="0" w:color="auto"/>
                    <w:right w:val="none" w:sz="0" w:space="0" w:color="auto"/>
                  </w:divBdr>
                  <w:divsChild>
                    <w:div w:id="237911877">
                      <w:marLeft w:val="0"/>
                      <w:marRight w:val="0"/>
                      <w:marTop w:val="0"/>
                      <w:marBottom w:val="0"/>
                      <w:divBdr>
                        <w:top w:val="none" w:sz="0" w:space="0" w:color="auto"/>
                        <w:left w:val="none" w:sz="0" w:space="0" w:color="auto"/>
                        <w:bottom w:val="none" w:sz="0" w:space="0" w:color="auto"/>
                        <w:right w:val="none" w:sz="0" w:space="0" w:color="auto"/>
                      </w:divBdr>
                    </w:div>
                  </w:divsChild>
                </w:div>
                <w:div w:id="1625692238">
                  <w:marLeft w:val="0"/>
                  <w:marRight w:val="0"/>
                  <w:marTop w:val="0"/>
                  <w:marBottom w:val="0"/>
                  <w:divBdr>
                    <w:top w:val="none" w:sz="0" w:space="0" w:color="auto"/>
                    <w:left w:val="none" w:sz="0" w:space="0" w:color="auto"/>
                    <w:bottom w:val="none" w:sz="0" w:space="0" w:color="auto"/>
                    <w:right w:val="none" w:sz="0" w:space="0" w:color="auto"/>
                  </w:divBdr>
                  <w:divsChild>
                    <w:div w:id="1767581771">
                      <w:marLeft w:val="0"/>
                      <w:marRight w:val="0"/>
                      <w:marTop w:val="0"/>
                      <w:marBottom w:val="0"/>
                      <w:divBdr>
                        <w:top w:val="none" w:sz="0" w:space="0" w:color="auto"/>
                        <w:left w:val="none" w:sz="0" w:space="0" w:color="auto"/>
                        <w:bottom w:val="none" w:sz="0" w:space="0" w:color="auto"/>
                        <w:right w:val="none" w:sz="0" w:space="0" w:color="auto"/>
                      </w:divBdr>
                    </w:div>
                  </w:divsChild>
                </w:div>
                <w:div w:id="1651252811">
                  <w:marLeft w:val="0"/>
                  <w:marRight w:val="0"/>
                  <w:marTop w:val="0"/>
                  <w:marBottom w:val="0"/>
                  <w:divBdr>
                    <w:top w:val="none" w:sz="0" w:space="0" w:color="auto"/>
                    <w:left w:val="none" w:sz="0" w:space="0" w:color="auto"/>
                    <w:bottom w:val="none" w:sz="0" w:space="0" w:color="auto"/>
                    <w:right w:val="none" w:sz="0" w:space="0" w:color="auto"/>
                  </w:divBdr>
                  <w:divsChild>
                    <w:div w:id="930551512">
                      <w:marLeft w:val="0"/>
                      <w:marRight w:val="0"/>
                      <w:marTop w:val="0"/>
                      <w:marBottom w:val="0"/>
                      <w:divBdr>
                        <w:top w:val="none" w:sz="0" w:space="0" w:color="auto"/>
                        <w:left w:val="none" w:sz="0" w:space="0" w:color="auto"/>
                        <w:bottom w:val="none" w:sz="0" w:space="0" w:color="auto"/>
                        <w:right w:val="none" w:sz="0" w:space="0" w:color="auto"/>
                      </w:divBdr>
                    </w:div>
                  </w:divsChild>
                </w:div>
                <w:div w:id="1702395536">
                  <w:marLeft w:val="0"/>
                  <w:marRight w:val="0"/>
                  <w:marTop w:val="0"/>
                  <w:marBottom w:val="0"/>
                  <w:divBdr>
                    <w:top w:val="none" w:sz="0" w:space="0" w:color="auto"/>
                    <w:left w:val="none" w:sz="0" w:space="0" w:color="auto"/>
                    <w:bottom w:val="none" w:sz="0" w:space="0" w:color="auto"/>
                    <w:right w:val="none" w:sz="0" w:space="0" w:color="auto"/>
                  </w:divBdr>
                  <w:divsChild>
                    <w:div w:id="1578512880">
                      <w:marLeft w:val="0"/>
                      <w:marRight w:val="0"/>
                      <w:marTop w:val="0"/>
                      <w:marBottom w:val="0"/>
                      <w:divBdr>
                        <w:top w:val="none" w:sz="0" w:space="0" w:color="auto"/>
                        <w:left w:val="none" w:sz="0" w:space="0" w:color="auto"/>
                        <w:bottom w:val="none" w:sz="0" w:space="0" w:color="auto"/>
                        <w:right w:val="none" w:sz="0" w:space="0" w:color="auto"/>
                      </w:divBdr>
                    </w:div>
                  </w:divsChild>
                </w:div>
                <w:div w:id="1730037636">
                  <w:marLeft w:val="0"/>
                  <w:marRight w:val="0"/>
                  <w:marTop w:val="0"/>
                  <w:marBottom w:val="0"/>
                  <w:divBdr>
                    <w:top w:val="none" w:sz="0" w:space="0" w:color="auto"/>
                    <w:left w:val="none" w:sz="0" w:space="0" w:color="auto"/>
                    <w:bottom w:val="none" w:sz="0" w:space="0" w:color="auto"/>
                    <w:right w:val="none" w:sz="0" w:space="0" w:color="auto"/>
                  </w:divBdr>
                  <w:divsChild>
                    <w:div w:id="335767836">
                      <w:marLeft w:val="0"/>
                      <w:marRight w:val="0"/>
                      <w:marTop w:val="0"/>
                      <w:marBottom w:val="0"/>
                      <w:divBdr>
                        <w:top w:val="none" w:sz="0" w:space="0" w:color="auto"/>
                        <w:left w:val="none" w:sz="0" w:space="0" w:color="auto"/>
                        <w:bottom w:val="none" w:sz="0" w:space="0" w:color="auto"/>
                        <w:right w:val="none" w:sz="0" w:space="0" w:color="auto"/>
                      </w:divBdr>
                    </w:div>
                    <w:div w:id="1891914630">
                      <w:marLeft w:val="0"/>
                      <w:marRight w:val="0"/>
                      <w:marTop w:val="0"/>
                      <w:marBottom w:val="0"/>
                      <w:divBdr>
                        <w:top w:val="none" w:sz="0" w:space="0" w:color="auto"/>
                        <w:left w:val="none" w:sz="0" w:space="0" w:color="auto"/>
                        <w:bottom w:val="none" w:sz="0" w:space="0" w:color="auto"/>
                        <w:right w:val="none" w:sz="0" w:space="0" w:color="auto"/>
                      </w:divBdr>
                    </w:div>
                  </w:divsChild>
                </w:div>
                <w:div w:id="2013098746">
                  <w:marLeft w:val="0"/>
                  <w:marRight w:val="0"/>
                  <w:marTop w:val="0"/>
                  <w:marBottom w:val="0"/>
                  <w:divBdr>
                    <w:top w:val="none" w:sz="0" w:space="0" w:color="auto"/>
                    <w:left w:val="none" w:sz="0" w:space="0" w:color="auto"/>
                    <w:bottom w:val="none" w:sz="0" w:space="0" w:color="auto"/>
                    <w:right w:val="none" w:sz="0" w:space="0" w:color="auto"/>
                  </w:divBdr>
                  <w:divsChild>
                    <w:div w:id="97919829">
                      <w:marLeft w:val="0"/>
                      <w:marRight w:val="0"/>
                      <w:marTop w:val="0"/>
                      <w:marBottom w:val="0"/>
                      <w:divBdr>
                        <w:top w:val="none" w:sz="0" w:space="0" w:color="auto"/>
                        <w:left w:val="none" w:sz="0" w:space="0" w:color="auto"/>
                        <w:bottom w:val="none" w:sz="0" w:space="0" w:color="auto"/>
                        <w:right w:val="none" w:sz="0" w:space="0" w:color="auto"/>
                      </w:divBdr>
                    </w:div>
                  </w:divsChild>
                </w:div>
                <w:div w:id="2085688360">
                  <w:marLeft w:val="0"/>
                  <w:marRight w:val="0"/>
                  <w:marTop w:val="0"/>
                  <w:marBottom w:val="0"/>
                  <w:divBdr>
                    <w:top w:val="none" w:sz="0" w:space="0" w:color="auto"/>
                    <w:left w:val="none" w:sz="0" w:space="0" w:color="auto"/>
                    <w:bottom w:val="none" w:sz="0" w:space="0" w:color="auto"/>
                    <w:right w:val="none" w:sz="0" w:space="0" w:color="auto"/>
                  </w:divBdr>
                  <w:divsChild>
                    <w:div w:id="1347902917">
                      <w:marLeft w:val="0"/>
                      <w:marRight w:val="0"/>
                      <w:marTop w:val="0"/>
                      <w:marBottom w:val="0"/>
                      <w:divBdr>
                        <w:top w:val="none" w:sz="0" w:space="0" w:color="auto"/>
                        <w:left w:val="none" w:sz="0" w:space="0" w:color="auto"/>
                        <w:bottom w:val="none" w:sz="0" w:space="0" w:color="auto"/>
                        <w:right w:val="none" w:sz="0" w:space="0" w:color="auto"/>
                      </w:divBdr>
                    </w:div>
                  </w:divsChild>
                </w:div>
                <w:div w:id="2123918131">
                  <w:marLeft w:val="0"/>
                  <w:marRight w:val="0"/>
                  <w:marTop w:val="0"/>
                  <w:marBottom w:val="0"/>
                  <w:divBdr>
                    <w:top w:val="none" w:sz="0" w:space="0" w:color="auto"/>
                    <w:left w:val="none" w:sz="0" w:space="0" w:color="auto"/>
                    <w:bottom w:val="none" w:sz="0" w:space="0" w:color="auto"/>
                    <w:right w:val="none" w:sz="0" w:space="0" w:color="auto"/>
                  </w:divBdr>
                  <w:divsChild>
                    <w:div w:id="2161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2901">
          <w:marLeft w:val="0"/>
          <w:marRight w:val="0"/>
          <w:marTop w:val="0"/>
          <w:marBottom w:val="0"/>
          <w:divBdr>
            <w:top w:val="none" w:sz="0" w:space="0" w:color="auto"/>
            <w:left w:val="none" w:sz="0" w:space="0" w:color="auto"/>
            <w:bottom w:val="none" w:sz="0" w:space="0" w:color="auto"/>
            <w:right w:val="none" w:sz="0" w:space="0" w:color="auto"/>
          </w:divBdr>
        </w:div>
        <w:div w:id="1294216773">
          <w:marLeft w:val="0"/>
          <w:marRight w:val="0"/>
          <w:marTop w:val="0"/>
          <w:marBottom w:val="0"/>
          <w:divBdr>
            <w:top w:val="none" w:sz="0" w:space="0" w:color="auto"/>
            <w:left w:val="none" w:sz="0" w:space="0" w:color="auto"/>
            <w:bottom w:val="none" w:sz="0" w:space="0" w:color="auto"/>
            <w:right w:val="none" w:sz="0" w:space="0" w:color="auto"/>
          </w:divBdr>
        </w:div>
        <w:div w:id="1317875566">
          <w:marLeft w:val="0"/>
          <w:marRight w:val="0"/>
          <w:marTop w:val="0"/>
          <w:marBottom w:val="0"/>
          <w:divBdr>
            <w:top w:val="none" w:sz="0" w:space="0" w:color="auto"/>
            <w:left w:val="none" w:sz="0" w:space="0" w:color="auto"/>
            <w:bottom w:val="none" w:sz="0" w:space="0" w:color="auto"/>
            <w:right w:val="none" w:sz="0" w:space="0" w:color="auto"/>
          </w:divBdr>
        </w:div>
        <w:div w:id="1431119591">
          <w:marLeft w:val="0"/>
          <w:marRight w:val="0"/>
          <w:marTop w:val="0"/>
          <w:marBottom w:val="0"/>
          <w:divBdr>
            <w:top w:val="none" w:sz="0" w:space="0" w:color="auto"/>
            <w:left w:val="none" w:sz="0" w:space="0" w:color="auto"/>
            <w:bottom w:val="none" w:sz="0" w:space="0" w:color="auto"/>
            <w:right w:val="none" w:sz="0" w:space="0" w:color="auto"/>
          </w:divBdr>
        </w:div>
        <w:div w:id="1445536050">
          <w:marLeft w:val="0"/>
          <w:marRight w:val="0"/>
          <w:marTop w:val="0"/>
          <w:marBottom w:val="0"/>
          <w:divBdr>
            <w:top w:val="none" w:sz="0" w:space="0" w:color="auto"/>
            <w:left w:val="none" w:sz="0" w:space="0" w:color="auto"/>
            <w:bottom w:val="none" w:sz="0" w:space="0" w:color="auto"/>
            <w:right w:val="none" w:sz="0" w:space="0" w:color="auto"/>
          </w:divBdr>
        </w:div>
        <w:div w:id="1483236806">
          <w:marLeft w:val="0"/>
          <w:marRight w:val="0"/>
          <w:marTop w:val="0"/>
          <w:marBottom w:val="0"/>
          <w:divBdr>
            <w:top w:val="none" w:sz="0" w:space="0" w:color="auto"/>
            <w:left w:val="none" w:sz="0" w:space="0" w:color="auto"/>
            <w:bottom w:val="none" w:sz="0" w:space="0" w:color="auto"/>
            <w:right w:val="none" w:sz="0" w:space="0" w:color="auto"/>
          </w:divBdr>
        </w:div>
        <w:div w:id="1484194570">
          <w:marLeft w:val="0"/>
          <w:marRight w:val="0"/>
          <w:marTop w:val="0"/>
          <w:marBottom w:val="0"/>
          <w:divBdr>
            <w:top w:val="none" w:sz="0" w:space="0" w:color="auto"/>
            <w:left w:val="none" w:sz="0" w:space="0" w:color="auto"/>
            <w:bottom w:val="none" w:sz="0" w:space="0" w:color="auto"/>
            <w:right w:val="none" w:sz="0" w:space="0" w:color="auto"/>
          </w:divBdr>
        </w:div>
        <w:div w:id="1510103359">
          <w:marLeft w:val="0"/>
          <w:marRight w:val="0"/>
          <w:marTop w:val="0"/>
          <w:marBottom w:val="0"/>
          <w:divBdr>
            <w:top w:val="none" w:sz="0" w:space="0" w:color="auto"/>
            <w:left w:val="none" w:sz="0" w:space="0" w:color="auto"/>
            <w:bottom w:val="none" w:sz="0" w:space="0" w:color="auto"/>
            <w:right w:val="none" w:sz="0" w:space="0" w:color="auto"/>
          </w:divBdr>
          <w:divsChild>
            <w:div w:id="153497375">
              <w:marLeft w:val="-75"/>
              <w:marRight w:val="0"/>
              <w:marTop w:val="30"/>
              <w:marBottom w:val="30"/>
              <w:divBdr>
                <w:top w:val="none" w:sz="0" w:space="0" w:color="auto"/>
                <w:left w:val="none" w:sz="0" w:space="0" w:color="auto"/>
                <w:bottom w:val="none" w:sz="0" w:space="0" w:color="auto"/>
                <w:right w:val="none" w:sz="0" w:space="0" w:color="auto"/>
              </w:divBdr>
              <w:divsChild>
                <w:div w:id="203255313">
                  <w:marLeft w:val="0"/>
                  <w:marRight w:val="0"/>
                  <w:marTop w:val="0"/>
                  <w:marBottom w:val="0"/>
                  <w:divBdr>
                    <w:top w:val="none" w:sz="0" w:space="0" w:color="auto"/>
                    <w:left w:val="none" w:sz="0" w:space="0" w:color="auto"/>
                    <w:bottom w:val="none" w:sz="0" w:space="0" w:color="auto"/>
                    <w:right w:val="none" w:sz="0" w:space="0" w:color="auto"/>
                  </w:divBdr>
                  <w:divsChild>
                    <w:div w:id="870075694">
                      <w:marLeft w:val="0"/>
                      <w:marRight w:val="0"/>
                      <w:marTop w:val="0"/>
                      <w:marBottom w:val="0"/>
                      <w:divBdr>
                        <w:top w:val="none" w:sz="0" w:space="0" w:color="auto"/>
                        <w:left w:val="none" w:sz="0" w:space="0" w:color="auto"/>
                        <w:bottom w:val="none" w:sz="0" w:space="0" w:color="auto"/>
                        <w:right w:val="none" w:sz="0" w:space="0" w:color="auto"/>
                      </w:divBdr>
                    </w:div>
                  </w:divsChild>
                </w:div>
                <w:div w:id="279798946">
                  <w:marLeft w:val="0"/>
                  <w:marRight w:val="0"/>
                  <w:marTop w:val="0"/>
                  <w:marBottom w:val="0"/>
                  <w:divBdr>
                    <w:top w:val="none" w:sz="0" w:space="0" w:color="auto"/>
                    <w:left w:val="none" w:sz="0" w:space="0" w:color="auto"/>
                    <w:bottom w:val="none" w:sz="0" w:space="0" w:color="auto"/>
                    <w:right w:val="none" w:sz="0" w:space="0" w:color="auto"/>
                  </w:divBdr>
                  <w:divsChild>
                    <w:div w:id="1211838604">
                      <w:marLeft w:val="0"/>
                      <w:marRight w:val="0"/>
                      <w:marTop w:val="0"/>
                      <w:marBottom w:val="0"/>
                      <w:divBdr>
                        <w:top w:val="none" w:sz="0" w:space="0" w:color="auto"/>
                        <w:left w:val="none" w:sz="0" w:space="0" w:color="auto"/>
                        <w:bottom w:val="none" w:sz="0" w:space="0" w:color="auto"/>
                        <w:right w:val="none" w:sz="0" w:space="0" w:color="auto"/>
                      </w:divBdr>
                    </w:div>
                  </w:divsChild>
                </w:div>
                <w:div w:id="609897476">
                  <w:marLeft w:val="0"/>
                  <w:marRight w:val="0"/>
                  <w:marTop w:val="0"/>
                  <w:marBottom w:val="0"/>
                  <w:divBdr>
                    <w:top w:val="none" w:sz="0" w:space="0" w:color="auto"/>
                    <w:left w:val="none" w:sz="0" w:space="0" w:color="auto"/>
                    <w:bottom w:val="none" w:sz="0" w:space="0" w:color="auto"/>
                    <w:right w:val="none" w:sz="0" w:space="0" w:color="auto"/>
                  </w:divBdr>
                  <w:divsChild>
                    <w:div w:id="589436390">
                      <w:marLeft w:val="0"/>
                      <w:marRight w:val="0"/>
                      <w:marTop w:val="0"/>
                      <w:marBottom w:val="0"/>
                      <w:divBdr>
                        <w:top w:val="none" w:sz="0" w:space="0" w:color="auto"/>
                        <w:left w:val="none" w:sz="0" w:space="0" w:color="auto"/>
                        <w:bottom w:val="none" w:sz="0" w:space="0" w:color="auto"/>
                        <w:right w:val="none" w:sz="0" w:space="0" w:color="auto"/>
                      </w:divBdr>
                    </w:div>
                  </w:divsChild>
                </w:div>
                <w:div w:id="636420746">
                  <w:marLeft w:val="0"/>
                  <w:marRight w:val="0"/>
                  <w:marTop w:val="0"/>
                  <w:marBottom w:val="0"/>
                  <w:divBdr>
                    <w:top w:val="none" w:sz="0" w:space="0" w:color="auto"/>
                    <w:left w:val="none" w:sz="0" w:space="0" w:color="auto"/>
                    <w:bottom w:val="none" w:sz="0" w:space="0" w:color="auto"/>
                    <w:right w:val="none" w:sz="0" w:space="0" w:color="auto"/>
                  </w:divBdr>
                  <w:divsChild>
                    <w:div w:id="784542167">
                      <w:marLeft w:val="0"/>
                      <w:marRight w:val="0"/>
                      <w:marTop w:val="0"/>
                      <w:marBottom w:val="0"/>
                      <w:divBdr>
                        <w:top w:val="none" w:sz="0" w:space="0" w:color="auto"/>
                        <w:left w:val="none" w:sz="0" w:space="0" w:color="auto"/>
                        <w:bottom w:val="none" w:sz="0" w:space="0" w:color="auto"/>
                        <w:right w:val="none" w:sz="0" w:space="0" w:color="auto"/>
                      </w:divBdr>
                    </w:div>
                  </w:divsChild>
                </w:div>
                <w:div w:id="643311500">
                  <w:marLeft w:val="0"/>
                  <w:marRight w:val="0"/>
                  <w:marTop w:val="0"/>
                  <w:marBottom w:val="0"/>
                  <w:divBdr>
                    <w:top w:val="none" w:sz="0" w:space="0" w:color="auto"/>
                    <w:left w:val="none" w:sz="0" w:space="0" w:color="auto"/>
                    <w:bottom w:val="none" w:sz="0" w:space="0" w:color="auto"/>
                    <w:right w:val="none" w:sz="0" w:space="0" w:color="auto"/>
                  </w:divBdr>
                  <w:divsChild>
                    <w:div w:id="503934544">
                      <w:marLeft w:val="0"/>
                      <w:marRight w:val="0"/>
                      <w:marTop w:val="0"/>
                      <w:marBottom w:val="0"/>
                      <w:divBdr>
                        <w:top w:val="none" w:sz="0" w:space="0" w:color="auto"/>
                        <w:left w:val="none" w:sz="0" w:space="0" w:color="auto"/>
                        <w:bottom w:val="none" w:sz="0" w:space="0" w:color="auto"/>
                        <w:right w:val="none" w:sz="0" w:space="0" w:color="auto"/>
                      </w:divBdr>
                    </w:div>
                  </w:divsChild>
                </w:div>
                <w:div w:id="736166493">
                  <w:marLeft w:val="0"/>
                  <w:marRight w:val="0"/>
                  <w:marTop w:val="0"/>
                  <w:marBottom w:val="0"/>
                  <w:divBdr>
                    <w:top w:val="none" w:sz="0" w:space="0" w:color="auto"/>
                    <w:left w:val="none" w:sz="0" w:space="0" w:color="auto"/>
                    <w:bottom w:val="none" w:sz="0" w:space="0" w:color="auto"/>
                    <w:right w:val="none" w:sz="0" w:space="0" w:color="auto"/>
                  </w:divBdr>
                  <w:divsChild>
                    <w:div w:id="1902792137">
                      <w:marLeft w:val="0"/>
                      <w:marRight w:val="0"/>
                      <w:marTop w:val="0"/>
                      <w:marBottom w:val="0"/>
                      <w:divBdr>
                        <w:top w:val="none" w:sz="0" w:space="0" w:color="auto"/>
                        <w:left w:val="none" w:sz="0" w:space="0" w:color="auto"/>
                        <w:bottom w:val="none" w:sz="0" w:space="0" w:color="auto"/>
                        <w:right w:val="none" w:sz="0" w:space="0" w:color="auto"/>
                      </w:divBdr>
                    </w:div>
                  </w:divsChild>
                </w:div>
                <w:div w:id="1441755135">
                  <w:marLeft w:val="0"/>
                  <w:marRight w:val="0"/>
                  <w:marTop w:val="0"/>
                  <w:marBottom w:val="0"/>
                  <w:divBdr>
                    <w:top w:val="none" w:sz="0" w:space="0" w:color="auto"/>
                    <w:left w:val="none" w:sz="0" w:space="0" w:color="auto"/>
                    <w:bottom w:val="none" w:sz="0" w:space="0" w:color="auto"/>
                    <w:right w:val="none" w:sz="0" w:space="0" w:color="auto"/>
                  </w:divBdr>
                  <w:divsChild>
                    <w:div w:id="2079547421">
                      <w:marLeft w:val="0"/>
                      <w:marRight w:val="0"/>
                      <w:marTop w:val="0"/>
                      <w:marBottom w:val="0"/>
                      <w:divBdr>
                        <w:top w:val="none" w:sz="0" w:space="0" w:color="auto"/>
                        <w:left w:val="none" w:sz="0" w:space="0" w:color="auto"/>
                        <w:bottom w:val="none" w:sz="0" w:space="0" w:color="auto"/>
                        <w:right w:val="none" w:sz="0" w:space="0" w:color="auto"/>
                      </w:divBdr>
                    </w:div>
                  </w:divsChild>
                </w:div>
                <w:div w:id="1487429464">
                  <w:marLeft w:val="0"/>
                  <w:marRight w:val="0"/>
                  <w:marTop w:val="0"/>
                  <w:marBottom w:val="0"/>
                  <w:divBdr>
                    <w:top w:val="none" w:sz="0" w:space="0" w:color="auto"/>
                    <w:left w:val="none" w:sz="0" w:space="0" w:color="auto"/>
                    <w:bottom w:val="none" w:sz="0" w:space="0" w:color="auto"/>
                    <w:right w:val="none" w:sz="0" w:space="0" w:color="auto"/>
                  </w:divBdr>
                  <w:divsChild>
                    <w:div w:id="432866150">
                      <w:marLeft w:val="0"/>
                      <w:marRight w:val="0"/>
                      <w:marTop w:val="0"/>
                      <w:marBottom w:val="0"/>
                      <w:divBdr>
                        <w:top w:val="none" w:sz="0" w:space="0" w:color="auto"/>
                        <w:left w:val="none" w:sz="0" w:space="0" w:color="auto"/>
                        <w:bottom w:val="none" w:sz="0" w:space="0" w:color="auto"/>
                        <w:right w:val="none" w:sz="0" w:space="0" w:color="auto"/>
                      </w:divBdr>
                    </w:div>
                  </w:divsChild>
                </w:div>
                <w:div w:id="1617715808">
                  <w:marLeft w:val="0"/>
                  <w:marRight w:val="0"/>
                  <w:marTop w:val="0"/>
                  <w:marBottom w:val="0"/>
                  <w:divBdr>
                    <w:top w:val="none" w:sz="0" w:space="0" w:color="auto"/>
                    <w:left w:val="none" w:sz="0" w:space="0" w:color="auto"/>
                    <w:bottom w:val="none" w:sz="0" w:space="0" w:color="auto"/>
                    <w:right w:val="none" w:sz="0" w:space="0" w:color="auto"/>
                  </w:divBdr>
                  <w:divsChild>
                    <w:div w:id="1542204001">
                      <w:marLeft w:val="0"/>
                      <w:marRight w:val="0"/>
                      <w:marTop w:val="0"/>
                      <w:marBottom w:val="0"/>
                      <w:divBdr>
                        <w:top w:val="none" w:sz="0" w:space="0" w:color="auto"/>
                        <w:left w:val="none" w:sz="0" w:space="0" w:color="auto"/>
                        <w:bottom w:val="none" w:sz="0" w:space="0" w:color="auto"/>
                        <w:right w:val="none" w:sz="0" w:space="0" w:color="auto"/>
                      </w:divBdr>
                    </w:div>
                  </w:divsChild>
                </w:div>
                <w:div w:id="1806508683">
                  <w:marLeft w:val="0"/>
                  <w:marRight w:val="0"/>
                  <w:marTop w:val="0"/>
                  <w:marBottom w:val="0"/>
                  <w:divBdr>
                    <w:top w:val="none" w:sz="0" w:space="0" w:color="auto"/>
                    <w:left w:val="none" w:sz="0" w:space="0" w:color="auto"/>
                    <w:bottom w:val="none" w:sz="0" w:space="0" w:color="auto"/>
                    <w:right w:val="none" w:sz="0" w:space="0" w:color="auto"/>
                  </w:divBdr>
                  <w:divsChild>
                    <w:div w:id="894243897">
                      <w:marLeft w:val="0"/>
                      <w:marRight w:val="0"/>
                      <w:marTop w:val="0"/>
                      <w:marBottom w:val="0"/>
                      <w:divBdr>
                        <w:top w:val="none" w:sz="0" w:space="0" w:color="auto"/>
                        <w:left w:val="none" w:sz="0" w:space="0" w:color="auto"/>
                        <w:bottom w:val="none" w:sz="0" w:space="0" w:color="auto"/>
                        <w:right w:val="none" w:sz="0" w:space="0" w:color="auto"/>
                      </w:divBdr>
                    </w:div>
                  </w:divsChild>
                </w:div>
                <w:div w:id="1876844327">
                  <w:marLeft w:val="0"/>
                  <w:marRight w:val="0"/>
                  <w:marTop w:val="0"/>
                  <w:marBottom w:val="0"/>
                  <w:divBdr>
                    <w:top w:val="none" w:sz="0" w:space="0" w:color="auto"/>
                    <w:left w:val="none" w:sz="0" w:space="0" w:color="auto"/>
                    <w:bottom w:val="none" w:sz="0" w:space="0" w:color="auto"/>
                    <w:right w:val="none" w:sz="0" w:space="0" w:color="auto"/>
                  </w:divBdr>
                  <w:divsChild>
                    <w:div w:id="1234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5107">
          <w:marLeft w:val="0"/>
          <w:marRight w:val="0"/>
          <w:marTop w:val="0"/>
          <w:marBottom w:val="0"/>
          <w:divBdr>
            <w:top w:val="none" w:sz="0" w:space="0" w:color="auto"/>
            <w:left w:val="none" w:sz="0" w:space="0" w:color="auto"/>
            <w:bottom w:val="none" w:sz="0" w:space="0" w:color="auto"/>
            <w:right w:val="none" w:sz="0" w:space="0" w:color="auto"/>
          </w:divBdr>
          <w:divsChild>
            <w:div w:id="1434520199">
              <w:marLeft w:val="-75"/>
              <w:marRight w:val="0"/>
              <w:marTop w:val="30"/>
              <w:marBottom w:val="30"/>
              <w:divBdr>
                <w:top w:val="none" w:sz="0" w:space="0" w:color="auto"/>
                <w:left w:val="none" w:sz="0" w:space="0" w:color="auto"/>
                <w:bottom w:val="none" w:sz="0" w:space="0" w:color="auto"/>
                <w:right w:val="none" w:sz="0" w:space="0" w:color="auto"/>
              </w:divBdr>
              <w:divsChild>
                <w:div w:id="224420079">
                  <w:marLeft w:val="0"/>
                  <w:marRight w:val="0"/>
                  <w:marTop w:val="0"/>
                  <w:marBottom w:val="0"/>
                  <w:divBdr>
                    <w:top w:val="none" w:sz="0" w:space="0" w:color="auto"/>
                    <w:left w:val="none" w:sz="0" w:space="0" w:color="auto"/>
                    <w:bottom w:val="none" w:sz="0" w:space="0" w:color="auto"/>
                    <w:right w:val="none" w:sz="0" w:space="0" w:color="auto"/>
                  </w:divBdr>
                  <w:divsChild>
                    <w:div w:id="184949952">
                      <w:marLeft w:val="0"/>
                      <w:marRight w:val="0"/>
                      <w:marTop w:val="0"/>
                      <w:marBottom w:val="0"/>
                      <w:divBdr>
                        <w:top w:val="none" w:sz="0" w:space="0" w:color="auto"/>
                        <w:left w:val="none" w:sz="0" w:space="0" w:color="auto"/>
                        <w:bottom w:val="none" w:sz="0" w:space="0" w:color="auto"/>
                        <w:right w:val="none" w:sz="0" w:space="0" w:color="auto"/>
                      </w:divBdr>
                    </w:div>
                  </w:divsChild>
                </w:div>
                <w:div w:id="245116017">
                  <w:marLeft w:val="0"/>
                  <w:marRight w:val="0"/>
                  <w:marTop w:val="0"/>
                  <w:marBottom w:val="0"/>
                  <w:divBdr>
                    <w:top w:val="none" w:sz="0" w:space="0" w:color="auto"/>
                    <w:left w:val="none" w:sz="0" w:space="0" w:color="auto"/>
                    <w:bottom w:val="none" w:sz="0" w:space="0" w:color="auto"/>
                    <w:right w:val="none" w:sz="0" w:space="0" w:color="auto"/>
                  </w:divBdr>
                  <w:divsChild>
                    <w:div w:id="1918322843">
                      <w:marLeft w:val="0"/>
                      <w:marRight w:val="0"/>
                      <w:marTop w:val="0"/>
                      <w:marBottom w:val="0"/>
                      <w:divBdr>
                        <w:top w:val="none" w:sz="0" w:space="0" w:color="auto"/>
                        <w:left w:val="none" w:sz="0" w:space="0" w:color="auto"/>
                        <w:bottom w:val="none" w:sz="0" w:space="0" w:color="auto"/>
                        <w:right w:val="none" w:sz="0" w:space="0" w:color="auto"/>
                      </w:divBdr>
                    </w:div>
                  </w:divsChild>
                </w:div>
                <w:div w:id="295454721">
                  <w:marLeft w:val="0"/>
                  <w:marRight w:val="0"/>
                  <w:marTop w:val="0"/>
                  <w:marBottom w:val="0"/>
                  <w:divBdr>
                    <w:top w:val="none" w:sz="0" w:space="0" w:color="auto"/>
                    <w:left w:val="none" w:sz="0" w:space="0" w:color="auto"/>
                    <w:bottom w:val="none" w:sz="0" w:space="0" w:color="auto"/>
                    <w:right w:val="none" w:sz="0" w:space="0" w:color="auto"/>
                  </w:divBdr>
                  <w:divsChild>
                    <w:div w:id="47992801">
                      <w:marLeft w:val="0"/>
                      <w:marRight w:val="0"/>
                      <w:marTop w:val="0"/>
                      <w:marBottom w:val="0"/>
                      <w:divBdr>
                        <w:top w:val="none" w:sz="0" w:space="0" w:color="auto"/>
                        <w:left w:val="none" w:sz="0" w:space="0" w:color="auto"/>
                        <w:bottom w:val="none" w:sz="0" w:space="0" w:color="auto"/>
                        <w:right w:val="none" w:sz="0" w:space="0" w:color="auto"/>
                      </w:divBdr>
                    </w:div>
                  </w:divsChild>
                </w:div>
                <w:div w:id="439565755">
                  <w:marLeft w:val="0"/>
                  <w:marRight w:val="0"/>
                  <w:marTop w:val="0"/>
                  <w:marBottom w:val="0"/>
                  <w:divBdr>
                    <w:top w:val="none" w:sz="0" w:space="0" w:color="auto"/>
                    <w:left w:val="none" w:sz="0" w:space="0" w:color="auto"/>
                    <w:bottom w:val="none" w:sz="0" w:space="0" w:color="auto"/>
                    <w:right w:val="none" w:sz="0" w:space="0" w:color="auto"/>
                  </w:divBdr>
                  <w:divsChild>
                    <w:div w:id="1429472167">
                      <w:marLeft w:val="0"/>
                      <w:marRight w:val="0"/>
                      <w:marTop w:val="0"/>
                      <w:marBottom w:val="0"/>
                      <w:divBdr>
                        <w:top w:val="none" w:sz="0" w:space="0" w:color="auto"/>
                        <w:left w:val="none" w:sz="0" w:space="0" w:color="auto"/>
                        <w:bottom w:val="none" w:sz="0" w:space="0" w:color="auto"/>
                        <w:right w:val="none" w:sz="0" w:space="0" w:color="auto"/>
                      </w:divBdr>
                    </w:div>
                  </w:divsChild>
                </w:div>
                <w:div w:id="739404952">
                  <w:marLeft w:val="0"/>
                  <w:marRight w:val="0"/>
                  <w:marTop w:val="0"/>
                  <w:marBottom w:val="0"/>
                  <w:divBdr>
                    <w:top w:val="none" w:sz="0" w:space="0" w:color="auto"/>
                    <w:left w:val="none" w:sz="0" w:space="0" w:color="auto"/>
                    <w:bottom w:val="none" w:sz="0" w:space="0" w:color="auto"/>
                    <w:right w:val="none" w:sz="0" w:space="0" w:color="auto"/>
                  </w:divBdr>
                  <w:divsChild>
                    <w:div w:id="1646623994">
                      <w:marLeft w:val="0"/>
                      <w:marRight w:val="0"/>
                      <w:marTop w:val="0"/>
                      <w:marBottom w:val="0"/>
                      <w:divBdr>
                        <w:top w:val="none" w:sz="0" w:space="0" w:color="auto"/>
                        <w:left w:val="none" w:sz="0" w:space="0" w:color="auto"/>
                        <w:bottom w:val="none" w:sz="0" w:space="0" w:color="auto"/>
                        <w:right w:val="none" w:sz="0" w:space="0" w:color="auto"/>
                      </w:divBdr>
                    </w:div>
                  </w:divsChild>
                </w:div>
                <w:div w:id="782653142">
                  <w:marLeft w:val="0"/>
                  <w:marRight w:val="0"/>
                  <w:marTop w:val="0"/>
                  <w:marBottom w:val="0"/>
                  <w:divBdr>
                    <w:top w:val="none" w:sz="0" w:space="0" w:color="auto"/>
                    <w:left w:val="none" w:sz="0" w:space="0" w:color="auto"/>
                    <w:bottom w:val="none" w:sz="0" w:space="0" w:color="auto"/>
                    <w:right w:val="none" w:sz="0" w:space="0" w:color="auto"/>
                  </w:divBdr>
                  <w:divsChild>
                    <w:div w:id="1161853421">
                      <w:marLeft w:val="0"/>
                      <w:marRight w:val="0"/>
                      <w:marTop w:val="0"/>
                      <w:marBottom w:val="0"/>
                      <w:divBdr>
                        <w:top w:val="none" w:sz="0" w:space="0" w:color="auto"/>
                        <w:left w:val="none" w:sz="0" w:space="0" w:color="auto"/>
                        <w:bottom w:val="none" w:sz="0" w:space="0" w:color="auto"/>
                        <w:right w:val="none" w:sz="0" w:space="0" w:color="auto"/>
                      </w:divBdr>
                    </w:div>
                  </w:divsChild>
                </w:div>
                <w:div w:id="967587096">
                  <w:marLeft w:val="0"/>
                  <w:marRight w:val="0"/>
                  <w:marTop w:val="0"/>
                  <w:marBottom w:val="0"/>
                  <w:divBdr>
                    <w:top w:val="none" w:sz="0" w:space="0" w:color="auto"/>
                    <w:left w:val="none" w:sz="0" w:space="0" w:color="auto"/>
                    <w:bottom w:val="none" w:sz="0" w:space="0" w:color="auto"/>
                    <w:right w:val="none" w:sz="0" w:space="0" w:color="auto"/>
                  </w:divBdr>
                  <w:divsChild>
                    <w:div w:id="1601138550">
                      <w:marLeft w:val="0"/>
                      <w:marRight w:val="0"/>
                      <w:marTop w:val="0"/>
                      <w:marBottom w:val="0"/>
                      <w:divBdr>
                        <w:top w:val="none" w:sz="0" w:space="0" w:color="auto"/>
                        <w:left w:val="none" w:sz="0" w:space="0" w:color="auto"/>
                        <w:bottom w:val="none" w:sz="0" w:space="0" w:color="auto"/>
                        <w:right w:val="none" w:sz="0" w:space="0" w:color="auto"/>
                      </w:divBdr>
                    </w:div>
                  </w:divsChild>
                </w:div>
                <w:div w:id="1022244917">
                  <w:marLeft w:val="0"/>
                  <w:marRight w:val="0"/>
                  <w:marTop w:val="0"/>
                  <w:marBottom w:val="0"/>
                  <w:divBdr>
                    <w:top w:val="none" w:sz="0" w:space="0" w:color="auto"/>
                    <w:left w:val="none" w:sz="0" w:space="0" w:color="auto"/>
                    <w:bottom w:val="none" w:sz="0" w:space="0" w:color="auto"/>
                    <w:right w:val="none" w:sz="0" w:space="0" w:color="auto"/>
                  </w:divBdr>
                  <w:divsChild>
                    <w:div w:id="1676179950">
                      <w:marLeft w:val="0"/>
                      <w:marRight w:val="0"/>
                      <w:marTop w:val="0"/>
                      <w:marBottom w:val="0"/>
                      <w:divBdr>
                        <w:top w:val="none" w:sz="0" w:space="0" w:color="auto"/>
                        <w:left w:val="none" w:sz="0" w:space="0" w:color="auto"/>
                        <w:bottom w:val="none" w:sz="0" w:space="0" w:color="auto"/>
                        <w:right w:val="none" w:sz="0" w:space="0" w:color="auto"/>
                      </w:divBdr>
                    </w:div>
                  </w:divsChild>
                </w:div>
                <w:div w:id="1311396810">
                  <w:marLeft w:val="0"/>
                  <w:marRight w:val="0"/>
                  <w:marTop w:val="0"/>
                  <w:marBottom w:val="0"/>
                  <w:divBdr>
                    <w:top w:val="none" w:sz="0" w:space="0" w:color="auto"/>
                    <w:left w:val="none" w:sz="0" w:space="0" w:color="auto"/>
                    <w:bottom w:val="none" w:sz="0" w:space="0" w:color="auto"/>
                    <w:right w:val="none" w:sz="0" w:space="0" w:color="auto"/>
                  </w:divBdr>
                  <w:divsChild>
                    <w:div w:id="456341770">
                      <w:marLeft w:val="0"/>
                      <w:marRight w:val="0"/>
                      <w:marTop w:val="0"/>
                      <w:marBottom w:val="0"/>
                      <w:divBdr>
                        <w:top w:val="none" w:sz="0" w:space="0" w:color="auto"/>
                        <w:left w:val="none" w:sz="0" w:space="0" w:color="auto"/>
                        <w:bottom w:val="none" w:sz="0" w:space="0" w:color="auto"/>
                        <w:right w:val="none" w:sz="0" w:space="0" w:color="auto"/>
                      </w:divBdr>
                    </w:div>
                  </w:divsChild>
                </w:div>
                <w:div w:id="1594241373">
                  <w:marLeft w:val="0"/>
                  <w:marRight w:val="0"/>
                  <w:marTop w:val="0"/>
                  <w:marBottom w:val="0"/>
                  <w:divBdr>
                    <w:top w:val="none" w:sz="0" w:space="0" w:color="auto"/>
                    <w:left w:val="none" w:sz="0" w:space="0" w:color="auto"/>
                    <w:bottom w:val="none" w:sz="0" w:space="0" w:color="auto"/>
                    <w:right w:val="none" w:sz="0" w:space="0" w:color="auto"/>
                  </w:divBdr>
                  <w:divsChild>
                    <w:div w:id="2047483969">
                      <w:marLeft w:val="0"/>
                      <w:marRight w:val="0"/>
                      <w:marTop w:val="0"/>
                      <w:marBottom w:val="0"/>
                      <w:divBdr>
                        <w:top w:val="none" w:sz="0" w:space="0" w:color="auto"/>
                        <w:left w:val="none" w:sz="0" w:space="0" w:color="auto"/>
                        <w:bottom w:val="none" w:sz="0" w:space="0" w:color="auto"/>
                        <w:right w:val="none" w:sz="0" w:space="0" w:color="auto"/>
                      </w:divBdr>
                    </w:div>
                  </w:divsChild>
                </w:div>
                <w:div w:id="1634216882">
                  <w:marLeft w:val="0"/>
                  <w:marRight w:val="0"/>
                  <w:marTop w:val="0"/>
                  <w:marBottom w:val="0"/>
                  <w:divBdr>
                    <w:top w:val="none" w:sz="0" w:space="0" w:color="auto"/>
                    <w:left w:val="none" w:sz="0" w:space="0" w:color="auto"/>
                    <w:bottom w:val="none" w:sz="0" w:space="0" w:color="auto"/>
                    <w:right w:val="none" w:sz="0" w:space="0" w:color="auto"/>
                  </w:divBdr>
                  <w:divsChild>
                    <w:div w:id="1800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4847">
          <w:marLeft w:val="0"/>
          <w:marRight w:val="0"/>
          <w:marTop w:val="0"/>
          <w:marBottom w:val="0"/>
          <w:divBdr>
            <w:top w:val="none" w:sz="0" w:space="0" w:color="auto"/>
            <w:left w:val="none" w:sz="0" w:space="0" w:color="auto"/>
            <w:bottom w:val="none" w:sz="0" w:space="0" w:color="auto"/>
            <w:right w:val="none" w:sz="0" w:space="0" w:color="auto"/>
          </w:divBdr>
        </w:div>
        <w:div w:id="2002002916">
          <w:marLeft w:val="0"/>
          <w:marRight w:val="0"/>
          <w:marTop w:val="0"/>
          <w:marBottom w:val="0"/>
          <w:divBdr>
            <w:top w:val="none" w:sz="0" w:space="0" w:color="auto"/>
            <w:left w:val="none" w:sz="0" w:space="0" w:color="auto"/>
            <w:bottom w:val="none" w:sz="0" w:space="0" w:color="auto"/>
            <w:right w:val="none" w:sz="0" w:space="0" w:color="auto"/>
          </w:divBdr>
          <w:divsChild>
            <w:div w:id="2052654297">
              <w:marLeft w:val="-75"/>
              <w:marRight w:val="0"/>
              <w:marTop w:val="30"/>
              <w:marBottom w:val="30"/>
              <w:divBdr>
                <w:top w:val="none" w:sz="0" w:space="0" w:color="auto"/>
                <w:left w:val="none" w:sz="0" w:space="0" w:color="auto"/>
                <w:bottom w:val="none" w:sz="0" w:space="0" w:color="auto"/>
                <w:right w:val="none" w:sz="0" w:space="0" w:color="auto"/>
              </w:divBdr>
              <w:divsChild>
                <w:div w:id="221060456">
                  <w:marLeft w:val="0"/>
                  <w:marRight w:val="0"/>
                  <w:marTop w:val="0"/>
                  <w:marBottom w:val="0"/>
                  <w:divBdr>
                    <w:top w:val="none" w:sz="0" w:space="0" w:color="auto"/>
                    <w:left w:val="none" w:sz="0" w:space="0" w:color="auto"/>
                    <w:bottom w:val="none" w:sz="0" w:space="0" w:color="auto"/>
                    <w:right w:val="none" w:sz="0" w:space="0" w:color="auto"/>
                  </w:divBdr>
                  <w:divsChild>
                    <w:div w:id="148910053">
                      <w:marLeft w:val="0"/>
                      <w:marRight w:val="0"/>
                      <w:marTop w:val="0"/>
                      <w:marBottom w:val="0"/>
                      <w:divBdr>
                        <w:top w:val="none" w:sz="0" w:space="0" w:color="auto"/>
                        <w:left w:val="none" w:sz="0" w:space="0" w:color="auto"/>
                        <w:bottom w:val="none" w:sz="0" w:space="0" w:color="auto"/>
                        <w:right w:val="none" w:sz="0" w:space="0" w:color="auto"/>
                      </w:divBdr>
                    </w:div>
                  </w:divsChild>
                </w:div>
                <w:div w:id="468674163">
                  <w:marLeft w:val="0"/>
                  <w:marRight w:val="0"/>
                  <w:marTop w:val="0"/>
                  <w:marBottom w:val="0"/>
                  <w:divBdr>
                    <w:top w:val="none" w:sz="0" w:space="0" w:color="auto"/>
                    <w:left w:val="none" w:sz="0" w:space="0" w:color="auto"/>
                    <w:bottom w:val="none" w:sz="0" w:space="0" w:color="auto"/>
                    <w:right w:val="none" w:sz="0" w:space="0" w:color="auto"/>
                  </w:divBdr>
                  <w:divsChild>
                    <w:div w:id="1212813040">
                      <w:marLeft w:val="0"/>
                      <w:marRight w:val="0"/>
                      <w:marTop w:val="0"/>
                      <w:marBottom w:val="0"/>
                      <w:divBdr>
                        <w:top w:val="none" w:sz="0" w:space="0" w:color="auto"/>
                        <w:left w:val="none" w:sz="0" w:space="0" w:color="auto"/>
                        <w:bottom w:val="none" w:sz="0" w:space="0" w:color="auto"/>
                        <w:right w:val="none" w:sz="0" w:space="0" w:color="auto"/>
                      </w:divBdr>
                    </w:div>
                  </w:divsChild>
                </w:div>
                <w:div w:id="758601995">
                  <w:marLeft w:val="0"/>
                  <w:marRight w:val="0"/>
                  <w:marTop w:val="0"/>
                  <w:marBottom w:val="0"/>
                  <w:divBdr>
                    <w:top w:val="none" w:sz="0" w:space="0" w:color="auto"/>
                    <w:left w:val="none" w:sz="0" w:space="0" w:color="auto"/>
                    <w:bottom w:val="none" w:sz="0" w:space="0" w:color="auto"/>
                    <w:right w:val="none" w:sz="0" w:space="0" w:color="auto"/>
                  </w:divBdr>
                  <w:divsChild>
                    <w:div w:id="1507553853">
                      <w:marLeft w:val="0"/>
                      <w:marRight w:val="0"/>
                      <w:marTop w:val="0"/>
                      <w:marBottom w:val="0"/>
                      <w:divBdr>
                        <w:top w:val="none" w:sz="0" w:space="0" w:color="auto"/>
                        <w:left w:val="none" w:sz="0" w:space="0" w:color="auto"/>
                        <w:bottom w:val="none" w:sz="0" w:space="0" w:color="auto"/>
                        <w:right w:val="none" w:sz="0" w:space="0" w:color="auto"/>
                      </w:divBdr>
                    </w:div>
                  </w:divsChild>
                </w:div>
                <w:div w:id="837890399">
                  <w:marLeft w:val="0"/>
                  <w:marRight w:val="0"/>
                  <w:marTop w:val="0"/>
                  <w:marBottom w:val="0"/>
                  <w:divBdr>
                    <w:top w:val="none" w:sz="0" w:space="0" w:color="auto"/>
                    <w:left w:val="none" w:sz="0" w:space="0" w:color="auto"/>
                    <w:bottom w:val="none" w:sz="0" w:space="0" w:color="auto"/>
                    <w:right w:val="none" w:sz="0" w:space="0" w:color="auto"/>
                  </w:divBdr>
                  <w:divsChild>
                    <w:div w:id="265694786">
                      <w:marLeft w:val="0"/>
                      <w:marRight w:val="0"/>
                      <w:marTop w:val="0"/>
                      <w:marBottom w:val="0"/>
                      <w:divBdr>
                        <w:top w:val="none" w:sz="0" w:space="0" w:color="auto"/>
                        <w:left w:val="none" w:sz="0" w:space="0" w:color="auto"/>
                        <w:bottom w:val="none" w:sz="0" w:space="0" w:color="auto"/>
                        <w:right w:val="none" w:sz="0" w:space="0" w:color="auto"/>
                      </w:divBdr>
                    </w:div>
                  </w:divsChild>
                </w:div>
                <w:div w:id="1220483598">
                  <w:marLeft w:val="0"/>
                  <w:marRight w:val="0"/>
                  <w:marTop w:val="0"/>
                  <w:marBottom w:val="0"/>
                  <w:divBdr>
                    <w:top w:val="none" w:sz="0" w:space="0" w:color="auto"/>
                    <w:left w:val="none" w:sz="0" w:space="0" w:color="auto"/>
                    <w:bottom w:val="none" w:sz="0" w:space="0" w:color="auto"/>
                    <w:right w:val="none" w:sz="0" w:space="0" w:color="auto"/>
                  </w:divBdr>
                  <w:divsChild>
                    <w:div w:id="825437949">
                      <w:marLeft w:val="0"/>
                      <w:marRight w:val="0"/>
                      <w:marTop w:val="0"/>
                      <w:marBottom w:val="0"/>
                      <w:divBdr>
                        <w:top w:val="none" w:sz="0" w:space="0" w:color="auto"/>
                        <w:left w:val="none" w:sz="0" w:space="0" w:color="auto"/>
                        <w:bottom w:val="none" w:sz="0" w:space="0" w:color="auto"/>
                        <w:right w:val="none" w:sz="0" w:space="0" w:color="auto"/>
                      </w:divBdr>
                    </w:div>
                  </w:divsChild>
                </w:div>
                <w:div w:id="1240364229">
                  <w:marLeft w:val="0"/>
                  <w:marRight w:val="0"/>
                  <w:marTop w:val="0"/>
                  <w:marBottom w:val="0"/>
                  <w:divBdr>
                    <w:top w:val="none" w:sz="0" w:space="0" w:color="auto"/>
                    <w:left w:val="none" w:sz="0" w:space="0" w:color="auto"/>
                    <w:bottom w:val="none" w:sz="0" w:space="0" w:color="auto"/>
                    <w:right w:val="none" w:sz="0" w:space="0" w:color="auto"/>
                  </w:divBdr>
                  <w:divsChild>
                    <w:div w:id="723987421">
                      <w:marLeft w:val="0"/>
                      <w:marRight w:val="0"/>
                      <w:marTop w:val="0"/>
                      <w:marBottom w:val="0"/>
                      <w:divBdr>
                        <w:top w:val="none" w:sz="0" w:space="0" w:color="auto"/>
                        <w:left w:val="none" w:sz="0" w:space="0" w:color="auto"/>
                        <w:bottom w:val="none" w:sz="0" w:space="0" w:color="auto"/>
                        <w:right w:val="none" w:sz="0" w:space="0" w:color="auto"/>
                      </w:divBdr>
                    </w:div>
                  </w:divsChild>
                </w:div>
                <w:div w:id="1367868527">
                  <w:marLeft w:val="0"/>
                  <w:marRight w:val="0"/>
                  <w:marTop w:val="0"/>
                  <w:marBottom w:val="0"/>
                  <w:divBdr>
                    <w:top w:val="none" w:sz="0" w:space="0" w:color="auto"/>
                    <w:left w:val="none" w:sz="0" w:space="0" w:color="auto"/>
                    <w:bottom w:val="none" w:sz="0" w:space="0" w:color="auto"/>
                    <w:right w:val="none" w:sz="0" w:space="0" w:color="auto"/>
                  </w:divBdr>
                  <w:divsChild>
                    <w:div w:id="326985674">
                      <w:marLeft w:val="0"/>
                      <w:marRight w:val="0"/>
                      <w:marTop w:val="0"/>
                      <w:marBottom w:val="0"/>
                      <w:divBdr>
                        <w:top w:val="none" w:sz="0" w:space="0" w:color="auto"/>
                        <w:left w:val="none" w:sz="0" w:space="0" w:color="auto"/>
                        <w:bottom w:val="none" w:sz="0" w:space="0" w:color="auto"/>
                        <w:right w:val="none" w:sz="0" w:space="0" w:color="auto"/>
                      </w:divBdr>
                    </w:div>
                  </w:divsChild>
                </w:div>
                <w:div w:id="1442257480">
                  <w:marLeft w:val="0"/>
                  <w:marRight w:val="0"/>
                  <w:marTop w:val="0"/>
                  <w:marBottom w:val="0"/>
                  <w:divBdr>
                    <w:top w:val="none" w:sz="0" w:space="0" w:color="auto"/>
                    <w:left w:val="none" w:sz="0" w:space="0" w:color="auto"/>
                    <w:bottom w:val="none" w:sz="0" w:space="0" w:color="auto"/>
                    <w:right w:val="none" w:sz="0" w:space="0" w:color="auto"/>
                  </w:divBdr>
                  <w:divsChild>
                    <w:div w:id="1670713954">
                      <w:marLeft w:val="0"/>
                      <w:marRight w:val="0"/>
                      <w:marTop w:val="0"/>
                      <w:marBottom w:val="0"/>
                      <w:divBdr>
                        <w:top w:val="none" w:sz="0" w:space="0" w:color="auto"/>
                        <w:left w:val="none" w:sz="0" w:space="0" w:color="auto"/>
                        <w:bottom w:val="none" w:sz="0" w:space="0" w:color="auto"/>
                        <w:right w:val="none" w:sz="0" w:space="0" w:color="auto"/>
                      </w:divBdr>
                    </w:div>
                  </w:divsChild>
                </w:div>
                <w:div w:id="1682664212">
                  <w:marLeft w:val="0"/>
                  <w:marRight w:val="0"/>
                  <w:marTop w:val="0"/>
                  <w:marBottom w:val="0"/>
                  <w:divBdr>
                    <w:top w:val="none" w:sz="0" w:space="0" w:color="auto"/>
                    <w:left w:val="none" w:sz="0" w:space="0" w:color="auto"/>
                    <w:bottom w:val="none" w:sz="0" w:space="0" w:color="auto"/>
                    <w:right w:val="none" w:sz="0" w:space="0" w:color="auto"/>
                  </w:divBdr>
                  <w:divsChild>
                    <w:div w:id="284697175">
                      <w:marLeft w:val="0"/>
                      <w:marRight w:val="0"/>
                      <w:marTop w:val="0"/>
                      <w:marBottom w:val="0"/>
                      <w:divBdr>
                        <w:top w:val="none" w:sz="0" w:space="0" w:color="auto"/>
                        <w:left w:val="none" w:sz="0" w:space="0" w:color="auto"/>
                        <w:bottom w:val="none" w:sz="0" w:space="0" w:color="auto"/>
                        <w:right w:val="none" w:sz="0" w:space="0" w:color="auto"/>
                      </w:divBdr>
                    </w:div>
                  </w:divsChild>
                </w:div>
                <w:div w:id="1955092165">
                  <w:marLeft w:val="0"/>
                  <w:marRight w:val="0"/>
                  <w:marTop w:val="0"/>
                  <w:marBottom w:val="0"/>
                  <w:divBdr>
                    <w:top w:val="none" w:sz="0" w:space="0" w:color="auto"/>
                    <w:left w:val="none" w:sz="0" w:space="0" w:color="auto"/>
                    <w:bottom w:val="none" w:sz="0" w:space="0" w:color="auto"/>
                    <w:right w:val="none" w:sz="0" w:space="0" w:color="auto"/>
                  </w:divBdr>
                  <w:divsChild>
                    <w:div w:id="17962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9039">
          <w:marLeft w:val="0"/>
          <w:marRight w:val="0"/>
          <w:marTop w:val="0"/>
          <w:marBottom w:val="0"/>
          <w:divBdr>
            <w:top w:val="none" w:sz="0" w:space="0" w:color="auto"/>
            <w:left w:val="none" w:sz="0" w:space="0" w:color="auto"/>
            <w:bottom w:val="none" w:sz="0" w:space="0" w:color="auto"/>
            <w:right w:val="none" w:sz="0" w:space="0" w:color="auto"/>
          </w:divBdr>
        </w:div>
      </w:divsChild>
    </w:div>
    <w:div w:id="407580129">
      <w:bodyDiv w:val="1"/>
      <w:marLeft w:val="0"/>
      <w:marRight w:val="0"/>
      <w:marTop w:val="0"/>
      <w:marBottom w:val="0"/>
      <w:divBdr>
        <w:top w:val="none" w:sz="0" w:space="0" w:color="auto"/>
        <w:left w:val="none" w:sz="0" w:space="0" w:color="auto"/>
        <w:bottom w:val="none" w:sz="0" w:space="0" w:color="auto"/>
        <w:right w:val="none" w:sz="0" w:space="0" w:color="auto"/>
      </w:divBdr>
    </w:div>
    <w:div w:id="667559705">
      <w:bodyDiv w:val="1"/>
      <w:marLeft w:val="0"/>
      <w:marRight w:val="0"/>
      <w:marTop w:val="0"/>
      <w:marBottom w:val="0"/>
      <w:divBdr>
        <w:top w:val="none" w:sz="0" w:space="0" w:color="auto"/>
        <w:left w:val="none" w:sz="0" w:space="0" w:color="auto"/>
        <w:bottom w:val="none" w:sz="0" w:space="0" w:color="auto"/>
        <w:right w:val="none" w:sz="0" w:space="0" w:color="auto"/>
      </w:divBdr>
    </w:div>
    <w:div w:id="868839997">
      <w:bodyDiv w:val="1"/>
      <w:marLeft w:val="0"/>
      <w:marRight w:val="0"/>
      <w:marTop w:val="0"/>
      <w:marBottom w:val="0"/>
      <w:divBdr>
        <w:top w:val="none" w:sz="0" w:space="0" w:color="auto"/>
        <w:left w:val="none" w:sz="0" w:space="0" w:color="auto"/>
        <w:bottom w:val="none" w:sz="0" w:space="0" w:color="auto"/>
        <w:right w:val="none" w:sz="0" w:space="0" w:color="auto"/>
      </w:divBdr>
    </w:div>
    <w:div w:id="923684502">
      <w:bodyDiv w:val="1"/>
      <w:marLeft w:val="0"/>
      <w:marRight w:val="0"/>
      <w:marTop w:val="0"/>
      <w:marBottom w:val="0"/>
      <w:divBdr>
        <w:top w:val="none" w:sz="0" w:space="0" w:color="auto"/>
        <w:left w:val="none" w:sz="0" w:space="0" w:color="auto"/>
        <w:bottom w:val="none" w:sz="0" w:space="0" w:color="auto"/>
        <w:right w:val="none" w:sz="0" w:space="0" w:color="auto"/>
      </w:divBdr>
    </w:div>
    <w:div w:id="1020011939">
      <w:bodyDiv w:val="1"/>
      <w:marLeft w:val="0"/>
      <w:marRight w:val="0"/>
      <w:marTop w:val="0"/>
      <w:marBottom w:val="0"/>
      <w:divBdr>
        <w:top w:val="none" w:sz="0" w:space="0" w:color="auto"/>
        <w:left w:val="none" w:sz="0" w:space="0" w:color="auto"/>
        <w:bottom w:val="none" w:sz="0" w:space="0" w:color="auto"/>
        <w:right w:val="none" w:sz="0" w:space="0" w:color="auto"/>
      </w:divBdr>
    </w:div>
    <w:div w:id="1033647971">
      <w:bodyDiv w:val="1"/>
      <w:marLeft w:val="0"/>
      <w:marRight w:val="0"/>
      <w:marTop w:val="0"/>
      <w:marBottom w:val="0"/>
      <w:divBdr>
        <w:top w:val="none" w:sz="0" w:space="0" w:color="auto"/>
        <w:left w:val="none" w:sz="0" w:space="0" w:color="auto"/>
        <w:bottom w:val="none" w:sz="0" w:space="0" w:color="auto"/>
        <w:right w:val="none" w:sz="0" w:space="0" w:color="auto"/>
      </w:divBdr>
    </w:div>
    <w:div w:id="1142186959">
      <w:bodyDiv w:val="1"/>
      <w:marLeft w:val="0"/>
      <w:marRight w:val="0"/>
      <w:marTop w:val="0"/>
      <w:marBottom w:val="0"/>
      <w:divBdr>
        <w:top w:val="none" w:sz="0" w:space="0" w:color="auto"/>
        <w:left w:val="none" w:sz="0" w:space="0" w:color="auto"/>
        <w:bottom w:val="none" w:sz="0" w:space="0" w:color="auto"/>
        <w:right w:val="none" w:sz="0" w:space="0" w:color="auto"/>
      </w:divBdr>
    </w:div>
    <w:div w:id="1159081482">
      <w:bodyDiv w:val="1"/>
      <w:marLeft w:val="0"/>
      <w:marRight w:val="0"/>
      <w:marTop w:val="0"/>
      <w:marBottom w:val="0"/>
      <w:divBdr>
        <w:top w:val="none" w:sz="0" w:space="0" w:color="auto"/>
        <w:left w:val="none" w:sz="0" w:space="0" w:color="auto"/>
        <w:bottom w:val="none" w:sz="0" w:space="0" w:color="auto"/>
        <w:right w:val="none" w:sz="0" w:space="0" w:color="auto"/>
      </w:divBdr>
    </w:div>
    <w:div w:id="1192721590">
      <w:bodyDiv w:val="1"/>
      <w:marLeft w:val="0"/>
      <w:marRight w:val="0"/>
      <w:marTop w:val="0"/>
      <w:marBottom w:val="0"/>
      <w:divBdr>
        <w:top w:val="none" w:sz="0" w:space="0" w:color="auto"/>
        <w:left w:val="none" w:sz="0" w:space="0" w:color="auto"/>
        <w:bottom w:val="none" w:sz="0" w:space="0" w:color="auto"/>
        <w:right w:val="none" w:sz="0" w:space="0" w:color="auto"/>
      </w:divBdr>
    </w:div>
    <w:div w:id="1203635331">
      <w:bodyDiv w:val="1"/>
      <w:marLeft w:val="0"/>
      <w:marRight w:val="0"/>
      <w:marTop w:val="0"/>
      <w:marBottom w:val="0"/>
      <w:divBdr>
        <w:top w:val="none" w:sz="0" w:space="0" w:color="auto"/>
        <w:left w:val="none" w:sz="0" w:space="0" w:color="auto"/>
        <w:bottom w:val="none" w:sz="0" w:space="0" w:color="auto"/>
        <w:right w:val="none" w:sz="0" w:space="0" w:color="auto"/>
      </w:divBdr>
    </w:div>
    <w:div w:id="1255820372">
      <w:bodyDiv w:val="1"/>
      <w:marLeft w:val="0"/>
      <w:marRight w:val="0"/>
      <w:marTop w:val="0"/>
      <w:marBottom w:val="0"/>
      <w:divBdr>
        <w:top w:val="none" w:sz="0" w:space="0" w:color="auto"/>
        <w:left w:val="none" w:sz="0" w:space="0" w:color="auto"/>
        <w:bottom w:val="none" w:sz="0" w:space="0" w:color="auto"/>
        <w:right w:val="none" w:sz="0" w:space="0" w:color="auto"/>
      </w:divBdr>
    </w:div>
    <w:div w:id="1320311003">
      <w:bodyDiv w:val="1"/>
      <w:marLeft w:val="0"/>
      <w:marRight w:val="0"/>
      <w:marTop w:val="0"/>
      <w:marBottom w:val="0"/>
      <w:divBdr>
        <w:top w:val="none" w:sz="0" w:space="0" w:color="auto"/>
        <w:left w:val="none" w:sz="0" w:space="0" w:color="auto"/>
        <w:bottom w:val="none" w:sz="0" w:space="0" w:color="auto"/>
        <w:right w:val="none" w:sz="0" w:space="0" w:color="auto"/>
      </w:divBdr>
    </w:div>
    <w:div w:id="1372460530">
      <w:bodyDiv w:val="1"/>
      <w:marLeft w:val="0"/>
      <w:marRight w:val="0"/>
      <w:marTop w:val="0"/>
      <w:marBottom w:val="0"/>
      <w:divBdr>
        <w:top w:val="none" w:sz="0" w:space="0" w:color="auto"/>
        <w:left w:val="none" w:sz="0" w:space="0" w:color="auto"/>
        <w:bottom w:val="none" w:sz="0" w:space="0" w:color="auto"/>
        <w:right w:val="none" w:sz="0" w:space="0" w:color="auto"/>
      </w:divBdr>
    </w:div>
    <w:div w:id="1534078930">
      <w:bodyDiv w:val="1"/>
      <w:marLeft w:val="0"/>
      <w:marRight w:val="0"/>
      <w:marTop w:val="0"/>
      <w:marBottom w:val="0"/>
      <w:divBdr>
        <w:top w:val="none" w:sz="0" w:space="0" w:color="auto"/>
        <w:left w:val="none" w:sz="0" w:space="0" w:color="auto"/>
        <w:bottom w:val="none" w:sz="0" w:space="0" w:color="auto"/>
        <w:right w:val="none" w:sz="0" w:space="0" w:color="auto"/>
      </w:divBdr>
    </w:div>
    <w:div w:id="1593662134">
      <w:bodyDiv w:val="1"/>
      <w:marLeft w:val="0"/>
      <w:marRight w:val="0"/>
      <w:marTop w:val="0"/>
      <w:marBottom w:val="0"/>
      <w:divBdr>
        <w:top w:val="none" w:sz="0" w:space="0" w:color="auto"/>
        <w:left w:val="none" w:sz="0" w:space="0" w:color="auto"/>
        <w:bottom w:val="none" w:sz="0" w:space="0" w:color="auto"/>
        <w:right w:val="none" w:sz="0" w:space="0" w:color="auto"/>
      </w:divBdr>
    </w:div>
    <w:div w:id="1895316201">
      <w:bodyDiv w:val="1"/>
      <w:marLeft w:val="0"/>
      <w:marRight w:val="0"/>
      <w:marTop w:val="0"/>
      <w:marBottom w:val="0"/>
      <w:divBdr>
        <w:top w:val="none" w:sz="0" w:space="0" w:color="auto"/>
        <w:left w:val="none" w:sz="0" w:space="0" w:color="auto"/>
        <w:bottom w:val="none" w:sz="0" w:space="0" w:color="auto"/>
        <w:right w:val="none" w:sz="0" w:space="0" w:color="auto"/>
      </w:divBdr>
    </w:div>
    <w:div w:id="2056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ED6E-87A5-44E0-9CB5-7B7C2C7E5F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Seminario</dc:title>
  <dc:subject/>
  <dc:creator>Miguel Mauricio</dc:creator>
  <keywords/>
  <lastModifiedBy>MOGHADASI FEREIDANI BAHAR</lastModifiedBy>
  <revision>888</revision>
  <lastPrinted>2025-07-02T00:06:00.0000000Z</lastPrinted>
  <dcterms:created xsi:type="dcterms:W3CDTF">2025-06-14T15:47:00.0000000Z</dcterms:created>
  <dcterms:modified xsi:type="dcterms:W3CDTF">2025-07-02T08:11:55.0949158Z</dcterms:modified>
</coreProperties>
</file>